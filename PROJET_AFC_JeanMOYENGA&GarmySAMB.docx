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08D5E" w14:textId="6935E19F" w:rsidR="007414BE" w:rsidRDefault="00040218" w:rsidP="00CE3EE9">
      <w:pPr>
        <w:pStyle w:val="En-ttedetabledesmatires"/>
        <w:jc w:val="both"/>
        <w:rPr>
          <w:rFonts w:ascii="Times New Roman" w:eastAsiaTheme="minorHAnsi" w:hAnsi="Times New Roman" w:cstheme="minorBidi"/>
          <w:b w:val="0"/>
          <w:bCs/>
          <w:color w:val="auto"/>
          <w:sz w:val="24"/>
          <w:szCs w:val="22"/>
          <w:u w:val="none"/>
          <w:lang w:eastAsia="en-US"/>
        </w:rPr>
      </w:pPr>
      <w:r>
        <w:rPr>
          <w:rFonts w:cs="Times New Roman"/>
          <w:b w:val="0"/>
          <w:bCs/>
          <w:noProof/>
          <w:color w:val="222A35" w:themeColor="text2" w:themeShade="80"/>
          <w:szCs w:val="24"/>
        </w:rPr>
        <mc:AlternateContent>
          <mc:Choice Requires="wps">
            <w:drawing>
              <wp:anchor distT="0" distB="0" distL="114300" distR="114300" simplePos="0" relativeHeight="251671552" behindDoc="0" locked="0" layoutInCell="1" allowOverlap="1" wp14:anchorId="38E1F622" wp14:editId="67E39A24">
                <wp:simplePos x="0" y="0"/>
                <wp:positionH relativeFrom="column">
                  <wp:posOffset>243205</wp:posOffset>
                </wp:positionH>
                <wp:positionV relativeFrom="paragraph">
                  <wp:posOffset>-313055</wp:posOffset>
                </wp:positionV>
                <wp:extent cx="914400" cy="1150620"/>
                <wp:effectExtent l="0" t="0" r="24130" b="11430"/>
                <wp:wrapNone/>
                <wp:docPr id="4" name="Zone de texte 4"/>
                <wp:cNvGraphicFramePr/>
                <a:graphic xmlns:a="http://schemas.openxmlformats.org/drawingml/2006/main">
                  <a:graphicData uri="http://schemas.microsoft.com/office/word/2010/wordprocessingShape">
                    <wps:wsp>
                      <wps:cNvSpPr txBox="1"/>
                      <wps:spPr>
                        <a:xfrm>
                          <a:off x="0" y="0"/>
                          <a:ext cx="914400" cy="1150620"/>
                        </a:xfrm>
                        <a:prstGeom prst="rect">
                          <a:avLst/>
                        </a:prstGeom>
                        <a:solidFill>
                          <a:schemeClr val="accent2"/>
                        </a:solidFill>
                        <a:ln w="6350">
                          <a:solidFill>
                            <a:prstClr val="black"/>
                          </a:solidFill>
                        </a:ln>
                      </wps:spPr>
                      <wps:txbx>
                        <w:txbxContent>
                          <w:p w14:paraId="74D47F7F" w14:textId="0A389534" w:rsidR="00040218" w:rsidRDefault="005950A2">
                            <w:pPr>
                              <w:rPr>
                                <w:ins w:id="0" w:author="IDiallo" w:date="2022-07-02T18:0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 w:author="IDiallo" w:date="2022-07-02T18:0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bonnes analyses mais quelques confusions dans la compréhension de certains concepts ou définitions économiques.</w:t>
                              </w:r>
                            </w:ins>
                          </w:p>
                          <w:p w14:paraId="37C0A1D7" w14:textId="4E235A81" w:rsidR="005950A2" w:rsidRPr="00040218" w:rsidRDefault="00096E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2" w:author="IDiallo" w:date="2022-07-02T18:1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finale : 15,5</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E1F622" id="_x0000_t202" coordsize="21600,21600" o:spt="202" path="m,l,21600r21600,l21600,xe">
                <v:stroke joinstyle="miter"/>
                <v:path gradientshapeok="t" o:connecttype="rect"/>
              </v:shapetype>
              <v:shape id="Zone de texte 4" o:spid="_x0000_s1026" type="#_x0000_t202" style="position:absolute;left:0;text-align:left;margin-left:19.15pt;margin-top:-24.65pt;width:1in;height:90.6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" fillcolor="#ed7d31 [3205]" strokeweight=".5pt">
                <v:textbox>
                  <w:txbxContent>
                    <w:p w14:paraId="74D47F7F" w14:textId="0A389534" w:rsidR="00040218" w:rsidRDefault="005950A2">
                      <w:pPr>
                        <w:rPr>
                          <w:ins w:id="3" w:author="IDiallo" w:date="2022-07-02T18:0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4" w:author="IDiallo" w:date="2022-07-02T18:0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bonnes analyses mais quelques confusions dans la compréhension de certains concepts ou définitions économiques.</w:t>
                        </w:r>
                      </w:ins>
                    </w:p>
                    <w:p w14:paraId="37C0A1D7" w14:textId="4E235A81" w:rsidR="005950A2" w:rsidRPr="00040218" w:rsidRDefault="00096E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 w:author="IDiallo" w:date="2022-07-02T18:1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finale : 15,5</w:t>
                        </w:r>
                      </w:ins>
                    </w:p>
                  </w:txbxContent>
                </v:textbox>
              </v:shape>
            </w:pict>
          </mc:Fallback>
        </mc:AlternateContent>
      </w:r>
      <w:r w:rsidR="00E56D56" w:rsidRPr="009F4873">
        <w:rPr>
          <w:rFonts w:ascii="Times New Roman" w:hAnsi="Times New Roman" w:cs="Times New Roman"/>
          <w:b w:val="0"/>
          <w:bCs/>
          <w:noProof/>
          <w:color w:val="222A35" w:themeColor="text2" w:themeShade="80"/>
          <w:sz w:val="28"/>
          <w:szCs w:val="28"/>
        </w:rPr>
        <w:drawing>
          <wp:anchor distT="0" distB="0" distL="114300" distR="114300" simplePos="0" relativeHeight="251664384" behindDoc="0" locked="0" layoutInCell="1" allowOverlap="1" wp14:anchorId="65570BA0" wp14:editId="1223E3B8">
            <wp:simplePos x="0" y="0"/>
            <wp:positionH relativeFrom="column">
              <wp:posOffset>-361950</wp:posOffset>
            </wp:positionH>
            <wp:positionV relativeFrom="page">
              <wp:posOffset>487045</wp:posOffset>
            </wp:positionV>
            <wp:extent cx="876300" cy="885825"/>
            <wp:effectExtent l="0" t="0" r="0" b="9525"/>
            <wp:wrapThrough wrapText="bothSides">
              <wp:wrapPolygon edited="0">
                <wp:start x="0" y="0"/>
                <wp:lineTo x="0" y="21368"/>
                <wp:lineTo x="21130" y="21368"/>
                <wp:lineTo x="2113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ansd daka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6300" cy="885825"/>
                    </a:xfrm>
                    <a:prstGeom prst="rect">
                      <a:avLst/>
                    </a:prstGeom>
                  </pic:spPr>
                </pic:pic>
              </a:graphicData>
            </a:graphic>
            <wp14:sizeRelH relativeFrom="margin">
              <wp14:pctWidth>0</wp14:pctWidth>
            </wp14:sizeRelH>
            <wp14:sizeRelV relativeFrom="margin">
              <wp14:pctHeight>0</wp14:pctHeight>
            </wp14:sizeRelV>
          </wp:anchor>
        </w:drawing>
      </w:r>
      <w:r w:rsidR="00E56D56" w:rsidRPr="009F4873">
        <w:rPr>
          <w:rFonts w:ascii="Times New Roman" w:hAnsi="Times New Roman" w:cs="Times New Roman"/>
          <w:b w:val="0"/>
          <w:bCs/>
          <w:noProof/>
          <w:color w:val="222A35" w:themeColor="text2" w:themeShade="80"/>
          <w:sz w:val="28"/>
          <w:szCs w:val="28"/>
        </w:rPr>
        <w:drawing>
          <wp:anchor distT="0" distB="0" distL="114300" distR="114300" simplePos="0" relativeHeight="251663360" behindDoc="1" locked="0" layoutInCell="1" allowOverlap="1" wp14:anchorId="00145825" wp14:editId="1606B9B6">
            <wp:simplePos x="0" y="0"/>
            <wp:positionH relativeFrom="column">
              <wp:posOffset>4946650</wp:posOffset>
            </wp:positionH>
            <wp:positionV relativeFrom="page">
              <wp:posOffset>528320</wp:posOffset>
            </wp:positionV>
            <wp:extent cx="1162050" cy="828675"/>
            <wp:effectExtent l="0" t="0" r="0" b="9525"/>
            <wp:wrapTight wrapText="bothSides">
              <wp:wrapPolygon edited="0">
                <wp:start x="0" y="0"/>
                <wp:lineTo x="0" y="21352"/>
                <wp:lineTo x="21246" y="21352"/>
                <wp:lineTo x="2124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SAE-Dakar-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2050" cy="828675"/>
                    </a:xfrm>
                    <a:prstGeom prst="rect">
                      <a:avLst/>
                    </a:prstGeom>
                  </pic:spPr>
                </pic:pic>
              </a:graphicData>
            </a:graphic>
            <wp14:sizeRelH relativeFrom="margin">
              <wp14:pctWidth>0</wp14:pctWidth>
            </wp14:sizeRelH>
            <wp14:sizeRelV relativeFrom="margin">
              <wp14:pctHeight>0</wp14:pctHeight>
            </wp14:sizeRelV>
          </wp:anchor>
        </w:drawing>
      </w:r>
    </w:p>
    <w:p w14:paraId="0DAEAA11" w14:textId="099B5474" w:rsidR="007414BE" w:rsidRDefault="007414BE" w:rsidP="00CE3EE9">
      <w:pPr>
        <w:tabs>
          <w:tab w:val="left" w:pos="984"/>
        </w:tabs>
        <w:jc w:val="both"/>
        <w:rPr>
          <w:bCs/>
        </w:rPr>
      </w:pPr>
      <w:r>
        <w:rPr>
          <w:bCs/>
        </w:rPr>
        <w:tab/>
      </w:r>
    </w:p>
    <w:p w14:paraId="7EFC5520" w14:textId="4783243D" w:rsidR="00857BDE" w:rsidRPr="009F4873" w:rsidRDefault="00857BDE" w:rsidP="008D6CCA">
      <w:pPr>
        <w:ind w:left="360"/>
        <w:jc w:val="center"/>
        <w:rPr>
          <w:rFonts w:cs="Times New Roman"/>
          <w:b/>
          <w:bCs/>
          <w:color w:val="222A35" w:themeColor="text2" w:themeShade="80"/>
          <w:sz w:val="28"/>
          <w:szCs w:val="28"/>
        </w:rPr>
      </w:pPr>
      <w:r w:rsidRPr="009F4873">
        <w:rPr>
          <w:rFonts w:cs="Times New Roman"/>
          <w:b/>
          <w:bCs/>
          <w:color w:val="222A35" w:themeColor="text2" w:themeShade="80"/>
          <w:sz w:val="28"/>
          <w:szCs w:val="28"/>
        </w:rPr>
        <w:t>REPUBLIQUE DU SENEGAL</w:t>
      </w:r>
    </w:p>
    <w:p w14:paraId="315AA08A" w14:textId="7FDB56DC" w:rsidR="00857BDE" w:rsidRPr="009F4873" w:rsidRDefault="00857BDE" w:rsidP="008D6CCA">
      <w:pPr>
        <w:ind w:left="360"/>
        <w:jc w:val="center"/>
        <w:rPr>
          <w:rFonts w:cs="Times New Roman"/>
          <w:b/>
          <w:bCs/>
          <w:color w:val="222A35" w:themeColor="text2" w:themeShade="80"/>
          <w:szCs w:val="24"/>
        </w:rPr>
      </w:pPr>
      <w:bookmarkStart w:id="6" w:name="_GoBack"/>
      <w:bookmarkEnd w:id="6"/>
      <w:r w:rsidRPr="009F4873">
        <w:rPr>
          <w:rFonts w:cs="Times New Roman"/>
          <w:b/>
          <w:bCs/>
          <w:color w:val="222A35" w:themeColor="text2" w:themeShade="80"/>
          <w:szCs w:val="24"/>
        </w:rPr>
        <w:t>Un Peuple-Un But-Une Foi</w:t>
      </w:r>
    </w:p>
    <w:p w14:paraId="7CCDA7F8" w14:textId="26C4DBED" w:rsidR="00857BDE" w:rsidRPr="009F4873" w:rsidRDefault="00857BDE" w:rsidP="008D6CCA">
      <w:pPr>
        <w:ind w:left="360"/>
        <w:jc w:val="center"/>
        <w:rPr>
          <w:rFonts w:cs="Times New Roman"/>
          <w:b/>
          <w:bCs/>
          <w:color w:val="222A35" w:themeColor="text2" w:themeShade="80"/>
          <w:szCs w:val="24"/>
        </w:rPr>
      </w:pPr>
      <w:r w:rsidRPr="009F4873">
        <w:rPr>
          <w:rFonts w:cs="Times New Roman"/>
          <w:b/>
          <w:bCs/>
          <w:color w:val="222A35" w:themeColor="text2" w:themeShade="80"/>
          <w:szCs w:val="24"/>
        </w:rPr>
        <w:t>MINISTERE DE L’ECONOMIE, DU PLAN ET DE LA COOPERATION</w:t>
      </w:r>
    </w:p>
    <w:p w14:paraId="78B1CD20" w14:textId="27A16E46" w:rsidR="00857BDE" w:rsidRPr="009F4873" w:rsidRDefault="00857BDE" w:rsidP="008D6CCA">
      <w:pPr>
        <w:ind w:left="360"/>
        <w:jc w:val="center"/>
        <w:rPr>
          <w:rFonts w:cs="Times New Roman"/>
          <w:b/>
          <w:bCs/>
          <w:color w:val="222A35" w:themeColor="text2" w:themeShade="80"/>
          <w:szCs w:val="24"/>
        </w:rPr>
      </w:pPr>
      <w:r w:rsidRPr="009F4873">
        <w:rPr>
          <w:rFonts w:cs="Times New Roman"/>
          <w:b/>
          <w:bCs/>
          <w:color w:val="222A35" w:themeColor="text2" w:themeShade="80"/>
          <w:szCs w:val="24"/>
        </w:rPr>
        <w:t>AGENCE NATIONALE DE LA STATISTIQUE ET DE LA DEMOGRAPHIE</w:t>
      </w:r>
    </w:p>
    <w:p w14:paraId="58174487" w14:textId="329E78C9" w:rsidR="00857BDE" w:rsidRDefault="00857BDE" w:rsidP="008D6CCA">
      <w:pPr>
        <w:ind w:left="360"/>
        <w:jc w:val="center"/>
        <w:rPr>
          <w:rFonts w:cs="Times New Roman"/>
          <w:b/>
          <w:bCs/>
          <w:color w:val="222A35" w:themeColor="text2" w:themeShade="80"/>
          <w:szCs w:val="24"/>
        </w:rPr>
      </w:pPr>
      <w:r w:rsidRPr="009F4873">
        <w:rPr>
          <w:rFonts w:cs="Times New Roman"/>
          <w:b/>
          <w:bCs/>
          <w:color w:val="222A35" w:themeColor="text2" w:themeShade="80"/>
          <w:szCs w:val="24"/>
        </w:rPr>
        <w:t>ECOLE NATIONALE DE LA STATISTIQUE ET DE L’ANALYSE ECONOMIQUE</w:t>
      </w:r>
      <w:r>
        <w:rPr>
          <w:rFonts w:cs="Times New Roman"/>
          <w:b/>
          <w:bCs/>
          <w:color w:val="222A35" w:themeColor="text2" w:themeShade="80"/>
          <w:szCs w:val="24"/>
        </w:rPr>
        <w:t xml:space="preserve"> Pierre NDIAYE – ENSAE – Dakar</w:t>
      </w:r>
    </w:p>
    <w:p w14:paraId="310F252C" w14:textId="07FF52F1" w:rsidR="003833E7" w:rsidRDefault="003833E7" w:rsidP="00CE3EE9">
      <w:pPr>
        <w:ind w:left="360"/>
        <w:jc w:val="both"/>
        <w:rPr>
          <w:rFonts w:cs="Times New Roman"/>
          <w:b/>
          <w:bCs/>
          <w:color w:val="222A35" w:themeColor="text2" w:themeShade="80"/>
          <w:szCs w:val="24"/>
        </w:rPr>
      </w:pPr>
    </w:p>
    <w:p w14:paraId="228DC672" w14:textId="77777777" w:rsidR="003833E7" w:rsidRDefault="003833E7" w:rsidP="00CE3EE9">
      <w:pPr>
        <w:ind w:left="360"/>
        <w:jc w:val="both"/>
        <w:rPr>
          <w:rFonts w:cs="Times New Roman"/>
          <w:b/>
          <w:bCs/>
          <w:color w:val="222A35" w:themeColor="text2" w:themeShade="80"/>
          <w:szCs w:val="24"/>
        </w:rPr>
      </w:pPr>
    </w:p>
    <w:p w14:paraId="07373DCE" w14:textId="3402D443" w:rsidR="00857BDE" w:rsidRPr="003833E7" w:rsidRDefault="003833E7" w:rsidP="008D6CCA">
      <w:pPr>
        <w:ind w:left="360"/>
        <w:jc w:val="center"/>
        <w:rPr>
          <w:rFonts w:ascii="Rockwell" w:hAnsi="Rockwell" w:cs="Times New Roman"/>
          <w:i/>
          <w:iCs/>
          <w:sz w:val="32"/>
          <w:szCs w:val="32"/>
        </w:rPr>
      </w:pPr>
      <w:r w:rsidRPr="003833E7">
        <w:rPr>
          <w:rFonts w:ascii="Rockwell" w:hAnsi="Rockwell" w:cs="Times New Roman"/>
          <w:i/>
          <w:iCs/>
          <w:sz w:val="32"/>
          <w:szCs w:val="32"/>
        </w:rPr>
        <w:t>PROJET D’ANALYSE DE DONNEES</w:t>
      </w:r>
    </w:p>
    <w:p w14:paraId="7B07C3A7" w14:textId="57517361" w:rsidR="00857BDE" w:rsidRPr="009F4873" w:rsidRDefault="00CB1352" w:rsidP="00CE3EE9">
      <w:pPr>
        <w:ind w:left="360"/>
        <w:jc w:val="both"/>
        <w:rPr>
          <w:rFonts w:cs="Times New Roman"/>
          <w:b/>
          <w:bCs/>
          <w:color w:val="222A35" w:themeColor="text2" w:themeShade="80"/>
          <w:szCs w:val="24"/>
        </w:rPr>
      </w:pPr>
      <w:r>
        <w:rPr>
          <w:rFonts w:cs="Times New Roman"/>
          <w:b/>
          <w:bCs/>
          <w:noProof/>
          <w:color w:val="222A35" w:themeColor="text2" w:themeShade="80"/>
          <w:szCs w:val="24"/>
          <w:lang w:eastAsia="fr-FR"/>
        </w:rPr>
        <mc:AlternateContent>
          <mc:Choice Requires="wps">
            <w:drawing>
              <wp:anchor distT="0" distB="0" distL="114300" distR="114300" simplePos="0" relativeHeight="251668480" behindDoc="0" locked="0" layoutInCell="1" allowOverlap="1" wp14:anchorId="6AC43C5C" wp14:editId="503302DB">
                <wp:simplePos x="0" y="0"/>
                <wp:positionH relativeFrom="column">
                  <wp:posOffset>332105</wp:posOffset>
                </wp:positionH>
                <wp:positionV relativeFrom="paragraph">
                  <wp:posOffset>567690</wp:posOffset>
                </wp:positionV>
                <wp:extent cx="5226050" cy="1346200"/>
                <wp:effectExtent l="19050" t="19050" r="12700" b="25400"/>
                <wp:wrapNone/>
                <wp:docPr id="9" name="Parchemin : horizontal 9"/>
                <wp:cNvGraphicFramePr/>
                <a:graphic xmlns:a="http://schemas.openxmlformats.org/drawingml/2006/main">
                  <a:graphicData uri="http://schemas.microsoft.com/office/word/2010/wordprocessingShape">
                    <wps:wsp>
                      <wps:cNvSpPr/>
                      <wps:spPr>
                        <a:xfrm>
                          <a:off x="0" y="0"/>
                          <a:ext cx="5226050" cy="1346200"/>
                        </a:xfrm>
                        <a:prstGeom prst="horizontalScroll">
                          <a:avLst/>
                        </a:prstGeom>
                        <a:solidFill>
                          <a:schemeClr val="accent1">
                            <a:lumMod val="75000"/>
                          </a:schemeClr>
                        </a:solidFill>
                        <a:ln w="28575">
                          <a:solidFill>
                            <a:schemeClr val="bg2"/>
                          </a:solidFill>
                        </a:ln>
                      </wps:spPr>
                      <wps:style>
                        <a:lnRef idx="2">
                          <a:schemeClr val="accent1"/>
                        </a:lnRef>
                        <a:fillRef idx="1">
                          <a:schemeClr val="lt1"/>
                        </a:fillRef>
                        <a:effectRef idx="0">
                          <a:schemeClr val="accent1"/>
                        </a:effectRef>
                        <a:fontRef idx="minor">
                          <a:schemeClr val="dk1"/>
                        </a:fontRef>
                      </wps:style>
                      <wps:txbx>
                        <w:txbxContent>
                          <w:p w14:paraId="77DBCB1D" w14:textId="324BE993" w:rsidR="00040218" w:rsidRPr="009E0FA3" w:rsidRDefault="00040218" w:rsidP="00CB1352">
                            <w:pPr>
                              <w:jc w:val="center"/>
                              <w:rPr>
                                <w:color w:val="FFFFFF" w:themeColor="background1"/>
                                <w:sz w:val="28"/>
                                <w:szCs w:val="28"/>
                              </w:rPr>
                            </w:pPr>
                            <w:r w:rsidRPr="009E0FA3">
                              <w:rPr>
                                <w:color w:val="FFFFFF" w:themeColor="background1"/>
                                <w:sz w:val="28"/>
                                <w:szCs w:val="28"/>
                              </w:rPr>
                              <w:t>ANALYSE DES BRANCHES D’ACTIVITE SELON LES GROUPES SOCIO-ECONOMIQUES</w:t>
                            </w:r>
                            <w:r>
                              <w:rPr>
                                <w:color w:val="FFFFFF" w:themeColor="background1"/>
                                <w:sz w:val="28"/>
                                <w:szCs w:val="28"/>
                              </w:rPr>
                              <w:t xml:space="preserve"> : </w:t>
                            </w:r>
                            <w:r w:rsidRPr="009E0FA3">
                              <w:rPr>
                                <w:color w:val="FFFFFF" w:themeColor="background1"/>
                                <w:sz w:val="28"/>
                                <w:szCs w:val="28"/>
                              </w:rPr>
                              <w:t>ANALYSE FACTORIELLE DES COR</w:t>
                            </w:r>
                            <w:r>
                              <w:rPr>
                                <w:color w:val="FFFFFF" w:themeColor="background1"/>
                                <w:sz w:val="28"/>
                                <w:szCs w:val="28"/>
                              </w:rPr>
                              <w:t>R</w:t>
                            </w:r>
                            <w:r w:rsidRPr="009E0FA3">
                              <w:rPr>
                                <w:color w:val="FFFFFF" w:themeColor="background1"/>
                                <w:sz w:val="28"/>
                                <w:szCs w:val="28"/>
                              </w:rPr>
                              <w:t>ESPONDANCES (AFC)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C43C5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9" o:spid="_x0000_s1027" type="#_x0000_t98" style="position:absolute;left:0;text-align:left;margin-left:26.15pt;margin-top:44.7pt;width:411.5pt;height:1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" fillcolor="#2f5496 [2404]" strokecolor="#e7e6e6 [3214]" strokeweight="2.25pt">
                <v:stroke joinstyle="miter"/>
                <v:textbox>
                  <w:txbxContent>
                    <w:p w14:paraId="77DBCB1D" w14:textId="324BE993" w:rsidR="00040218" w:rsidRPr="009E0FA3" w:rsidRDefault="00040218" w:rsidP="00CB1352">
                      <w:pPr>
                        <w:jc w:val="center"/>
                        <w:rPr>
                          <w:color w:val="FFFFFF" w:themeColor="background1"/>
                          <w:sz w:val="28"/>
                          <w:szCs w:val="28"/>
                        </w:rPr>
                      </w:pPr>
                      <w:r w:rsidRPr="009E0FA3">
                        <w:rPr>
                          <w:color w:val="FFFFFF" w:themeColor="background1"/>
                          <w:sz w:val="28"/>
                          <w:szCs w:val="28"/>
                        </w:rPr>
                        <w:t>ANALYSE DES BRANCHES D’ACTIVITE SELON LES GROUPES SOCIO-ECONOMIQUES</w:t>
                      </w:r>
                      <w:r>
                        <w:rPr>
                          <w:color w:val="FFFFFF" w:themeColor="background1"/>
                          <w:sz w:val="28"/>
                          <w:szCs w:val="28"/>
                        </w:rPr>
                        <w:t xml:space="preserve"> : </w:t>
                      </w:r>
                      <w:r w:rsidRPr="009E0FA3">
                        <w:rPr>
                          <w:color w:val="FFFFFF" w:themeColor="background1"/>
                          <w:sz w:val="28"/>
                          <w:szCs w:val="28"/>
                        </w:rPr>
                        <w:t>ANALYSE FACTORIELLE DES COR</w:t>
                      </w:r>
                      <w:r>
                        <w:rPr>
                          <w:color w:val="FFFFFF" w:themeColor="background1"/>
                          <w:sz w:val="28"/>
                          <w:szCs w:val="28"/>
                        </w:rPr>
                        <w:t>R</w:t>
                      </w:r>
                      <w:r w:rsidRPr="009E0FA3">
                        <w:rPr>
                          <w:color w:val="FFFFFF" w:themeColor="background1"/>
                          <w:sz w:val="28"/>
                          <w:szCs w:val="28"/>
                        </w:rPr>
                        <w:t>ESPONDANCES (AFC)</w:t>
                      </w:r>
                    </w:p>
                  </w:txbxContent>
                </v:textbox>
              </v:shape>
            </w:pict>
          </mc:Fallback>
        </mc:AlternateContent>
      </w:r>
    </w:p>
    <w:p w14:paraId="2FA43624" w14:textId="5B38F437" w:rsidR="0079591F" w:rsidRDefault="0079591F" w:rsidP="008D6CCA">
      <w:pPr>
        <w:tabs>
          <w:tab w:val="left" w:pos="984"/>
        </w:tabs>
        <w:jc w:val="center"/>
        <w:rPr>
          <w:b/>
          <w:bCs/>
          <w:u w:val="single"/>
        </w:rPr>
      </w:pPr>
      <w:r w:rsidRPr="0079591F">
        <w:rPr>
          <w:b/>
          <w:bCs/>
          <w:u w:val="single"/>
        </w:rPr>
        <w:t>THEME :</w:t>
      </w:r>
    </w:p>
    <w:p w14:paraId="7A8DC5FD" w14:textId="77777777" w:rsidR="003833E7" w:rsidRPr="003833E7" w:rsidRDefault="003833E7" w:rsidP="00CE3EE9">
      <w:pPr>
        <w:jc w:val="both"/>
      </w:pPr>
    </w:p>
    <w:p w14:paraId="666C6E84" w14:textId="77777777" w:rsidR="003833E7" w:rsidRPr="003833E7" w:rsidRDefault="003833E7" w:rsidP="00CE3EE9">
      <w:pPr>
        <w:jc w:val="both"/>
      </w:pPr>
    </w:p>
    <w:p w14:paraId="5C0CCCD5" w14:textId="77777777" w:rsidR="003833E7" w:rsidRPr="003833E7" w:rsidRDefault="003833E7" w:rsidP="00CE3EE9">
      <w:pPr>
        <w:jc w:val="both"/>
      </w:pPr>
    </w:p>
    <w:p w14:paraId="10C55EE7" w14:textId="03D014FE" w:rsidR="003833E7" w:rsidRPr="003833E7" w:rsidRDefault="003833E7" w:rsidP="00CE3EE9">
      <w:pPr>
        <w:jc w:val="both"/>
      </w:pPr>
    </w:p>
    <w:p w14:paraId="02F48349" w14:textId="3D3D60CE" w:rsidR="003833E7" w:rsidRDefault="003833E7" w:rsidP="00CE3EE9">
      <w:pPr>
        <w:jc w:val="both"/>
        <w:rPr>
          <w:b/>
          <w:bCs/>
          <w:u w:val="single"/>
        </w:rPr>
      </w:pPr>
    </w:p>
    <w:p w14:paraId="26A6D6B5" w14:textId="57BD607D" w:rsidR="003833E7" w:rsidRDefault="003833E7" w:rsidP="00CE3EE9">
      <w:pPr>
        <w:jc w:val="both"/>
        <w:rPr>
          <w:b/>
          <w:bCs/>
          <w:u w:val="single"/>
        </w:rPr>
      </w:pPr>
    </w:p>
    <w:p w14:paraId="5A1768A1" w14:textId="2B8E4681" w:rsidR="003833E7" w:rsidRPr="003833E7" w:rsidRDefault="00A8371F" w:rsidP="00CE3EE9">
      <w:pPr>
        <w:jc w:val="both"/>
        <w:rPr>
          <w:b/>
          <w:bCs/>
        </w:rPr>
      </w:pPr>
      <w:r>
        <w:rPr>
          <w:b/>
          <w:bCs/>
          <w:noProof/>
          <w:u w:val="single"/>
          <w:lang w:eastAsia="fr-FR"/>
        </w:rPr>
        <mc:AlternateContent>
          <mc:Choice Requires="wps">
            <w:drawing>
              <wp:anchor distT="0" distB="0" distL="114300" distR="114300" simplePos="0" relativeHeight="251670528" behindDoc="0" locked="0" layoutInCell="1" allowOverlap="1" wp14:anchorId="6759B8B0" wp14:editId="1339AEF5">
                <wp:simplePos x="0" y="0"/>
                <wp:positionH relativeFrom="column">
                  <wp:posOffset>52705</wp:posOffset>
                </wp:positionH>
                <wp:positionV relativeFrom="paragraph">
                  <wp:posOffset>53975</wp:posOffset>
                </wp:positionV>
                <wp:extent cx="2133600" cy="13208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2133600" cy="1320800"/>
                        </a:xfrm>
                        <a:prstGeom prst="rect">
                          <a:avLst/>
                        </a:prstGeom>
                        <a:ln>
                          <a:solidFill>
                            <a:schemeClr val="bg2"/>
                          </a:solidFill>
                        </a:ln>
                      </wps:spPr>
                      <wps:style>
                        <a:lnRef idx="2">
                          <a:schemeClr val="accent1"/>
                        </a:lnRef>
                        <a:fillRef idx="1">
                          <a:schemeClr val="lt1"/>
                        </a:fillRef>
                        <a:effectRef idx="0">
                          <a:schemeClr val="accent1"/>
                        </a:effectRef>
                        <a:fontRef idx="minor">
                          <a:schemeClr val="dk1"/>
                        </a:fontRef>
                      </wps:style>
                      <wps:txbx>
                        <w:txbxContent>
                          <w:p w14:paraId="3841DAD8" w14:textId="47976AC5" w:rsidR="00040218" w:rsidRDefault="00040218" w:rsidP="00A8371F">
                            <w:pPr>
                              <w:spacing w:line="240" w:lineRule="auto"/>
                              <w:jc w:val="center"/>
                              <w:rPr>
                                <w:b/>
                                <w:bCs/>
                                <w:u w:val="single"/>
                              </w:rPr>
                            </w:pPr>
                            <w:r>
                              <w:rPr>
                                <w:b/>
                                <w:bCs/>
                                <w:u w:val="single"/>
                              </w:rPr>
                              <w:t>Rédigé par :</w:t>
                            </w:r>
                          </w:p>
                          <w:p w14:paraId="16E7EAB3" w14:textId="09C86AB0" w:rsidR="00040218" w:rsidRDefault="00040218" w:rsidP="00A8371F">
                            <w:pPr>
                              <w:spacing w:line="240" w:lineRule="auto"/>
                              <w:jc w:val="center"/>
                              <w:rPr>
                                <w:b/>
                                <w:bCs/>
                              </w:rPr>
                            </w:pPr>
                            <w:r>
                              <w:rPr>
                                <w:b/>
                                <w:bCs/>
                              </w:rPr>
                              <w:t>Jean MOYENGA</w:t>
                            </w:r>
                          </w:p>
                          <w:p w14:paraId="68B19EB4" w14:textId="1B24FCED" w:rsidR="00040218" w:rsidRDefault="00040218" w:rsidP="00A8371F">
                            <w:pPr>
                              <w:spacing w:line="240" w:lineRule="auto"/>
                              <w:jc w:val="center"/>
                              <w:rPr>
                                <w:b/>
                                <w:bCs/>
                              </w:rPr>
                            </w:pPr>
                            <w:r>
                              <w:rPr>
                                <w:b/>
                                <w:bCs/>
                              </w:rPr>
                              <w:t>Garmy SAMB</w:t>
                            </w:r>
                          </w:p>
                          <w:p w14:paraId="6BBBC642" w14:textId="77777777" w:rsidR="00040218" w:rsidRPr="00C40A8C" w:rsidRDefault="00040218" w:rsidP="00A8371F">
                            <w:pPr>
                              <w:spacing w:line="240" w:lineRule="auto"/>
                              <w:jc w:val="center"/>
                              <w:rPr>
                                <w:rFonts w:ascii="Bahnschrift" w:hAnsi="Bahnschrift"/>
                                <w:i/>
                                <w:iCs/>
                                <w:sz w:val="20"/>
                                <w:szCs w:val="18"/>
                              </w:rPr>
                            </w:pPr>
                            <w:r w:rsidRPr="00C40A8C">
                              <w:rPr>
                                <w:rFonts w:ascii="Bahnschrift" w:hAnsi="Bahnschrift"/>
                                <w:i/>
                                <w:iCs/>
                                <w:sz w:val="20"/>
                                <w:szCs w:val="18"/>
                              </w:rPr>
                              <w:t>Elèves Ingénieurs Statisticiens Economistes</w:t>
                            </w:r>
                          </w:p>
                          <w:p w14:paraId="399A33A3" w14:textId="77777777" w:rsidR="00040218" w:rsidRDefault="00040218" w:rsidP="00C40A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9B8B0" id="Rectangle 13" o:spid="_x0000_s1028" style="position:absolute;left:0;text-align:left;margin-left:4.15pt;margin-top:4.25pt;width:168pt;height:1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" fillcolor="white [3201]" strokecolor="#e7e6e6 [3214]" strokeweight="1pt">
                <v:textbox>
                  <w:txbxContent>
                    <w:p w14:paraId="3841DAD8" w14:textId="47976AC5" w:rsidR="00040218" w:rsidRDefault="00040218" w:rsidP="00A8371F">
                      <w:pPr>
                        <w:spacing w:line="240" w:lineRule="auto"/>
                        <w:jc w:val="center"/>
                        <w:rPr>
                          <w:b/>
                          <w:bCs/>
                          <w:u w:val="single"/>
                        </w:rPr>
                      </w:pPr>
                      <w:r>
                        <w:rPr>
                          <w:b/>
                          <w:bCs/>
                          <w:u w:val="single"/>
                        </w:rPr>
                        <w:t>Rédigé par :</w:t>
                      </w:r>
                    </w:p>
                    <w:p w14:paraId="16E7EAB3" w14:textId="09C86AB0" w:rsidR="00040218" w:rsidRDefault="00040218" w:rsidP="00A8371F">
                      <w:pPr>
                        <w:spacing w:line="240" w:lineRule="auto"/>
                        <w:jc w:val="center"/>
                        <w:rPr>
                          <w:b/>
                          <w:bCs/>
                        </w:rPr>
                      </w:pPr>
                      <w:r>
                        <w:rPr>
                          <w:b/>
                          <w:bCs/>
                        </w:rPr>
                        <w:t>Jean MOYENGA</w:t>
                      </w:r>
                    </w:p>
                    <w:p w14:paraId="68B19EB4" w14:textId="1B24FCED" w:rsidR="00040218" w:rsidRDefault="00040218" w:rsidP="00A8371F">
                      <w:pPr>
                        <w:spacing w:line="240" w:lineRule="auto"/>
                        <w:jc w:val="center"/>
                        <w:rPr>
                          <w:b/>
                          <w:bCs/>
                        </w:rPr>
                      </w:pPr>
                      <w:r>
                        <w:rPr>
                          <w:b/>
                          <w:bCs/>
                        </w:rPr>
                        <w:t>Garmy SAMB</w:t>
                      </w:r>
                    </w:p>
                    <w:p w14:paraId="6BBBC642" w14:textId="77777777" w:rsidR="00040218" w:rsidRPr="00C40A8C" w:rsidRDefault="00040218" w:rsidP="00A8371F">
                      <w:pPr>
                        <w:spacing w:line="240" w:lineRule="auto"/>
                        <w:jc w:val="center"/>
                        <w:rPr>
                          <w:rFonts w:ascii="Bahnschrift" w:hAnsi="Bahnschrift"/>
                          <w:i/>
                          <w:iCs/>
                          <w:sz w:val="20"/>
                          <w:szCs w:val="18"/>
                        </w:rPr>
                      </w:pPr>
                      <w:r w:rsidRPr="00C40A8C">
                        <w:rPr>
                          <w:rFonts w:ascii="Bahnschrift" w:hAnsi="Bahnschrift"/>
                          <w:i/>
                          <w:iCs/>
                          <w:sz w:val="20"/>
                          <w:szCs w:val="18"/>
                        </w:rPr>
                        <w:t>Elèves Ingénieurs Statisticiens Economistes</w:t>
                      </w:r>
                    </w:p>
                    <w:p w14:paraId="399A33A3" w14:textId="77777777" w:rsidR="00040218" w:rsidRDefault="00040218" w:rsidP="00C40A8C">
                      <w:pPr>
                        <w:jc w:val="center"/>
                      </w:pPr>
                    </w:p>
                  </w:txbxContent>
                </v:textbox>
              </v:rect>
            </w:pict>
          </mc:Fallback>
        </mc:AlternateContent>
      </w:r>
      <w:r>
        <w:rPr>
          <w:b/>
          <w:bCs/>
          <w:noProof/>
          <w:u w:val="single"/>
          <w:lang w:eastAsia="fr-FR"/>
        </w:rPr>
        <mc:AlternateContent>
          <mc:Choice Requires="wps">
            <w:drawing>
              <wp:anchor distT="0" distB="0" distL="114300" distR="114300" simplePos="0" relativeHeight="251669504" behindDoc="0" locked="0" layoutInCell="1" allowOverlap="1" wp14:anchorId="416C4B2A" wp14:editId="4B9919DD">
                <wp:simplePos x="0" y="0"/>
                <wp:positionH relativeFrom="column">
                  <wp:posOffset>3735705</wp:posOffset>
                </wp:positionH>
                <wp:positionV relativeFrom="paragraph">
                  <wp:posOffset>34925</wp:posOffset>
                </wp:positionV>
                <wp:extent cx="2324100" cy="12700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2324100" cy="1270000"/>
                        </a:xfrm>
                        <a:prstGeom prst="rect">
                          <a:avLst/>
                        </a:prstGeom>
                        <a:ln>
                          <a:solidFill>
                            <a:schemeClr val="bg2"/>
                          </a:solidFill>
                        </a:ln>
                      </wps:spPr>
                      <wps:style>
                        <a:lnRef idx="2">
                          <a:schemeClr val="accent5"/>
                        </a:lnRef>
                        <a:fillRef idx="1">
                          <a:schemeClr val="lt1"/>
                        </a:fillRef>
                        <a:effectRef idx="0">
                          <a:schemeClr val="accent5"/>
                        </a:effectRef>
                        <a:fontRef idx="minor">
                          <a:schemeClr val="dk1"/>
                        </a:fontRef>
                      </wps:style>
                      <wps:txbx>
                        <w:txbxContent>
                          <w:p w14:paraId="44294D93" w14:textId="7B117813" w:rsidR="00040218" w:rsidRDefault="00040218" w:rsidP="00A8371F">
                            <w:pPr>
                              <w:spacing w:line="240" w:lineRule="auto"/>
                              <w:jc w:val="center"/>
                              <w:rPr>
                                <w:b/>
                                <w:bCs/>
                                <w:u w:val="single"/>
                              </w:rPr>
                            </w:pPr>
                            <w:r w:rsidRPr="003833E7">
                              <w:rPr>
                                <w:b/>
                                <w:bCs/>
                                <w:u w:val="single"/>
                              </w:rPr>
                              <w:t>Sous la supervision de :</w:t>
                            </w:r>
                          </w:p>
                          <w:p w14:paraId="4BC60EBF" w14:textId="77777777" w:rsidR="00040218" w:rsidRDefault="00040218" w:rsidP="00A8371F">
                            <w:pPr>
                              <w:spacing w:line="240" w:lineRule="auto"/>
                              <w:jc w:val="center"/>
                              <w:rPr>
                                <w:b/>
                                <w:bCs/>
                              </w:rPr>
                            </w:pPr>
                            <w:r>
                              <w:rPr>
                                <w:b/>
                                <w:bCs/>
                              </w:rPr>
                              <w:t>M.  Ismaila DIALLO</w:t>
                            </w:r>
                          </w:p>
                          <w:p w14:paraId="7B3AA8E4" w14:textId="64988F80" w:rsidR="00040218" w:rsidRPr="00C40A8C" w:rsidRDefault="00040218" w:rsidP="00A8371F">
                            <w:pPr>
                              <w:spacing w:line="240" w:lineRule="auto"/>
                              <w:jc w:val="center"/>
                              <w:rPr>
                                <w:b/>
                                <w:bCs/>
                              </w:rPr>
                            </w:pPr>
                            <w:r w:rsidRPr="00C40A8C">
                              <w:rPr>
                                <w:rFonts w:ascii="Bahnschrift" w:hAnsi="Bahnschrift"/>
                                <w:i/>
                                <w:iCs/>
                                <w:sz w:val="20"/>
                                <w:szCs w:val="18"/>
                              </w:rPr>
                              <w:t>Ingénieur statisticien Economiste, Enseignant à l’ENSAE-Dakar</w:t>
                            </w:r>
                          </w:p>
                          <w:p w14:paraId="12C3C3C9" w14:textId="77777777" w:rsidR="00040218" w:rsidRDefault="00040218" w:rsidP="00C40A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C4B2A" id="Rectangle 12" o:spid="_x0000_s1029" style="position:absolute;left:0;text-align:left;margin-left:294.15pt;margin-top:2.75pt;width:183pt;height:10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" fillcolor="white [3201]" strokecolor="#e7e6e6 [3214]" strokeweight="1pt">
                <v:textbox>
                  <w:txbxContent>
                    <w:p w14:paraId="44294D93" w14:textId="7B117813" w:rsidR="00040218" w:rsidRDefault="00040218" w:rsidP="00A8371F">
                      <w:pPr>
                        <w:spacing w:line="240" w:lineRule="auto"/>
                        <w:jc w:val="center"/>
                        <w:rPr>
                          <w:b/>
                          <w:bCs/>
                          <w:u w:val="single"/>
                        </w:rPr>
                      </w:pPr>
                      <w:r w:rsidRPr="003833E7">
                        <w:rPr>
                          <w:b/>
                          <w:bCs/>
                          <w:u w:val="single"/>
                        </w:rPr>
                        <w:t>Sous la supervision de :</w:t>
                      </w:r>
                    </w:p>
                    <w:p w14:paraId="4BC60EBF" w14:textId="77777777" w:rsidR="00040218" w:rsidRDefault="00040218" w:rsidP="00A8371F">
                      <w:pPr>
                        <w:spacing w:line="240" w:lineRule="auto"/>
                        <w:jc w:val="center"/>
                        <w:rPr>
                          <w:b/>
                          <w:bCs/>
                        </w:rPr>
                      </w:pPr>
                      <w:r>
                        <w:rPr>
                          <w:b/>
                          <w:bCs/>
                        </w:rPr>
                        <w:t>M.  Ismaila DIALLO</w:t>
                      </w:r>
                    </w:p>
                    <w:p w14:paraId="7B3AA8E4" w14:textId="64988F80" w:rsidR="00040218" w:rsidRPr="00C40A8C" w:rsidRDefault="00040218" w:rsidP="00A8371F">
                      <w:pPr>
                        <w:spacing w:line="240" w:lineRule="auto"/>
                        <w:jc w:val="center"/>
                        <w:rPr>
                          <w:b/>
                          <w:bCs/>
                        </w:rPr>
                      </w:pPr>
                      <w:r w:rsidRPr="00C40A8C">
                        <w:rPr>
                          <w:rFonts w:ascii="Bahnschrift" w:hAnsi="Bahnschrift"/>
                          <w:i/>
                          <w:iCs/>
                          <w:sz w:val="20"/>
                          <w:szCs w:val="18"/>
                        </w:rPr>
                        <w:t>Ingénieur statisticien Economiste, Enseignant à l’ENSAE-Dakar</w:t>
                      </w:r>
                    </w:p>
                    <w:p w14:paraId="12C3C3C9" w14:textId="77777777" w:rsidR="00040218" w:rsidRDefault="00040218" w:rsidP="00C40A8C">
                      <w:pPr>
                        <w:jc w:val="center"/>
                      </w:pPr>
                    </w:p>
                  </w:txbxContent>
                </v:textbox>
              </v:rect>
            </w:pict>
          </mc:Fallback>
        </mc:AlternateContent>
      </w:r>
      <w:r w:rsidR="003833E7">
        <w:rPr>
          <w:b/>
          <w:bCs/>
        </w:rPr>
        <w:tab/>
      </w:r>
      <w:r w:rsidR="003833E7">
        <w:rPr>
          <w:b/>
          <w:bCs/>
        </w:rPr>
        <w:tab/>
      </w:r>
      <w:r w:rsidR="003833E7">
        <w:rPr>
          <w:b/>
          <w:bCs/>
        </w:rPr>
        <w:tab/>
      </w:r>
      <w:r w:rsidR="003833E7">
        <w:rPr>
          <w:b/>
          <w:bCs/>
        </w:rPr>
        <w:tab/>
      </w:r>
      <w:r w:rsidR="003833E7">
        <w:rPr>
          <w:b/>
          <w:bCs/>
        </w:rPr>
        <w:tab/>
      </w:r>
      <w:r w:rsidR="003833E7">
        <w:rPr>
          <w:b/>
          <w:bCs/>
        </w:rPr>
        <w:tab/>
      </w:r>
      <w:r w:rsidR="003833E7">
        <w:rPr>
          <w:b/>
          <w:bCs/>
        </w:rPr>
        <w:tab/>
        <w:t xml:space="preserve"> </w:t>
      </w:r>
    </w:p>
    <w:p w14:paraId="4270B5DE" w14:textId="4C147348" w:rsidR="003833E7" w:rsidRDefault="003833E7" w:rsidP="00CE3EE9">
      <w:pPr>
        <w:jc w:val="both"/>
        <w:rPr>
          <w:b/>
          <w:bCs/>
        </w:rPr>
      </w:pPr>
      <w:r>
        <w:rPr>
          <w:b/>
          <w:bCs/>
        </w:rPr>
        <w:tab/>
      </w:r>
      <w:r>
        <w:rPr>
          <w:b/>
          <w:bCs/>
        </w:rPr>
        <w:tab/>
      </w:r>
      <w:r>
        <w:rPr>
          <w:b/>
          <w:bCs/>
        </w:rPr>
        <w:tab/>
      </w:r>
      <w:r>
        <w:rPr>
          <w:b/>
          <w:bCs/>
        </w:rPr>
        <w:tab/>
      </w:r>
      <w:r>
        <w:rPr>
          <w:b/>
          <w:bCs/>
        </w:rPr>
        <w:tab/>
      </w:r>
      <w:r>
        <w:rPr>
          <w:b/>
          <w:bCs/>
        </w:rPr>
        <w:tab/>
      </w:r>
    </w:p>
    <w:p w14:paraId="185BCFD8" w14:textId="5F51F999" w:rsidR="003833E7" w:rsidRPr="001B443E" w:rsidRDefault="001B443E" w:rsidP="00CE3EE9">
      <w:pPr>
        <w:jc w:val="both"/>
        <w:rPr>
          <w:b/>
          <w:bCs/>
          <w:sz w:val="10"/>
          <w:szCs w:val="8"/>
        </w:rPr>
      </w:pPr>
      <w:r>
        <w:rPr>
          <w:b/>
          <w:bCs/>
        </w:rPr>
        <w:tab/>
      </w:r>
      <w:r>
        <w:rPr>
          <w:b/>
          <w:bCs/>
        </w:rPr>
        <w:tab/>
      </w:r>
      <w:r>
        <w:rPr>
          <w:b/>
          <w:bCs/>
        </w:rPr>
        <w:tab/>
      </w:r>
      <w:r>
        <w:rPr>
          <w:b/>
          <w:bCs/>
        </w:rPr>
        <w:tab/>
      </w:r>
      <w:r>
        <w:rPr>
          <w:b/>
          <w:bCs/>
        </w:rPr>
        <w:tab/>
      </w:r>
      <w:r>
        <w:rPr>
          <w:b/>
          <w:bCs/>
        </w:rPr>
        <w:tab/>
      </w:r>
    </w:p>
    <w:p w14:paraId="57E3E447" w14:textId="77777777" w:rsidR="003833E7" w:rsidRDefault="003833E7" w:rsidP="00CE3EE9">
      <w:pPr>
        <w:jc w:val="both"/>
      </w:pPr>
    </w:p>
    <w:p w14:paraId="4D995726" w14:textId="7A24B08B" w:rsidR="00A8371F" w:rsidRPr="00A8371F" w:rsidRDefault="00A8371F" w:rsidP="008D6CCA">
      <w:pPr>
        <w:jc w:val="center"/>
      </w:pPr>
      <w:r>
        <w:t>Juin 2022</w:t>
      </w:r>
    </w:p>
    <w:p w14:paraId="103C8C41" w14:textId="690E5FE7" w:rsidR="00A8371F" w:rsidRPr="00A8371F" w:rsidRDefault="00A8371F" w:rsidP="00CE3EE9">
      <w:pPr>
        <w:tabs>
          <w:tab w:val="center" w:pos="4536"/>
        </w:tabs>
        <w:jc w:val="both"/>
        <w:sectPr w:rsidR="00A8371F" w:rsidRPr="00A8371F" w:rsidSect="007414BE">
          <w:headerReference w:type="default" r:id="rId10"/>
          <w:footerReference w:type="default" r:id="rId11"/>
          <w:footerReference w:type="first" r:id="rId12"/>
          <w:pgSz w:w="11906" w:h="16838"/>
          <w:pgMar w:top="1417" w:right="1417" w:bottom="1417" w:left="1417"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pPr>
      <w:r>
        <w:tab/>
      </w:r>
    </w:p>
    <w:p w14:paraId="41D0FC7C" w14:textId="77777777" w:rsidR="005411B9" w:rsidRDefault="005411B9" w:rsidP="00CE3EE9">
      <w:pPr>
        <w:pStyle w:val="En-ttedetabledesmatires"/>
        <w:jc w:val="both"/>
        <w:rPr>
          <w:rFonts w:ascii="Times New Roman" w:eastAsiaTheme="minorHAnsi" w:hAnsi="Times New Roman" w:cstheme="minorBidi"/>
          <w:b w:val="0"/>
          <w:bCs/>
          <w:color w:val="auto"/>
          <w:sz w:val="24"/>
          <w:szCs w:val="22"/>
          <w:u w:val="none"/>
          <w:lang w:eastAsia="en-US"/>
        </w:rPr>
      </w:pPr>
    </w:p>
    <w:p w14:paraId="56EA3ACF" w14:textId="66F0EEA5" w:rsidR="00B57652" w:rsidRPr="003333C8" w:rsidRDefault="005411B9" w:rsidP="003333C8">
      <w:pPr>
        <w:spacing w:line="259" w:lineRule="auto"/>
        <w:jc w:val="both"/>
        <w:rPr>
          <w:bCs/>
        </w:rPr>
      </w:pPr>
      <w:r>
        <w:rPr>
          <w:b/>
          <w:bCs/>
        </w:rPr>
        <w:br w:type="page"/>
      </w:r>
    </w:p>
    <w:p w14:paraId="30CAE081" w14:textId="243CD4DA" w:rsidR="003333C8" w:rsidRDefault="00B57652">
      <w:pPr>
        <w:pStyle w:val="TM1"/>
        <w:tabs>
          <w:tab w:val="right" w:leader="dot" w:pos="9062"/>
        </w:tabs>
        <w:rPr>
          <w:rFonts w:asciiTheme="minorHAnsi" w:eastAsiaTheme="minorEastAsia" w:hAnsiTheme="minorHAnsi"/>
          <w:noProof/>
          <w:sz w:val="22"/>
          <w:lang w:eastAsia="fr-FR"/>
        </w:rPr>
      </w:pPr>
      <w:r>
        <w:rPr>
          <w:rFonts w:cs="Times New Roman"/>
          <w:szCs w:val="24"/>
        </w:rPr>
        <w:lastRenderedPageBreak/>
        <w:fldChar w:fldCharType="begin"/>
      </w:r>
      <w:r>
        <w:rPr>
          <w:rFonts w:cs="Times New Roman"/>
          <w:szCs w:val="24"/>
        </w:rPr>
        <w:instrText xml:space="preserve"> TOC \o "1-3" \h \z \u \t "Titre 4;1" </w:instrText>
      </w:r>
      <w:r>
        <w:rPr>
          <w:rFonts w:cs="Times New Roman"/>
          <w:szCs w:val="24"/>
        </w:rPr>
        <w:fldChar w:fldCharType="separate"/>
      </w:r>
      <w:hyperlink w:anchor="_Toc107501644" w:history="1">
        <w:r w:rsidR="003333C8" w:rsidRPr="00004E3A">
          <w:rPr>
            <w:rStyle w:val="Lienhypertexte"/>
            <w:noProof/>
          </w:rPr>
          <w:t>Liste des graphiques</w:t>
        </w:r>
        <w:r w:rsidR="003333C8">
          <w:rPr>
            <w:noProof/>
            <w:webHidden/>
          </w:rPr>
          <w:tab/>
        </w:r>
        <w:r w:rsidR="003333C8">
          <w:rPr>
            <w:noProof/>
            <w:webHidden/>
          </w:rPr>
          <w:fldChar w:fldCharType="begin"/>
        </w:r>
        <w:r w:rsidR="003333C8">
          <w:rPr>
            <w:noProof/>
            <w:webHidden/>
          </w:rPr>
          <w:instrText xml:space="preserve"> PAGEREF _Toc107501644 \h </w:instrText>
        </w:r>
        <w:r w:rsidR="003333C8">
          <w:rPr>
            <w:noProof/>
            <w:webHidden/>
          </w:rPr>
        </w:r>
        <w:r w:rsidR="003333C8">
          <w:rPr>
            <w:noProof/>
            <w:webHidden/>
          </w:rPr>
          <w:fldChar w:fldCharType="separate"/>
        </w:r>
        <w:r w:rsidR="00EF636F">
          <w:rPr>
            <w:noProof/>
            <w:webHidden/>
          </w:rPr>
          <w:t>5</w:t>
        </w:r>
        <w:r w:rsidR="003333C8">
          <w:rPr>
            <w:noProof/>
            <w:webHidden/>
          </w:rPr>
          <w:fldChar w:fldCharType="end"/>
        </w:r>
      </w:hyperlink>
    </w:p>
    <w:p w14:paraId="72138782" w14:textId="531DF14D" w:rsidR="003333C8" w:rsidRDefault="00040218">
      <w:pPr>
        <w:pStyle w:val="TM1"/>
        <w:tabs>
          <w:tab w:val="right" w:leader="dot" w:pos="9062"/>
        </w:tabs>
        <w:rPr>
          <w:rFonts w:asciiTheme="minorHAnsi" w:eastAsiaTheme="minorEastAsia" w:hAnsiTheme="minorHAnsi"/>
          <w:noProof/>
          <w:sz w:val="22"/>
          <w:lang w:eastAsia="fr-FR"/>
        </w:rPr>
      </w:pPr>
      <w:hyperlink w:anchor="_Toc107501645" w:history="1">
        <w:r w:rsidR="003333C8" w:rsidRPr="00004E3A">
          <w:rPr>
            <w:rStyle w:val="Lienhypertexte"/>
            <w:noProof/>
          </w:rPr>
          <w:t>Liste des tableaux</w:t>
        </w:r>
        <w:r w:rsidR="003333C8">
          <w:rPr>
            <w:noProof/>
            <w:webHidden/>
          </w:rPr>
          <w:tab/>
        </w:r>
        <w:r w:rsidR="003333C8">
          <w:rPr>
            <w:noProof/>
            <w:webHidden/>
          </w:rPr>
          <w:fldChar w:fldCharType="begin"/>
        </w:r>
        <w:r w:rsidR="003333C8">
          <w:rPr>
            <w:noProof/>
            <w:webHidden/>
          </w:rPr>
          <w:instrText xml:space="preserve"> PAGEREF _Toc107501645 \h </w:instrText>
        </w:r>
        <w:r w:rsidR="003333C8">
          <w:rPr>
            <w:noProof/>
            <w:webHidden/>
          </w:rPr>
        </w:r>
        <w:r w:rsidR="003333C8">
          <w:rPr>
            <w:noProof/>
            <w:webHidden/>
          </w:rPr>
          <w:fldChar w:fldCharType="separate"/>
        </w:r>
        <w:r w:rsidR="00EF636F">
          <w:rPr>
            <w:noProof/>
            <w:webHidden/>
          </w:rPr>
          <w:t>5</w:t>
        </w:r>
        <w:r w:rsidR="003333C8">
          <w:rPr>
            <w:noProof/>
            <w:webHidden/>
          </w:rPr>
          <w:fldChar w:fldCharType="end"/>
        </w:r>
      </w:hyperlink>
    </w:p>
    <w:p w14:paraId="72426D7A" w14:textId="3F1202C2" w:rsidR="003333C8" w:rsidRDefault="00040218">
      <w:pPr>
        <w:pStyle w:val="TM1"/>
        <w:tabs>
          <w:tab w:val="right" w:leader="dot" w:pos="9062"/>
        </w:tabs>
        <w:rPr>
          <w:rFonts w:asciiTheme="minorHAnsi" w:eastAsiaTheme="minorEastAsia" w:hAnsiTheme="minorHAnsi"/>
          <w:noProof/>
          <w:sz w:val="22"/>
          <w:lang w:eastAsia="fr-FR"/>
        </w:rPr>
      </w:pPr>
      <w:hyperlink w:anchor="_Toc107501646" w:history="1">
        <w:r w:rsidR="003333C8" w:rsidRPr="00004E3A">
          <w:rPr>
            <w:rStyle w:val="Lienhypertexte"/>
            <w:noProof/>
          </w:rPr>
          <w:t>RESUME</w:t>
        </w:r>
        <w:r w:rsidR="003333C8">
          <w:rPr>
            <w:noProof/>
            <w:webHidden/>
          </w:rPr>
          <w:tab/>
        </w:r>
        <w:r w:rsidR="003333C8">
          <w:rPr>
            <w:noProof/>
            <w:webHidden/>
          </w:rPr>
          <w:fldChar w:fldCharType="begin"/>
        </w:r>
        <w:r w:rsidR="003333C8">
          <w:rPr>
            <w:noProof/>
            <w:webHidden/>
          </w:rPr>
          <w:instrText xml:space="preserve"> PAGEREF _Toc107501646 \h </w:instrText>
        </w:r>
        <w:r w:rsidR="003333C8">
          <w:rPr>
            <w:noProof/>
            <w:webHidden/>
          </w:rPr>
        </w:r>
        <w:r w:rsidR="003333C8">
          <w:rPr>
            <w:noProof/>
            <w:webHidden/>
          </w:rPr>
          <w:fldChar w:fldCharType="separate"/>
        </w:r>
        <w:r w:rsidR="00EF636F">
          <w:rPr>
            <w:noProof/>
            <w:webHidden/>
          </w:rPr>
          <w:t>6</w:t>
        </w:r>
        <w:r w:rsidR="003333C8">
          <w:rPr>
            <w:noProof/>
            <w:webHidden/>
          </w:rPr>
          <w:fldChar w:fldCharType="end"/>
        </w:r>
      </w:hyperlink>
    </w:p>
    <w:p w14:paraId="796EC6D8" w14:textId="029FD017" w:rsidR="003333C8" w:rsidRDefault="00040218">
      <w:pPr>
        <w:pStyle w:val="TM1"/>
        <w:tabs>
          <w:tab w:val="right" w:leader="dot" w:pos="9062"/>
        </w:tabs>
        <w:rPr>
          <w:rFonts w:asciiTheme="minorHAnsi" w:eastAsiaTheme="minorEastAsia" w:hAnsiTheme="minorHAnsi"/>
          <w:noProof/>
          <w:sz w:val="22"/>
          <w:lang w:eastAsia="fr-FR"/>
        </w:rPr>
      </w:pPr>
      <w:hyperlink w:anchor="_Toc107501647" w:history="1">
        <w:r w:rsidR="003333C8" w:rsidRPr="00004E3A">
          <w:rPr>
            <w:rStyle w:val="Lienhypertexte"/>
            <w:noProof/>
          </w:rPr>
          <w:t>INTRODUCTION</w:t>
        </w:r>
        <w:r w:rsidR="003333C8">
          <w:rPr>
            <w:noProof/>
            <w:webHidden/>
          </w:rPr>
          <w:tab/>
        </w:r>
        <w:r w:rsidR="003333C8">
          <w:rPr>
            <w:noProof/>
            <w:webHidden/>
          </w:rPr>
          <w:fldChar w:fldCharType="begin"/>
        </w:r>
        <w:r w:rsidR="003333C8">
          <w:rPr>
            <w:noProof/>
            <w:webHidden/>
          </w:rPr>
          <w:instrText xml:space="preserve"> PAGEREF _Toc107501647 \h </w:instrText>
        </w:r>
        <w:r w:rsidR="003333C8">
          <w:rPr>
            <w:noProof/>
            <w:webHidden/>
          </w:rPr>
        </w:r>
        <w:r w:rsidR="003333C8">
          <w:rPr>
            <w:noProof/>
            <w:webHidden/>
          </w:rPr>
          <w:fldChar w:fldCharType="separate"/>
        </w:r>
        <w:r w:rsidR="00EF636F">
          <w:rPr>
            <w:noProof/>
            <w:webHidden/>
          </w:rPr>
          <w:t>7</w:t>
        </w:r>
        <w:r w:rsidR="003333C8">
          <w:rPr>
            <w:noProof/>
            <w:webHidden/>
          </w:rPr>
          <w:fldChar w:fldCharType="end"/>
        </w:r>
      </w:hyperlink>
    </w:p>
    <w:p w14:paraId="29CF5178" w14:textId="12B4D0FF" w:rsidR="003333C8" w:rsidRDefault="00040218">
      <w:pPr>
        <w:pStyle w:val="TM1"/>
        <w:tabs>
          <w:tab w:val="left" w:pos="440"/>
          <w:tab w:val="right" w:leader="dot" w:pos="9062"/>
        </w:tabs>
        <w:rPr>
          <w:rFonts w:asciiTheme="minorHAnsi" w:eastAsiaTheme="minorEastAsia" w:hAnsiTheme="minorHAnsi"/>
          <w:noProof/>
          <w:sz w:val="22"/>
          <w:lang w:eastAsia="fr-FR"/>
        </w:rPr>
      </w:pPr>
      <w:hyperlink w:anchor="_Toc107501648" w:history="1">
        <w:r w:rsidR="003333C8" w:rsidRPr="00004E3A">
          <w:rPr>
            <w:rStyle w:val="Lienhypertexte"/>
            <w:noProof/>
          </w:rPr>
          <w:t>I.</w:t>
        </w:r>
        <w:r w:rsidR="003333C8">
          <w:rPr>
            <w:rFonts w:asciiTheme="minorHAnsi" w:eastAsiaTheme="minorEastAsia" w:hAnsiTheme="minorHAnsi"/>
            <w:noProof/>
            <w:sz w:val="22"/>
            <w:lang w:eastAsia="fr-FR"/>
          </w:rPr>
          <w:tab/>
        </w:r>
        <w:r w:rsidR="003333C8" w:rsidRPr="00004E3A">
          <w:rPr>
            <w:rStyle w:val="Lienhypertexte"/>
            <w:noProof/>
          </w:rPr>
          <w:t>PRESENTATION DES DONNEES</w:t>
        </w:r>
        <w:r w:rsidR="003333C8">
          <w:rPr>
            <w:noProof/>
            <w:webHidden/>
          </w:rPr>
          <w:tab/>
        </w:r>
        <w:r w:rsidR="003333C8">
          <w:rPr>
            <w:noProof/>
            <w:webHidden/>
          </w:rPr>
          <w:fldChar w:fldCharType="begin"/>
        </w:r>
        <w:r w:rsidR="003333C8">
          <w:rPr>
            <w:noProof/>
            <w:webHidden/>
          </w:rPr>
          <w:instrText xml:space="preserve"> PAGEREF _Toc107501648 \h </w:instrText>
        </w:r>
        <w:r w:rsidR="003333C8">
          <w:rPr>
            <w:noProof/>
            <w:webHidden/>
          </w:rPr>
        </w:r>
        <w:r w:rsidR="003333C8">
          <w:rPr>
            <w:noProof/>
            <w:webHidden/>
          </w:rPr>
          <w:fldChar w:fldCharType="separate"/>
        </w:r>
        <w:r w:rsidR="00EF636F">
          <w:rPr>
            <w:noProof/>
            <w:webHidden/>
          </w:rPr>
          <w:t>8</w:t>
        </w:r>
        <w:r w:rsidR="003333C8">
          <w:rPr>
            <w:noProof/>
            <w:webHidden/>
          </w:rPr>
          <w:fldChar w:fldCharType="end"/>
        </w:r>
      </w:hyperlink>
    </w:p>
    <w:p w14:paraId="11752BF5" w14:textId="67524D89" w:rsidR="003333C8" w:rsidRDefault="00040218">
      <w:pPr>
        <w:pStyle w:val="TM1"/>
        <w:tabs>
          <w:tab w:val="left" w:pos="660"/>
          <w:tab w:val="right" w:leader="dot" w:pos="9062"/>
        </w:tabs>
        <w:rPr>
          <w:rFonts w:asciiTheme="minorHAnsi" w:eastAsiaTheme="minorEastAsia" w:hAnsiTheme="minorHAnsi"/>
          <w:noProof/>
          <w:sz w:val="22"/>
          <w:lang w:eastAsia="fr-FR"/>
        </w:rPr>
      </w:pPr>
      <w:hyperlink w:anchor="_Toc107501649" w:history="1">
        <w:r w:rsidR="003333C8" w:rsidRPr="00004E3A">
          <w:rPr>
            <w:rStyle w:val="Lienhypertexte"/>
            <w:noProof/>
          </w:rPr>
          <w:t>II.</w:t>
        </w:r>
        <w:r w:rsidR="003333C8">
          <w:rPr>
            <w:rFonts w:asciiTheme="minorHAnsi" w:eastAsiaTheme="minorEastAsia" w:hAnsiTheme="minorHAnsi"/>
            <w:noProof/>
            <w:sz w:val="22"/>
            <w:lang w:eastAsia="fr-FR"/>
          </w:rPr>
          <w:tab/>
        </w:r>
        <w:r w:rsidR="003333C8" w:rsidRPr="00004E3A">
          <w:rPr>
            <w:rStyle w:val="Lienhypertexte"/>
            <w:noProof/>
          </w:rPr>
          <w:t>ANALYSE DESCRIPTIVE DES VARIABLES</w:t>
        </w:r>
        <w:r w:rsidR="003333C8">
          <w:rPr>
            <w:noProof/>
            <w:webHidden/>
          </w:rPr>
          <w:tab/>
        </w:r>
        <w:r w:rsidR="003333C8">
          <w:rPr>
            <w:noProof/>
            <w:webHidden/>
          </w:rPr>
          <w:fldChar w:fldCharType="begin"/>
        </w:r>
        <w:r w:rsidR="003333C8">
          <w:rPr>
            <w:noProof/>
            <w:webHidden/>
          </w:rPr>
          <w:instrText xml:space="preserve"> PAGEREF _Toc107501649 \h </w:instrText>
        </w:r>
        <w:r w:rsidR="003333C8">
          <w:rPr>
            <w:noProof/>
            <w:webHidden/>
          </w:rPr>
        </w:r>
        <w:r w:rsidR="003333C8">
          <w:rPr>
            <w:noProof/>
            <w:webHidden/>
          </w:rPr>
          <w:fldChar w:fldCharType="separate"/>
        </w:r>
        <w:r w:rsidR="00EF636F">
          <w:rPr>
            <w:noProof/>
            <w:webHidden/>
          </w:rPr>
          <w:t>8</w:t>
        </w:r>
        <w:r w:rsidR="003333C8">
          <w:rPr>
            <w:noProof/>
            <w:webHidden/>
          </w:rPr>
          <w:fldChar w:fldCharType="end"/>
        </w:r>
      </w:hyperlink>
    </w:p>
    <w:p w14:paraId="572414CB" w14:textId="42554AFF" w:rsidR="003333C8" w:rsidRDefault="00040218">
      <w:pPr>
        <w:pStyle w:val="TM2"/>
        <w:tabs>
          <w:tab w:val="left" w:pos="660"/>
          <w:tab w:val="right" w:leader="dot" w:pos="9062"/>
        </w:tabs>
        <w:rPr>
          <w:rFonts w:asciiTheme="minorHAnsi" w:eastAsiaTheme="minorEastAsia" w:hAnsiTheme="minorHAnsi"/>
          <w:noProof/>
          <w:sz w:val="22"/>
          <w:lang w:eastAsia="fr-FR"/>
        </w:rPr>
      </w:pPr>
      <w:hyperlink w:anchor="_Toc107501650" w:history="1">
        <w:r w:rsidR="003333C8" w:rsidRPr="00004E3A">
          <w:rPr>
            <w:rStyle w:val="Lienhypertexte"/>
            <w:noProof/>
          </w:rPr>
          <w:t>1.</w:t>
        </w:r>
        <w:r w:rsidR="003333C8">
          <w:rPr>
            <w:rFonts w:asciiTheme="minorHAnsi" w:eastAsiaTheme="minorEastAsia" w:hAnsiTheme="minorHAnsi"/>
            <w:noProof/>
            <w:sz w:val="22"/>
            <w:lang w:eastAsia="fr-FR"/>
          </w:rPr>
          <w:tab/>
        </w:r>
        <w:r w:rsidR="003333C8" w:rsidRPr="00004E3A">
          <w:rPr>
            <w:rStyle w:val="Lienhypertexte"/>
            <w:noProof/>
          </w:rPr>
          <w:t>Analyse descriptive des branches d’activités suivant les groupes socio-économiques</w:t>
        </w:r>
        <w:r w:rsidR="003333C8">
          <w:rPr>
            <w:noProof/>
            <w:webHidden/>
          </w:rPr>
          <w:tab/>
        </w:r>
        <w:r w:rsidR="003333C8">
          <w:rPr>
            <w:noProof/>
            <w:webHidden/>
          </w:rPr>
          <w:fldChar w:fldCharType="begin"/>
        </w:r>
        <w:r w:rsidR="003333C8">
          <w:rPr>
            <w:noProof/>
            <w:webHidden/>
          </w:rPr>
          <w:instrText xml:space="preserve"> PAGEREF _Toc107501650 \h </w:instrText>
        </w:r>
        <w:r w:rsidR="003333C8">
          <w:rPr>
            <w:noProof/>
            <w:webHidden/>
          </w:rPr>
        </w:r>
        <w:r w:rsidR="003333C8">
          <w:rPr>
            <w:noProof/>
            <w:webHidden/>
          </w:rPr>
          <w:fldChar w:fldCharType="separate"/>
        </w:r>
        <w:r w:rsidR="00EF636F">
          <w:rPr>
            <w:noProof/>
            <w:webHidden/>
          </w:rPr>
          <w:t>8</w:t>
        </w:r>
        <w:r w:rsidR="003333C8">
          <w:rPr>
            <w:noProof/>
            <w:webHidden/>
          </w:rPr>
          <w:fldChar w:fldCharType="end"/>
        </w:r>
      </w:hyperlink>
    </w:p>
    <w:p w14:paraId="1E3E91D4" w14:textId="53434863" w:rsidR="003333C8" w:rsidRDefault="00040218">
      <w:pPr>
        <w:pStyle w:val="TM3"/>
        <w:tabs>
          <w:tab w:val="left" w:pos="880"/>
          <w:tab w:val="right" w:leader="dot" w:pos="9062"/>
        </w:tabs>
        <w:rPr>
          <w:rFonts w:cstheme="minorBidi"/>
          <w:noProof/>
        </w:rPr>
      </w:pPr>
      <w:hyperlink w:anchor="_Toc107501651" w:history="1">
        <w:r w:rsidR="003333C8" w:rsidRPr="00004E3A">
          <w:rPr>
            <w:rStyle w:val="Lienhypertexte"/>
            <w:rFonts w:eastAsia="Times New Roman"/>
            <w:noProof/>
          </w:rPr>
          <w:t>a)</w:t>
        </w:r>
        <w:r w:rsidR="003333C8">
          <w:rPr>
            <w:rFonts w:cstheme="minorBidi"/>
            <w:noProof/>
          </w:rPr>
          <w:tab/>
        </w:r>
        <w:r w:rsidR="003333C8" w:rsidRPr="00004E3A">
          <w:rPr>
            <w:rStyle w:val="Lienhypertexte"/>
            <w:rFonts w:eastAsia="Times New Roman"/>
            <w:noProof/>
          </w:rPr>
          <w:t>Profil colonne</w:t>
        </w:r>
        <w:r w:rsidR="003333C8">
          <w:rPr>
            <w:noProof/>
            <w:webHidden/>
          </w:rPr>
          <w:tab/>
        </w:r>
        <w:r w:rsidR="003333C8">
          <w:rPr>
            <w:noProof/>
            <w:webHidden/>
          </w:rPr>
          <w:fldChar w:fldCharType="begin"/>
        </w:r>
        <w:r w:rsidR="003333C8">
          <w:rPr>
            <w:noProof/>
            <w:webHidden/>
          </w:rPr>
          <w:instrText xml:space="preserve"> PAGEREF _Toc107501651 \h </w:instrText>
        </w:r>
        <w:r w:rsidR="003333C8">
          <w:rPr>
            <w:noProof/>
            <w:webHidden/>
          </w:rPr>
        </w:r>
        <w:r w:rsidR="003333C8">
          <w:rPr>
            <w:noProof/>
            <w:webHidden/>
          </w:rPr>
          <w:fldChar w:fldCharType="separate"/>
        </w:r>
        <w:r w:rsidR="00EF636F">
          <w:rPr>
            <w:noProof/>
            <w:webHidden/>
          </w:rPr>
          <w:t>9</w:t>
        </w:r>
        <w:r w:rsidR="003333C8">
          <w:rPr>
            <w:noProof/>
            <w:webHidden/>
          </w:rPr>
          <w:fldChar w:fldCharType="end"/>
        </w:r>
      </w:hyperlink>
    </w:p>
    <w:p w14:paraId="616D42F0" w14:textId="57DEA116" w:rsidR="003333C8" w:rsidRDefault="00040218">
      <w:pPr>
        <w:pStyle w:val="TM3"/>
        <w:tabs>
          <w:tab w:val="left" w:pos="880"/>
          <w:tab w:val="right" w:leader="dot" w:pos="9062"/>
        </w:tabs>
        <w:rPr>
          <w:rFonts w:cstheme="minorBidi"/>
          <w:noProof/>
        </w:rPr>
      </w:pPr>
      <w:hyperlink w:anchor="_Toc107501652" w:history="1">
        <w:r w:rsidR="003333C8" w:rsidRPr="00004E3A">
          <w:rPr>
            <w:rStyle w:val="Lienhypertexte"/>
            <w:rFonts w:eastAsia="Times New Roman"/>
            <w:noProof/>
          </w:rPr>
          <w:t>b)</w:t>
        </w:r>
        <w:r w:rsidR="003333C8">
          <w:rPr>
            <w:rFonts w:cstheme="minorBidi"/>
            <w:noProof/>
          </w:rPr>
          <w:tab/>
        </w:r>
        <w:r w:rsidR="003333C8" w:rsidRPr="00004E3A">
          <w:rPr>
            <w:rStyle w:val="Lienhypertexte"/>
            <w:rFonts w:eastAsia="Times New Roman"/>
            <w:noProof/>
          </w:rPr>
          <w:t>Profil ligne</w:t>
        </w:r>
        <w:r w:rsidR="003333C8">
          <w:rPr>
            <w:noProof/>
            <w:webHidden/>
          </w:rPr>
          <w:tab/>
        </w:r>
        <w:r w:rsidR="003333C8">
          <w:rPr>
            <w:noProof/>
            <w:webHidden/>
          </w:rPr>
          <w:fldChar w:fldCharType="begin"/>
        </w:r>
        <w:r w:rsidR="003333C8">
          <w:rPr>
            <w:noProof/>
            <w:webHidden/>
          </w:rPr>
          <w:instrText xml:space="preserve"> PAGEREF _Toc107501652 \h </w:instrText>
        </w:r>
        <w:r w:rsidR="003333C8">
          <w:rPr>
            <w:noProof/>
            <w:webHidden/>
          </w:rPr>
        </w:r>
        <w:r w:rsidR="003333C8">
          <w:rPr>
            <w:noProof/>
            <w:webHidden/>
          </w:rPr>
          <w:fldChar w:fldCharType="separate"/>
        </w:r>
        <w:r w:rsidR="00EF636F">
          <w:rPr>
            <w:noProof/>
            <w:webHidden/>
          </w:rPr>
          <w:t>10</w:t>
        </w:r>
        <w:r w:rsidR="003333C8">
          <w:rPr>
            <w:noProof/>
            <w:webHidden/>
          </w:rPr>
          <w:fldChar w:fldCharType="end"/>
        </w:r>
      </w:hyperlink>
    </w:p>
    <w:p w14:paraId="37ADD19F" w14:textId="53872521" w:rsidR="003333C8" w:rsidRDefault="00040218">
      <w:pPr>
        <w:pStyle w:val="TM2"/>
        <w:tabs>
          <w:tab w:val="left" w:pos="660"/>
          <w:tab w:val="right" w:leader="dot" w:pos="9062"/>
        </w:tabs>
        <w:rPr>
          <w:rFonts w:asciiTheme="minorHAnsi" w:eastAsiaTheme="minorEastAsia" w:hAnsiTheme="minorHAnsi"/>
          <w:noProof/>
          <w:sz w:val="22"/>
          <w:lang w:eastAsia="fr-FR"/>
        </w:rPr>
      </w:pPr>
      <w:hyperlink w:anchor="_Toc107501653" w:history="1">
        <w:r w:rsidR="003333C8" w:rsidRPr="00004E3A">
          <w:rPr>
            <w:rStyle w:val="Lienhypertexte"/>
            <w:noProof/>
          </w:rPr>
          <w:t>2.</w:t>
        </w:r>
        <w:r w:rsidR="003333C8">
          <w:rPr>
            <w:rFonts w:asciiTheme="minorHAnsi" w:eastAsiaTheme="minorEastAsia" w:hAnsiTheme="minorHAnsi"/>
            <w:noProof/>
            <w:sz w:val="22"/>
            <w:lang w:eastAsia="fr-FR"/>
          </w:rPr>
          <w:tab/>
        </w:r>
        <w:r w:rsidR="003333C8" w:rsidRPr="00004E3A">
          <w:rPr>
            <w:rStyle w:val="Lienhypertexte"/>
            <w:noProof/>
          </w:rPr>
          <w:t>Analyse descriptive du niveau d’éducation suivant les groupes socio-économiques</w:t>
        </w:r>
        <w:r w:rsidR="003333C8">
          <w:rPr>
            <w:noProof/>
            <w:webHidden/>
          </w:rPr>
          <w:tab/>
        </w:r>
        <w:r w:rsidR="003333C8">
          <w:rPr>
            <w:noProof/>
            <w:webHidden/>
          </w:rPr>
          <w:fldChar w:fldCharType="begin"/>
        </w:r>
        <w:r w:rsidR="003333C8">
          <w:rPr>
            <w:noProof/>
            <w:webHidden/>
          </w:rPr>
          <w:instrText xml:space="preserve"> PAGEREF _Toc107501653 \h </w:instrText>
        </w:r>
        <w:r w:rsidR="003333C8">
          <w:rPr>
            <w:noProof/>
            <w:webHidden/>
          </w:rPr>
        </w:r>
        <w:r w:rsidR="003333C8">
          <w:rPr>
            <w:noProof/>
            <w:webHidden/>
          </w:rPr>
          <w:fldChar w:fldCharType="separate"/>
        </w:r>
        <w:r w:rsidR="00EF636F">
          <w:rPr>
            <w:noProof/>
            <w:webHidden/>
          </w:rPr>
          <w:t>12</w:t>
        </w:r>
        <w:r w:rsidR="003333C8">
          <w:rPr>
            <w:noProof/>
            <w:webHidden/>
          </w:rPr>
          <w:fldChar w:fldCharType="end"/>
        </w:r>
      </w:hyperlink>
    </w:p>
    <w:p w14:paraId="224F91D6" w14:textId="0E34C008" w:rsidR="003333C8" w:rsidRDefault="00040218">
      <w:pPr>
        <w:pStyle w:val="TM3"/>
        <w:tabs>
          <w:tab w:val="left" w:pos="880"/>
          <w:tab w:val="right" w:leader="dot" w:pos="9062"/>
        </w:tabs>
        <w:rPr>
          <w:rFonts w:cstheme="minorBidi"/>
          <w:noProof/>
        </w:rPr>
      </w:pPr>
      <w:hyperlink w:anchor="_Toc107501654" w:history="1">
        <w:r w:rsidR="003333C8" w:rsidRPr="00004E3A">
          <w:rPr>
            <w:rStyle w:val="Lienhypertexte"/>
            <w:rFonts w:eastAsia="Times New Roman"/>
            <w:noProof/>
          </w:rPr>
          <w:t>a)</w:t>
        </w:r>
        <w:r w:rsidR="003333C8">
          <w:rPr>
            <w:rFonts w:cstheme="minorBidi"/>
            <w:noProof/>
          </w:rPr>
          <w:tab/>
        </w:r>
        <w:r w:rsidR="003333C8" w:rsidRPr="00004E3A">
          <w:rPr>
            <w:rStyle w:val="Lienhypertexte"/>
            <w:rFonts w:eastAsia="Times New Roman"/>
            <w:noProof/>
          </w:rPr>
          <w:t>Profil ligne</w:t>
        </w:r>
        <w:r w:rsidR="003333C8">
          <w:rPr>
            <w:noProof/>
            <w:webHidden/>
          </w:rPr>
          <w:tab/>
        </w:r>
        <w:r w:rsidR="003333C8">
          <w:rPr>
            <w:noProof/>
            <w:webHidden/>
          </w:rPr>
          <w:fldChar w:fldCharType="begin"/>
        </w:r>
        <w:r w:rsidR="003333C8">
          <w:rPr>
            <w:noProof/>
            <w:webHidden/>
          </w:rPr>
          <w:instrText xml:space="preserve"> PAGEREF _Toc107501654 \h </w:instrText>
        </w:r>
        <w:r w:rsidR="003333C8">
          <w:rPr>
            <w:noProof/>
            <w:webHidden/>
          </w:rPr>
        </w:r>
        <w:r w:rsidR="003333C8">
          <w:rPr>
            <w:noProof/>
            <w:webHidden/>
          </w:rPr>
          <w:fldChar w:fldCharType="separate"/>
        </w:r>
        <w:r w:rsidR="00EF636F">
          <w:rPr>
            <w:noProof/>
            <w:webHidden/>
          </w:rPr>
          <w:t>12</w:t>
        </w:r>
        <w:r w:rsidR="003333C8">
          <w:rPr>
            <w:noProof/>
            <w:webHidden/>
          </w:rPr>
          <w:fldChar w:fldCharType="end"/>
        </w:r>
      </w:hyperlink>
    </w:p>
    <w:p w14:paraId="619A86BF" w14:textId="599C1915" w:rsidR="003333C8" w:rsidRDefault="00040218">
      <w:pPr>
        <w:pStyle w:val="TM3"/>
        <w:tabs>
          <w:tab w:val="left" w:pos="880"/>
          <w:tab w:val="right" w:leader="dot" w:pos="9062"/>
        </w:tabs>
        <w:rPr>
          <w:rFonts w:cstheme="minorBidi"/>
          <w:noProof/>
        </w:rPr>
      </w:pPr>
      <w:hyperlink w:anchor="_Toc107501655" w:history="1">
        <w:r w:rsidR="003333C8" w:rsidRPr="00004E3A">
          <w:rPr>
            <w:rStyle w:val="Lienhypertexte"/>
            <w:rFonts w:eastAsia="Times New Roman"/>
            <w:noProof/>
          </w:rPr>
          <w:t>b)</w:t>
        </w:r>
        <w:r w:rsidR="003333C8">
          <w:rPr>
            <w:rFonts w:cstheme="minorBidi"/>
            <w:noProof/>
          </w:rPr>
          <w:tab/>
        </w:r>
        <w:r w:rsidR="003333C8" w:rsidRPr="00004E3A">
          <w:rPr>
            <w:rStyle w:val="Lienhypertexte"/>
            <w:rFonts w:eastAsia="Times New Roman"/>
            <w:noProof/>
          </w:rPr>
          <w:t>Profil colonne</w:t>
        </w:r>
        <w:r w:rsidR="003333C8">
          <w:rPr>
            <w:noProof/>
            <w:webHidden/>
          </w:rPr>
          <w:tab/>
        </w:r>
        <w:r w:rsidR="003333C8">
          <w:rPr>
            <w:noProof/>
            <w:webHidden/>
          </w:rPr>
          <w:fldChar w:fldCharType="begin"/>
        </w:r>
        <w:r w:rsidR="003333C8">
          <w:rPr>
            <w:noProof/>
            <w:webHidden/>
          </w:rPr>
          <w:instrText xml:space="preserve"> PAGEREF _Toc107501655 \h </w:instrText>
        </w:r>
        <w:r w:rsidR="003333C8">
          <w:rPr>
            <w:noProof/>
            <w:webHidden/>
          </w:rPr>
        </w:r>
        <w:r w:rsidR="003333C8">
          <w:rPr>
            <w:noProof/>
            <w:webHidden/>
          </w:rPr>
          <w:fldChar w:fldCharType="separate"/>
        </w:r>
        <w:r w:rsidR="00EF636F">
          <w:rPr>
            <w:noProof/>
            <w:webHidden/>
          </w:rPr>
          <w:t>13</w:t>
        </w:r>
        <w:r w:rsidR="003333C8">
          <w:rPr>
            <w:noProof/>
            <w:webHidden/>
          </w:rPr>
          <w:fldChar w:fldCharType="end"/>
        </w:r>
      </w:hyperlink>
    </w:p>
    <w:p w14:paraId="00303C96" w14:textId="155EFCA2" w:rsidR="003333C8" w:rsidRDefault="00040218">
      <w:pPr>
        <w:pStyle w:val="TM1"/>
        <w:tabs>
          <w:tab w:val="left" w:pos="660"/>
          <w:tab w:val="right" w:leader="dot" w:pos="9062"/>
        </w:tabs>
        <w:rPr>
          <w:rFonts w:asciiTheme="minorHAnsi" w:eastAsiaTheme="minorEastAsia" w:hAnsiTheme="minorHAnsi"/>
          <w:noProof/>
          <w:sz w:val="22"/>
          <w:lang w:eastAsia="fr-FR"/>
        </w:rPr>
      </w:pPr>
      <w:hyperlink w:anchor="_Toc107501656" w:history="1">
        <w:r w:rsidR="003333C8" w:rsidRPr="00004E3A">
          <w:rPr>
            <w:rStyle w:val="Lienhypertexte"/>
            <w:noProof/>
          </w:rPr>
          <w:t>III.</w:t>
        </w:r>
        <w:r w:rsidR="003333C8">
          <w:rPr>
            <w:rFonts w:asciiTheme="minorHAnsi" w:eastAsiaTheme="minorEastAsia" w:hAnsiTheme="minorHAnsi"/>
            <w:noProof/>
            <w:sz w:val="22"/>
            <w:lang w:eastAsia="fr-FR"/>
          </w:rPr>
          <w:tab/>
        </w:r>
        <w:r w:rsidR="003333C8" w:rsidRPr="00004E3A">
          <w:rPr>
            <w:rStyle w:val="Lienhypertexte"/>
            <w:noProof/>
          </w:rPr>
          <w:t>CHOIX DES AXES FACTORIELS</w:t>
        </w:r>
        <w:r w:rsidR="003333C8">
          <w:rPr>
            <w:noProof/>
            <w:webHidden/>
          </w:rPr>
          <w:tab/>
        </w:r>
        <w:r w:rsidR="003333C8">
          <w:rPr>
            <w:noProof/>
            <w:webHidden/>
          </w:rPr>
          <w:fldChar w:fldCharType="begin"/>
        </w:r>
        <w:r w:rsidR="003333C8">
          <w:rPr>
            <w:noProof/>
            <w:webHidden/>
          </w:rPr>
          <w:instrText xml:space="preserve"> PAGEREF _Toc107501656 \h </w:instrText>
        </w:r>
        <w:r w:rsidR="003333C8">
          <w:rPr>
            <w:noProof/>
            <w:webHidden/>
          </w:rPr>
        </w:r>
        <w:r w:rsidR="003333C8">
          <w:rPr>
            <w:noProof/>
            <w:webHidden/>
          </w:rPr>
          <w:fldChar w:fldCharType="separate"/>
        </w:r>
        <w:r w:rsidR="00EF636F">
          <w:rPr>
            <w:noProof/>
            <w:webHidden/>
          </w:rPr>
          <w:t>14</w:t>
        </w:r>
        <w:r w:rsidR="003333C8">
          <w:rPr>
            <w:noProof/>
            <w:webHidden/>
          </w:rPr>
          <w:fldChar w:fldCharType="end"/>
        </w:r>
      </w:hyperlink>
    </w:p>
    <w:p w14:paraId="5590E8E2" w14:textId="61CDE478" w:rsidR="003333C8" w:rsidRDefault="00040218">
      <w:pPr>
        <w:pStyle w:val="TM2"/>
        <w:tabs>
          <w:tab w:val="left" w:pos="660"/>
          <w:tab w:val="right" w:leader="dot" w:pos="9062"/>
        </w:tabs>
        <w:rPr>
          <w:rFonts w:asciiTheme="minorHAnsi" w:eastAsiaTheme="minorEastAsia" w:hAnsiTheme="minorHAnsi"/>
          <w:noProof/>
          <w:sz w:val="22"/>
          <w:lang w:eastAsia="fr-FR"/>
        </w:rPr>
      </w:pPr>
      <w:hyperlink w:anchor="_Toc107501657" w:history="1">
        <w:r w:rsidR="003333C8" w:rsidRPr="00004E3A">
          <w:rPr>
            <w:rStyle w:val="Lienhypertexte"/>
            <w:noProof/>
          </w:rPr>
          <w:t>1.</w:t>
        </w:r>
        <w:r w:rsidR="003333C8">
          <w:rPr>
            <w:rFonts w:asciiTheme="minorHAnsi" w:eastAsiaTheme="minorEastAsia" w:hAnsiTheme="minorHAnsi"/>
            <w:noProof/>
            <w:sz w:val="22"/>
            <w:lang w:eastAsia="fr-FR"/>
          </w:rPr>
          <w:tab/>
        </w:r>
        <w:r w:rsidR="003333C8" w:rsidRPr="00004E3A">
          <w:rPr>
            <w:rStyle w:val="Lienhypertexte"/>
            <w:noProof/>
          </w:rPr>
          <w:t>Le taux d’inertie</w:t>
        </w:r>
        <w:r w:rsidR="003333C8">
          <w:rPr>
            <w:noProof/>
            <w:webHidden/>
          </w:rPr>
          <w:tab/>
        </w:r>
        <w:r w:rsidR="003333C8">
          <w:rPr>
            <w:noProof/>
            <w:webHidden/>
          </w:rPr>
          <w:fldChar w:fldCharType="begin"/>
        </w:r>
        <w:r w:rsidR="003333C8">
          <w:rPr>
            <w:noProof/>
            <w:webHidden/>
          </w:rPr>
          <w:instrText xml:space="preserve"> PAGEREF _Toc107501657 \h </w:instrText>
        </w:r>
        <w:r w:rsidR="003333C8">
          <w:rPr>
            <w:noProof/>
            <w:webHidden/>
          </w:rPr>
        </w:r>
        <w:r w:rsidR="003333C8">
          <w:rPr>
            <w:noProof/>
            <w:webHidden/>
          </w:rPr>
          <w:fldChar w:fldCharType="separate"/>
        </w:r>
        <w:r w:rsidR="00EF636F">
          <w:rPr>
            <w:noProof/>
            <w:webHidden/>
          </w:rPr>
          <w:t>14</w:t>
        </w:r>
        <w:r w:rsidR="003333C8">
          <w:rPr>
            <w:noProof/>
            <w:webHidden/>
          </w:rPr>
          <w:fldChar w:fldCharType="end"/>
        </w:r>
      </w:hyperlink>
    </w:p>
    <w:p w14:paraId="33430E41" w14:textId="727D46E3" w:rsidR="003333C8" w:rsidRDefault="00040218">
      <w:pPr>
        <w:pStyle w:val="TM2"/>
        <w:tabs>
          <w:tab w:val="left" w:pos="660"/>
          <w:tab w:val="right" w:leader="dot" w:pos="9062"/>
        </w:tabs>
        <w:rPr>
          <w:rFonts w:asciiTheme="minorHAnsi" w:eastAsiaTheme="minorEastAsia" w:hAnsiTheme="minorHAnsi"/>
          <w:noProof/>
          <w:sz w:val="22"/>
          <w:lang w:eastAsia="fr-FR"/>
        </w:rPr>
      </w:pPr>
      <w:hyperlink w:anchor="_Toc107501658" w:history="1">
        <w:r w:rsidR="003333C8" w:rsidRPr="00004E3A">
          <w:rPr>
            <w:rStyle w:val="Lienhypertexte"/>
            <w:noProof/>
          </w:rPr>
          <w:t>2.</w:t>
        </w:r>
        <w:r w:rsidR="003333C8">
          <w:rPr>
            <w:rFonts w:asciiTheme="minorHAnsi" w:eastAsiaTheme="minorEastAsia" w:hAnsiTheme="minorHAnsi"/>
            <w:noProof/>
            <w:sz w:val="22"/>
            <w:lang w:eastAsia="fr-FR"/>
          </w:rPr>
          <w:tab/>
        </w:r>
        <w:r w:rsidR="003333C8" w:rsidRPr="00004E3A">
          <w:rPr>
            <w:rStyle w:val="Lienhypertexte"/>
            <w:noProof/>
          </w:rPr>
          <w:t>Le coude de CARTEL</w:t>
        </w:r>
        <w:r w:rsidR="003333C8">
          <w:rPr>
            <w:noProof/>
            <w:webHidden/>
          </w:rPr>
          <w:tab/>
        </w:r>
        <w:r w:rsidR="003333C8">
          <w:rPr>
            <w:noProof/>
            <w:webHidden/>
          </w:rPr>
          <w:fldChar w:fldCharType="begin"/>
        </w:r>
        <w:r w:rsidR="003333C8">
          <w:rPr>
            <w:noProof/>
            <w:webHidden/>
          </w:rPr>
          <w:instrText xml:space="preserve"> PAGEREF _Toc107501658 \h </w:instrText>
        </w:r>
        <w:r w:rsidR="003333C8">
          <w:rPr>
            <w:noProof/>
            <w:webHidden/>
          </w:rPr>
        </w:r>
        <w:r w:rsidR="003333C8">
          <w:rPr>
            <w:noProof/>
            <w:webHidden/>
          </w:rPr>
          <w:fldChar w:fldCharType="separate"/>
        </w:r>
        <w:r w:rsidR="00EF636F">
          <w:rPr>
            <w:noProof/>
            <w:webHidden/>
          </w:rPr>
          <w:t>15</w:t>
        </w:r>
        <w:r w:rsidR="003333C8">
          <w:rPr>
            <w:noProof/>
            <w:webHidden/>
          </w:rPr>
          <w:fldChar w:fldCharType="end"/>
        </w:r>
      </w:hyperlink>
    </w:p>
    <w:p w14:paraId="2E86A7E9" w14:textId="10921F3C" w:rsidR="003333C8" w:rsidRDefault="00040218">
      <w:pPr>
        <w:pStyle w:val="TM1"/>
        <w:tabs>
          <w:tab w:val="left" w:pos="660"/>
          <w:tab w:val="right" w:leader="dot" w:pos="9062"/>
        </w:tabs>
        <w:rPr>
          <w:rFonts w:asciiTheme="minorHAnsi" w:eastAsiaTheme="minorEastAsia" w:hAnsiTheme="minorHAnsi"/>
          <w:noProof/>
          <w:sz w:val="22"/>
          <w:lang w:eastAsia="fr-FR"/>
        </w:rPr>
      </w:pPr>
      <w:hyperlink w:anchor="_Toc107501659" w:history="1">
        <w:r w:rsidR="003333C8" w:rsidRPr="00004E3A">
          <w:rPr>
            <w:rStyle w:val="Lienhypertexte"/>
            <w:noProof/>
          </w:rPr>
          <w:t>IV.</w:t>
        </w:r>
        <w:r w:rsidR="003333C8">
          <w:rPr>
            <w:rFonts w:asciiTheme="minorHAnsi" w:eastAsiaTheme="minorEastAsia" w:hAnsiTheme="minorHAnsi"/>
            <w:noProof/>
            <w:sz w:val="22"/>
            <w:lang w:eastAsia="fr-FR"/>
          </w:rPr>
          <w:tab/>
        </w:r>
        <w:r w:rsidR="003333C8" w:rsidRPr="00004E3A">
          <w:rPr>
            <w:rStyle w:val="Lienhypertexte"/>
            <w:noProof/>
          </w:rPr>
          <w:t>ANALYSE DES NUAGES</w:t>
        </w:r>
        <w:r w:rsidR="003333C8">
          <w:rPr>
            <w:noProof/>
            <w:webHidden/>
          </w:rPr>
          <w:tab/>
        </w:r>
        <w:r w:rsidR="003333C8">
          <w:rPr>
            <w:noProof/>
            <w:webHidden/>
          </w:rPr>
          <w:fldChar w:fldCharType="begin"/>
        </w:r>
        <w:r w:rsidR="003333C8">
          <w:rPr>
            <w:noProof/>
            <w:webHidden/>
          </w:rPr>
          <w:instrText xml:space="preserve"> PAGEREF _Toc107501659 \h </w:instrText>
        </w:r>
        <w:r w:rsidR="003333C8">
          <w:rPr>
            <w:noProof/>
            <w:webHidden/>
          </w:rPr>
        </w:r>
        <w:r w:rsidR="003333C8">
          <w:rPr>
            <w:noProof/>
            <w:webHidden/>
          </w:rPr>
          <w:fldChar w:fldCharType="separate"/>
        </w:r>
        <w:r w:rsidR="00EF636F">
          <w:rPr>
            <w:noProof/>
            <w:webHidden/>
          </w:rPr>
          <w:t>16</w:t>
        </w:r>
        <w:r w:rsidR="003333C8">
          <w:rPr>
            <w:noProof/>
            <w:webHidden/>
          </w:rPr>
          <w:fldChar w:fldCharType="end"/>
        </w:r>
      </w:hyperlink>
    </w:p>
    <w:p w14:paraId="7EE45661" w14:textId="2EA5558F" w:rsidR="003333C8" w:rsidRDefault="00040218">
      <w:pPr>
        <w:pStyle w:val="TM2"/>
        <w:tabs>
          <w:tab w:val="left" w:pos="660"/>
          <w:tab w:val="right" w:leader="dot" w:pos="9062"/>
        </w:tabs>
        <w:rPr>
          <w:rFonts w:asciiTheme="minorHAnsi" w:eastAsiaTheme="minorEastAsia" w:hAnsiTheme="minorHAnsi"/>
          <w:noProof/>
          <w:sz w:val="22"/>
          <w:lang w:eastAsia="fr-FR"/>
        </w:rPr>
      </w:pPr>
      <w:hyperlink w:anchor="_Toc107501660" w:history="1">
        <w:r w:rsidR="003333C8" w:rsidRPr="00004E3A">
          <w:rPr>
            <w:rStyle w:val="Lienhypertexte"/>
            <w:noProof/>
          </w:rPr>
          <w:t>1.</w:t>
        </w:r>
        <w:r w:rsidR="003333C8">
          <w:rPr>
            <w:rFonts w:asciiTheme="minorHAnsi" w:eastAsiaTheme="minorEastAsia" w:hAnsiTheme="minorHAnsi"/>
            <w:noProof/>
            <w:sz w:val="22"/>
            <w:lang w:eastAsia="fr-FR"/>
          </w:rPr>
          <w:tab/>
        </w:r>
        <w:r w:rsidR="003333C8" w:rsidRPr="00004E3A">
          <w:rPr>
            <w:rStyle w:val="Lienhypertexte"/>
            <w:noProof/>
          </w:rPr>
          <w:t>Nuage des profils lignes (ou individus)</w:t>
        </w:r>
        <w:r w:rsidR="003333C8">
          <w:rPr>
            <w:noProof/>
            <w:webHidden/>
          </w:rPr>
          <w:tab/>
        </w:r>
        <w:r w:rsidR="003333C8">
          <w:rPr>
            <w:noProof/>
            <w:webHidden/>
          </w:rPr>
          <w:fldChar w:fldCharType="begin"/>
        </w:r>
        <w:r w:rsidR="003333C8">
          <w:rPr>
            <w:noProof/>
            <w:webHidden/>
          </w:rPr>
          <w:instrText xml:space="preserve"> PAGEREF _Toc107501660 \h </w:instrText>
        </w:r>
        <w:r w:rsidR="003333C8">
          <w:rPr>
            <w:noProof/>
            <w:webHidden/>
          </w:rPr>
        </w:r>
        <w:r w:rsidR="003333C8">
          <w:rPr>
            <w:noProof/>
            <w:webHidden/>
          </w:rPr>
          <w:fldChar w:fldCharType="separate"/>
        </w:r>
        <w:r w:rsidR="00EF636F">
          <w:rPr>
            <w:noProof/>
            <w:webHidden/>
          </w:rPr>
          <w:t>16</w:t>
        </w:r>
        <w:r w:rsidR="003333C8">
          <w:rPr>
            <w:noProof/>
            <w:webHidden/>
          </w:rPr>
          <w:fldChar w:fldCharType="end"/>
        </w:r>
      </w:hyperlink>
    </w:p>
    <w:p w14:paraId="18D2C50C" w14:textId="27E4BD1E" w:rsidR="003333C8" w:rsidRDefault="00040218">
      <w:pPr>
        <w:pStyle w:val="TM3"/>
        <w:tabs>
          <w:tab w:val="left" w:pos="880"/>
          <w:tab w:val="right" w:leader="dot" w:pos="9062"/>
        </w:tabs>
        <w:rPr>
          <w:rFonts w:cstheme="minorBidi"/>
          <w:noProof/>
        </w:rPr>
      </w:pPr>
      <w:hyperlink w:anchor="_Toc107501661" w:history="1">
        <w:r w:rsidR="003333C8" w:rsidRPr="00004E3A">
          <w:rPr>
            <w:rStyle w:val="Lienhypertexte"/>
            <w:noProof/>
          </w:rPr>
          <w:t>a)</w:t>
        </w:r>
        <w:r w:rsidR="003333C8">
          <w:rPr>
            <w:rFonts w:cstheme="minorBidi"/>
            <w:noProof/>
          </w:rPr>
          <w:tab/>
        </w:r>
        <w:r w:rsidR="003333C8" w:rsidRPr="00004E3A">
          <w:rPr>
            <w:rStyle w:val="Lienhypertexte"/>
            <w:noProof/>
          </w:rPr>
          <w:t>Le cosinus carré</w:t>
        </w:r>
        <w:r w:rsidR="003333C8">
          <w:rPr>
            <w:noProof/>
            <w:webHidden/>
          </w:rPr>
          <w:tab/>
        </w:r>
        <w:r w:rsidR="003333C8">
          <w:rPr>
            <w:noProof/>
            <w:webHidden/>
          </w:rPr>
          <w:fldChar w:fldCharType="begin"/>
        </w:r>
        <w:r w:rsidR="003333C8">
          <w:rPr>
            <w:noProof/>
            <w:webHidden/>
          </w:rPr>
          <w:instrText xml:space="preserve"> PAGEREF _Toc107501661 \h </w:instrText>
        </w:r>
        <w:r w:rsidR="003333C8">
          <w:rPr>
            <w:noProof/>
            <w:webHidden/>
          </w:rPr>
        </w:r>
        <w:r w:rsidR="003333C8">
          <w:rPr>
            <w:noProof/>
            <w:webHidden/>
          </w:rPr>
          <w:fldChar w:fldCharType="separate"/>
        </w:r>
        <w:r w:rsidR="00EF636F">
          <w:rPr>
            <w:noProof/>
            <w:webHidden/>
          </w:rPr>
          <w:t>16</w:t>
        </w:r>
        <w:r w:rsidR="003333C8">
          <w:rPr>
            <w:noProof/>
            <w:webHidden/>
          </w:rPr>
          <w:fldChar w:fldCharType="end"/>
        </w:r>
      </w:hyperlink>
    </w:p>
    <w:p w14:paraId="68DE0FEF" w14:textId="35128A97" w:rsidR="003333C8" w:rsidRDefault="00040218">
      <w:pPr>
        <w:pStyle w:val="TM3"/>
        <w:tabs>
          <w:tab w:val="left" w:pos="880"/>
          <w:tab w:val="right" w:leader="dot" w:pos="9062"/>
        </w:tabs>
        <w:rPr>
          <w:rFonts w:cstheme="minorBidi"/>
          <w:noProof/>
        </w:rPr>
      </w:pPr>
      <w:hyperlink w:anchor="_Toc107501662" w:history="1">
        <w:r w:rsidR="003333C8" w:rsidRPr="00004E3A">
          <w:rPr>
            <w:rStyle w:val="Lienhypertexte"/>
            <w:rFonts w:eastAsia="Times New Roman"/>
            <w:noProof/>
          </w:rPr>
          <w:t>b)</w:t>
        </w:r>
        <w:r w:rsidR="003333C8">
          <w:rPr>
            <w:rFonts w:cstheme="minorBidi"/>
            <w:noProof/>
          </w:rPr>
          <w:tab/>
        </w:r>
        <w:r w:rsidR="003333C8" w:rsidRPr="00004E3A">
          <w:rPr>
            <w:rStyle w:val="Lienhypertexte"/>
            <w:rFonts w:eastAsia="Times New Roman"/>
            <w:noProof/>
          </w:rPr>
          <w:t>La contribution</w:t>
        </w:r>
        <w:r w:rsidR="003333C8">
          <w:rPr>
            <w:noProof/>
            <w:webHidden/>
          </w:rPr>
          <w:tab/>
        </w:r>
        <w:r w:rsidR="003333C8">
          <w:rPr>
            <w:noProof/>
            <w:webHidden/>
          </w:rPr>
          <w:fldChar w:fldCharType="begin"/>
        </w:r>
        <w:r w:rsidR="003333C8">
          <w:rPr>
            <w:noProof/>
            <w:webHidden/>
          </w:rPr>
          <w:instrText xml:space="preserve"> PAGEREF _Toc107501662 \h </w:instrText>
        </w:r>
        <w:r w:rsidR="003333C8">
          <w:rPr>
            <w:noProof/>
            <w:webHidden/>
          </w:rPr>
        </w:r>
        <w:r w:rsidR="003333C8">
          <w:rPr>
            <w:noProof/>
            <w:webHidden/>
          </w:rPr>
          <w:fldChar w:fldCharType="separate"/>
        </w:r>
        <w:r w:rsidR="00EF636F">
          <w:rPr>
            <w:noProof/>
            <w:webHidden/>
          </w:rPr>
          <w:t>16</w:t>
        </w:r>
        <w:r w:rsidR="003333C8">
          <w:rPr>
            <w:noProof/>
            <w:webHidden/>
          </w:rPr>
          <w:fldChar w:fldCharType="end"/>
        </w:r>
      </w:hyperlink>
    </w:p>
    <w:p w14:paraId="2A1634F8" w14:textId="084FFB9D" w:rsidR="003333C8" w:rsidRDefault="00040218">
      <w:pPr>
        <w:pStyle w:val="TM3"/>
        <w:tabs>
          <w:tab w:val="left" w:pos="880"/>
          <w:tab w:val="right" w:leader="dot" w:pos="9062"/>
        </w:tabs>
        <w:rPr>
          <w:rFonts w:cstheme="minorBidi"/>
          <w:noProof/>
        </w:rPr>
      </w:pPr>
      <w:hyperlink w:anchor="_Toc107501663" w:history="1">
        <w:r w:rsidR="003333C8" w:rsidRPr="00004E3A">
          <w:rPr>
            <w:rStyle w:val="Lienhypertexte"/>
            <w:rFonts w:eastAsia="Times New Roman"/>
            <w:noProof/>
          </w:rPr>
          <w:t>c)</w:t>
        </w:r>
        <w:r w:rsidR="003333C8">
          <w:rPr>
            <w:rFonts w:cstheme="minorBidi"/>
            <w:noProof/>
          </w:rPr>
          <w:tab/>
        </w:r>
        <w:r w:rsidR="003333C8" w:rsidRPr="00004E3A">
          <w:rPr>
            <w:rStyle w:val="Lienhypertexte"/>
            <w:rFonts w:eastAsia="Times New Roman"/>
            <w:noProof/>
          </w:rPr>
          <w:t>Nuage des modalités lignes</w:t>
        </w:r>
        <w:r w:rsidR="003333C8">
          <w:rPr>
            <w:noProof/>
            <w:webHidden/>
          </w:rPr>
          <w:tab/>
        </w:r>
        <w:r w:rsidR="003333C8">
          <w:rPr>
            <w:noProof/>
            <w:webHidden/>
          </w:rPr>
          <w:fldChar w:fldCharType="begin"/>
        </w:r>
        <w:r w:rsidR="003333C8">
          <w:rPr>
            <w:noProof/>
            <w:webHidden/>
          </w:rPr>
          <w:instrText xml:space="preserve"> PAGEREF _Toc107501663 \h </w:instrText>
        </w:r>
        <w:r w:rsidR="003333C8">
          <w:rPr>
            <w:noProof/>
            <w:webHidden/>
          </w:rPr>
        </w:r>
        <w:r w:rsidR="003333C8">
          <w:rPr>
            <w:noProof/>
            <w:webHidden/>
          </w:rPr>
          <w:fldChar w:fldCharType="separate"/>
        </w:r>
        <w:r w:rsidR="00EF636F">
          <w:rPr>
            <w:noProof/>
            <w:webHidden/>
          </w:rPr>
          <w:t>17</w:t>
        </w:r>
        <w:r w:rsidR="003333C8">
          <w:rPr>
            <w:noProof/>
            <w:webHidden/>
          </w:rPr>
          <w:fldChar w:fldCharType="end"/>
        </w:r>
      </w:hyperlink>
    </w:p>
    <w:p w14:paraId="30FACC36" w14:textId="2F84FDD3" w:rsidR="003333C8" w:rsidRDefault="00040218">
      <w:pPr>
        <w:pStyle w:val="TM3"/>
        <w:tabs>
          <w:tab w:val="left" w:pos="880"/>
          <w:tab w:val="right" w:leader="dot" w:pos="9062"/>
        </w:tabs>
        <w:rPr>
          <w:rFonts w:cstheme="minorBidi"/>
          <w:noProof/>
        </w:rPr>
      </w:pPr>
      <w:hyperlink w:anchor="_Toc107501664" w:history="1">
        <w:r w:rsidR="003333C8" w:rsidRPr="00004E3A">
          <w:rPr>
            <w:rStyle w:val="Lienhypertexte"/>
            <w:noProof/>
          </w:rPr>
          <w:t>d)</w:t>
        </w:r>
        <w:r w:rsidR="003333C8">
          <w:rPr>
            <w:rFonts w:cstheme="minorBidi"/>
            <w:noProof/>
          </w:rPr>
          <w:tab/>
        </w:r>
        <w:r w:rsidR="003333C8" w:rsidRPr="00004E3A">
          <w:rPr>
            <w:rStyle w:val="Lienhypertexte"/>
            <w:noProof/>
          </w:rPr>
          <w:t>Représentation selon les axes</w:t>
        </w:r>
        <w:r w:rsidR="003333C8">
          <w:rPr>
            <w:noProof/>
            <w:webHidden/>
          </w:rPr>
          <w:tab/>
        </w:r>
        <w:r w:rsidR="003333C8">
          <w:rPr>
            <w:noProof/>
            <w:webHidden/>
          </w:rPr>
          <w:fldChar w:fldCharType="begin"/>
        </w:r>
        <w:r w:rsidR="003333C8">
          <w:rPr>
            <w:noProof/>
            <w:webHidden/>
          </w:rPr>
          <w:instrText xml:space="preserve"> PAGEREF _Toc107501664 \h </w:instrText>
        </w:r>
        <w:r w:rsidR="003333C8">
          <w:rPr>
            <w:noProof/>
            <w:webHidden/>
          </w:rPr>
        </w:r>
        <w:r w:rsidR="003333C8">
          <w:rPr>
            <w:noProof/>
            <w:webHidden/>
          </w:rPr>
          <w:fldChar w:fldCharType="separate"/>
        </w:r>
        <w:r w:rsidR="00EF636F">
          <w:rPr>
            <w:noProof/>
            <w:webHidden/>
          </w:rPr>
          <w:t>18</w:t>
        </w:r>
        <w:r w:rsidR="003333C8">
          <w:rPr>
            <w:noProof/>
            <w:webHidden/>
          </w:rPr>
          <w:fldChar w:fldCharType="end"/>
        </w:r>
      </w:hyperlink>
    </w:p>
    <w:p w14:paraId="2078FD59" w14:textId="530C0A4F" w:rsidR="003333C8" w:rsidRDefault="00040218">
      <w:pPr>
        <w:pStyle w:val="TM2"/>
        <w:tabs>
          <w:tab w:val="left" w:pos="660"/>
          <w:tab w:val="right" w:leader="dot" w:pos="9062"/>
        </w:tabs>
        <w:rPr>
          <w:rFonts w:asciiTheme="minorHAnsi" w:eastAsiaTheme="minorEastAsia" w:hAnsiTheme="minorHAnsi"/>
          <w:noProof/>
          <w:sz w:val="22"/>
          <w:lang w:eastAsia="fr-FR"/>
        </w:rPr>
      </w:pPr>
      <w:hyperlink w:anchor="_Toc107501665" w:history="1">
        <w:r w:rsidR="003333C8" w:rsidRPr="00004E3A">
          <w:rPr>
            <w:rStyle w:val="Lienhypertexte"/>
            <w:noProof/>
          </w:rPr>
          <w:t>2.</w:t>
        </w:r>
        <w:r w:rsidR="003333C8">
          <w:rPr>
            <w:rFonts w:asciiTheme="minorHAnsi" w:eastAsiaTheme="minorEastAsia" w:hAnsiTheme="minorHAnsi"/>
            <w:noProof/>
            <w:sz w:val="22"/>
            <w:lang w:eastAsia="fr-FR"/>
          </w:rPr>
          <w:tab/>
        </w:r>
        <w:r w:rsidR="003333C8" w:rsidRPr="00004E3A">
          <w:rPr>
            <w:rStyle w:val="Lienhypertexte"/>
            <w:noProof/>
          </w:rPr>
          <w:t>Nuage des profils colonne (ou variable)</w:t>
        </w:r>
        <w:r w:rsidR="003333C8">
          <w:rPr>
            <w:noProof/>
            <w:webHidden/>
          </w:rPr>
          <w:tab/>
        </w:r>
        <w:r w:rsidR="003333C8">
          <w:rPr>
            <w:noProof/>
            <w:webHidden/>
          </w:rPr>
          <w:fldChar w:fldCharType="begin"/>
        </w:r>
        <w:r w:rsidR="003333C8">
          <w:rPr>
            <w:noProof/>
            <w:webHidden/>
          </w:rPr>
          <w:instrText xml:space="preserve"> PAGEREF _Toc107501665 \h </w:instrText>
        </w:r>
        <w:r w:rsidR="003333C8">
          <w:rPr>
            <w:noProof/>
            <w:webHidden/>
          </w:rPr>
        </w:r>
        <w:r w:rsidR="003333C8">
          <w:rPr>
            <w:noProof/>
            <w:webHidden/>
          </w:rPr>
          <w:fldChar w:fldCharType="separate"/>
        </w:r>
        <w:r w:rsidR="00EF636F">
          <w:rPr>
            <w:noProof/>
            <w:webHidden/>
          </w:rPr>
          <w:t>18</w:t>
        </w:r>
        <w:r w:rsidR="003333C8">
          <w:rPr>
            <w:noProof/>
            <w:webHidden/>
          </w:rPr>
          <w:fldChar w:fldCharType="end"/>
        </w:r>
      </w:hyperlink>
    </w:p>
    <w:p w14:paraId="5C9C0EFB" w14:textId="2DC6EA82" w:rsidR="003333C8" w:rsidRDefault="00040218">
      <w:pPr>
        <w:pStyle w:val="TM3"/>
        <w:tabs>
          <w:tab w:val="left" w:pos="880"/>
          <w:tab w:val="right" w:leader="dot" w:pos="9062"/>
        </w:tabs>
        <w:rPr>
          <w:rFonts w:cstheme="minorBidi"/>
          <w:noProof/>
        </w:rPr>
      </w:pPr>
      <w:hyperlink w:anchor="_Toc107501666" w:history="1">
        <w:r w:rsidR="003333C8" w:rsidRPr="00004E3A">
          <w:rPr>
            <w:rStyle w:val="Lienhypertexte"/>
            <w:noProof/>
          </w:rPr>
          <w:t>a)</w:t>
        </w:r>
        <w:r w:rsidR="003333C8">
          <w:rPr>
            <w:rFonts w:cstheme="minorBidi"/>
            <w:noProof/>
          </w:rPr>
          <w:tab/>
        </w:r>
        <w:r w:rsidR="003333C8" w:rsidRPr="00004E3A">
          <w:rPr>
            <w:rStyle w:val="Lienhypertexte"/>
            <w:noProof/>
          </w:rPr>
          <w:t>Le cosinus carré</w:t>
        </w:r>
        <w:r w:rsidR="003333C8">
          <w:rPr>
            <w:noProof/>
            <w:webHidden/>
          </w:rPr>
          <w:tab/>
        </w:r>
        <w:r w:rsidR="003333C8">
          <w:rPr>
            <w:noProof/>
            <w:webHidden/>
          </w:rPr>
          <w:fldChar w:fldCharType="begin"/>
        </w:r>
        <w:r w:rsidR="003333C8">
          <w:rPr>
            <w:noProof/>
            <w:webHidden/>
          </w:rPr>
          <w:instrText xml:space="preserve"> PAGEREF _Toc107501666 \h </w:instrText>
        </w:r>
        <w:r w:rsidR="003333C8">
          <w:rPr>
            <w:noProof/>
            <w:webHidden/>
          </w:rPr>
        </w:r>
        <w:r w:rsidR="003333C8">
          <w:rPr>
            <w:noProof/>
            <w:webHidden/>
          </w:rPr>
          <w:fldChar w:fldCharType="separate"/>
        </w:r>
        <w:r w:rsidR="00EF636F">
          <w:rPr>
            <w:noProof/>
            <w:webHidden/>
          </w:rPr>
          <w:t>18</w:t>
        </w:r>
        <w:r w:rsidR="003333C8">
          <w:rPr>
            <w:noProof/>
            <w:webHidden/>
          </w:rPr>
          <w:fldChar w:fldCharType="end"/>
        </w:r>
      </w:hyperlink>
    </w:p>
    <w:p w14:paraId="69F7903E" w14:textId="2450795E" w:rsidR="003333C8" w:rsidRDefault="00040218">
      <w:pPr>
        <w:pStyle w:val="TM3"/>
        <w:tabs>
          <w:tab w:val="left" w:pos="880"/>
          <w:tab w:val="right" w:leader="dot" w:pos="9062"/>
        </w:tabs>
        <w:rPr>
          <w:rFonts w:cstheme="minorBidi"/>
          <w:noProof/>
        </w:rPr>
      </w:pPr>
      <w:hyperlink w:anchor="_Toc107501667" w:history="1">
        <w:r w:rsidR="003333C8" w:rsidRPr="00004E3A">
          <w:rPr>
            <w:rStyle w:val="Lienhypertexte"/>
            <w:noProof/>
          </w:rPr>
          <w:t>b)</w:t>
        </w:r>
        <w:r w:rsidR="003333C8">
          <w:rPr>
            <w:rFonts w:cstheme="minorBidi"/>
            <w:noProof/>
          </w:rPr>
          <w:tab/>
        </w:r>
        <w:r w:rsidR="003333C8" w:rsidRPr="00004E3A">
          <w:rPr>
            <w:rStyle w:val="Lienhypertexte"/>
            <w:noProof/>
          </w:rPr>
          <w:t>La contribution</w:t>
        </w:r>
        <w:r w:rsidR="003333C8">
          <w:rPr>
            <w:noProof/>
            <w:webHidden/>
          </w:rPr>
          <w:tab/>
        </w:r>
        <w:r w:rsidR="003333C8">
          <w:rPr>
            <w:noProof/>
            <w:webHidden/>
          </w:rPr>
          <w:fldChar w:fldCharType="begin"/>
        </w:r>
        <w:r w:rsidR="003333C8">
          <w:rPr>
            <w:noProof/>
            <w:webHidden/>
          </w:rPr>
          <w:instrText xml:space="preserve"> PAGEREF _Toc107501667 \h </w:instrText>
        </w:r>
        <w:r w:rsidR="003333C8">
          <w:rPr>
            <w:noProof/>
            <w:webHidden/>
          </w:rPr>
        </w:r>
        <w:r w:rsidR="003333C8">
          <w:rPr>
            <w:noProof/>
            <w:webHidden/>
          </w:rPr>
          <w:fldChar w:fldCharType="separate"/>
        </w:r>
        <w:r w:rsidR="00EF636F">
          <w:rPr>
            <w:noProof/>
            <w:webHidden/>
          </w:rPr>
          <w:t>19</w:t>
        </w:r>
        <w:r w:rsidR="003333C8">
          <w:rPr>
            <w:noProof/>
            <w:webHidden/>
          </w:rPr>
          <w:fldChar w:fldCharType="end"/>
        </w:r>
      </w:hyperlink>
    </w:p>
    <w:p w14:paraId="59658B4A" w14:textId="23A0F620" w:rsidR="003333C8" w:rsidRDefault="00040218">
      <w:pPr>
        <w:pStyle w:val="TM3"/>
        <w:tabs>
          <w:tab w:val="left" w:pos="880"/>
          <w:tab w:val="right" w:leader="dot" w:pos="9062"/>
        </w:tabs>
        <w:rPr>
          <w:rFonts w:cstheme="minorBidi"/>
          <w:noProof/>
        </w:rPr>
      </w:pPr>
      <w:hyperlink w:anchor="_Toc107501668" w:history="1">
        <w:r w:rsidR="003333C8" w:rsidRPr="00004E3A">
          <w:rPr>
            <w:rStyle w:val="Lienhypertexte"/>
            <w:noProof/>
          </w:rPr>
          <w:t>c)</w:t>
        </w:r>
        <w:r w:rsidR="003333C8">
          <w:rPr>
            <w:rFonts w:cstheme="minorBidi"/>
            <w:noProof/>
          </w:rPr>
          <w:tab/>
        </w:r>
        <w:r w:rsidR="003333C8" w:rsidRPr="00004E3A">
          <w:rPr>
            <w:rStyle w:val="Lienhypertexte"/>
            <w:noProof/>
          </w:rPr>
          <w:t>Nuage des modalités colonnes</w:t>
        </w:r>
        <w:r w:rsidR="003333C8">
          <w:rPr>
            <w:noProof/>
            <w:webHidden/>
          </w:rPr>
          <w:tab/>
        </w:r>
        <w:r w:rsidR="003333C8">
          <w:rPr>
            <w:noProof/>
            <w:webHidden/>
          </w:rPr>
          <w:fldChar w:fldCharType="begin"/>
        </w:r>
        <w:r w:rsidR="003333C8">
          <w:rPr>
            <w:noProof/>
            <w:webHidden/>
          </w:rPr>
          <w:instrText xml:space="preserve"> PAGEREF _Toc107501668 \h </w:instrText>
        </w:r>
        <w:r w:rsidR="003333C8">
          <w:rPr>
            <w:noProof/>
            <w:webHidden/>
          </w:rPr>
        </w:r>
        <w:r w:rsidR="003333C8">
          <w:rPr>
            <w:noProof/>
            <w:webHidden/>
          </w:rPr>
          <w:fldChar w:fldCharType="separate"/>
        </w:r>
        <w:r w:rsidR="00EF636F">
          <w:rPr>
            <w:noProof/>
            <w:webHidden/>
          </w:rPr>
          <w:t>19</w:t>
        </w:r>
        <w:r w:rsidR="003333C8">
          <w:rPr>
            <w:noProof/>
            <w:webHidden/>
          </w:rPr>
          <w:fldChar w:fldCharType="end"/>
        </w:r>
      </w:hyperlink>
    </w:p>
    <w:p w14:paraId="279D7DE3" w14:textId="6245001E" w:rsidR="003333C8" w:rsidRDefault="00040218">
      <w:pPr>
        <w:pStyle w:val="TM3"/>
        <w:tabs>
          <w:tab w:val="left" w:pos="880"/>
          <w:tab w:val="right" w:leader="dot" w:pos="9062"/>
        </w:tabs>
        <w:rPr>
          <w:rFonts w:cstheme="minorBidi"/>
          <w:noProof/>
        </w:rPr>
      </w:pPr>
      <w:hyperlink w:anchor="_Toc107501669" w:history="1">
        <w:r w:rsidR="003333C8" w:rsidRPr="00004E3A">
          <w:rPr>
            <w:rStyle w:val="Lienhypertexte"/>
            <w:noProof/>
          </w:rPr>
          <w:t>d)</w:t>
        </w:r>
        <w:r w:rsidR="003333C8">
          <w:rPr>
            <w:rFonts w:cstheme="minorBidi"/>
            <w:noProof/>
          </w:rPr>
          <w:tab/>
        </w:r>
        <w:r w:rsidR="003333C8" w:rsidRPr="00004E3A">
          <w:rPr>
            <w:rStyle w:val="Lienhypertexte"/>
            <w:noProof/>
          </w:rPr>
          <w:t>Représentation selon les axes</w:t>
        </w:r>
        <w:r w:rsidR="003333C8">
          <w:rPr>
            <w:noProof/>
            <w:webHidden/>
          </w:rPr>
          <w:tab/>
        </w:r>
        <w:r w:rsidR="003333C8">
          <w:rPr>
            <w:noProof/>
            <w:webHidden/>
          </w:rPr>
          <w:fldChar w:fldCharType="begin"/>
        </w:r>
        <w:r w:rsidR="003333C8">
          <w:rPr>
            <w:noProof/>
            <w:webHidden/>
          </w:rPr>
          <w:instrText xml:space="preserve"> PAGEREF _Toc107501669 \h </w:instrText>
        </w:r>
        <w:r w:rsidR="003333C8">
          <w:rPr>
            <w:noProof/>
            <w:webHidden/>
          </w:rPr>
        </w:r>
        <w:r w:rsidR="003333C8">
          <w:rPr>
            <w:noProof/>
            <w:webHidden/>
          </w:rPr>
          <w:fldChar w:fldCharType="separate"/>
        </w:r>
        <w:r w:rsidR="00EF636F">
          <w:rPr>
            <w:noProof/>
            <w:webHidden/>
          </w:rPr>
          <w:t>20</w:t>
        </w:r>
        <w:r w:rsidR="003333C8">
          <w:rPr>
            <w:noProof/>
            <w:webHidden/>
          </w:rPr>
          <w:fldChar w:fldCharType="end"/>
        </w:r>
      </w:hyperlink>
    </w:p>
    <w:p w14:paraId="5FF3256F" w14:textId="1CA79CDA" w:rsidR="003333C8" w:rsidRDefault="00040218">
      <w:pPr>
        <w:pStyle w:val="TM1"/>
        <w:tabs>
          <w:tab w:val="left" w:pos="660"/>
          <w:tab w:val="right" w:leader="dot" w:pos="9062"/>
        </w:tabs>
        <w:rPr>
          <w:rFonts w:asciiTheme="minorHAnsi" w:eastAsiaTheme="minorEastAsia" w:hAnsiTheme="minorHAnsi"/>
          <w:noProof/>
          <w:sz w:val="22"/>
          <w:lang w:eastAsia="fr-FR"/>
        </w:rPr>
      </w:pPr>
      <w:hyperlink w:anchor="_Toc107501670" w:history="1">
        <w:r w:rsidR="003333C8" w:rsidRPr="00004E3A">
          <w:rPr>
            <w:rStyle w:val="Lienhypertexte"/>
            <w:noProof/>
          </w:rPr>
          <w:t>V.</w:t>
        </w:r>
        <w:r w:rsidR="003333C8">
          <w:rPr>
            <w:rFonts w:asciiTheme="minorHAnsi" w:eastAsiaTheme="minorEastAsia" w:hAnsiTheme="minorHAnsi"/>
            <w:noProof/>
            <w:sz w:val="22"/>
            <w:lang w:eastAsia="fr-FR"/>
          </w:rPr>
          <w:tab/>
        </w:r>
        <w:r w:rsidR="003333C8" w:rsidRPr="00004E3A">
          <w:rPr>
            <w:rStyle w:val="Lienhypertexte"/>
            <w:noProof/>
          </w:rPr>
          <w:t>ANALYSE SIMULTANEE DES DEUX NUAGES</w:t>
        </w:r>
        <w:r w:rsidR="003333C8">
          <w:rPr>
            <w:noProof/>
            <w:webHidden/>
          </w:rPr>
          <w:tab/>
        </w:r>
        <w:r w:rsidR="003333C8">
          <w:rPr>
            <w:noProof/>
            <w:webHidden/>
          </w:rPr>
          <w:fldChar w:fldCharType="begin"/>
        </w:r>
        <w:r w:rsidR="003333C8">
          <w:rPr>
            <w:noProof/>
            <w:webHidden/>
          </w:rPr>
          <w:instrText xml:space="preserve"> PAGEREF _Toc107501670 \h </w:instrText>
        </w:r>
        <w:r w:rsidR="003333C8">
          <w:rPr>
            <w:noProof/>
            <w:webHidden/>
          </w:rPr>
        </w:r>
        <w:r w:rsidR="003333C8">
          <w:rPr>
            <w:noProof/>
            <w:webHidden/>
          </w:rPr>
          <w:fldChar w:fldCharType="separate"/>
        </w:r>
        <w:r w:rsidR="00EF636F">
          <w:rPr>
            <w:noProof/>
            <w:webHidden/>
          </w:rPr>
          <w:t>21</w:t>
        </w:r>
        <w:r w:rsidR="003333C8">
          <w:rPr>
            <w:noProof/>
            <w:webHidden/>
          </w:rPr>
          <w:fldChar w:fldCharType="end"/>
        </w:r>
      </w:hyperlink>
    </w:p>
    <w:p w14:paraId="0DF00777" w14:textId="5AC25E7B" w:rsidR="003333C8" w:rsidRDefault="00040218">
      <w:pPr>
        <w:pStyle w:val="TM2"/>
        <w:tabs>
          <w:tab w:val="left" w:pos="660"/>
          <w:tab w:val="right" w:leader="dot" w:pos="9062"/>
        </w:tabs>
        <w:rPr>
          <w:rFonts w:asciiTheme="minorHAnsi" w:eastAsiaTheme="minorEastAsia" w:hAnsiTheme="minorHAnsi"/>
          <w:noProof/>
          <w:sz w:val="22"/>
          <w:lang w:eastAsia="fr-FR"/>
        </w:rPr>
      </w:pPr>
      <w:hyperlink w:anchor="_Toc107501671" w:history="1">
        <w:r w:rsidR="003333C8" w:rsidRPr="00004E3A">
          <w:rPr>
            <w:rStyle w:val="Lienhypertexte"/>
            <w:noProof/>
          </w:rPr>
          <w:t>1.</w:t>
        </w:r>
        <w:r w:rsidR="003333C8">
          <w:rPr>
            <w:rFonts w:asciiTheme="minorHAnsi" w:eastAsiaTheme="minorEastAsia" w:hAnsiTheme="minorHAnsi"/>
            <w:noProof/>
            <w:sz w:val="22"/>
            <w:lang w:eastAsia="fr-FR"/>
          </w:rPr>
          <w:tab/>
        </w:r>
        <w:r w:rsidR="003333C8" w:rsidRPr="00004E3A">
          <w:rPr>
            <w:rStyle w:val="Lienhypertexte"/>
            <w:noProof/>
          </w:rPr>
          <w:t>Nuage simultané simple</w:t>
        </w:r>
        <w:r w:rsidR="003333C8">
          <w:rPr>
            <w:noProof/>
            <w:webHidden/>
          </w:rPr>
          <w:tab/>
        </w:r>
        <w:r w:rsidR="003333C8">
          <w:rPr>
            <w:noProof/>
            <w:webHidden/>
          </w:rPr>
          <w:fldChar w:fldCharType="begin"/>
        </w:r>
        <w:r w:rsidR="003333C8">
          <w:rPr>
            <w:noProof/>
            <w:webHidden/>
          </w:rPr>
          <w:instrText xml:space="preserve"> PAGEREF _Toc107501671 \h </w:instrText>
        </w:r>
        <w:r w:rsidR="003333C8">
          <w:rPr>
            <w:noProof/>
            <w:webHidden/>
          </w:rPr>
        </w:r>
        <w:r w:rsidR="003333C8">
          <w:rPr>
            <w:noProof/>
            <w:webHidden/>
          </w:rPr>
          <w:fldChar w:fldCharType="separate"/>
        </w:r>
        <w:r w:rsidR="00EF636F">
          <w:rPr>
            <w:noProof/>
            <w:webHidden/>
          </w:rPr>
          <w:t>21</w:t>
        </w:r>
        <w:r w:rsidR="003333C8">
          <w:rPr>
            <w:noProof/>
            <w:webHidden/>
          </w:rPr>
          <w:fldChar w:fldCharType="end"/>
        </w:r>
      </w:hyperlink>
    </w:p>
    <w:p w14:paraId="4C5B2889" w14:textId="7E2FDC59" w:rsidR="003333C8" w:rsidRDefault="00040218">
      <w:pPr>
        <w:pStyle w:val="TM2"/>
        <w:tabs>
          <w:tab w:val="left" w:pos="660"/>
          <w:tab w:val="right" w:leader="dot" w:pos="9062"/>
        </w:tabs>
        <w:rPr>
          <w:rFonts w:asciiTheme="minorHAnsi" w:eastAsiaTheme="minorEastAsia" w:hAnsiTheme="minorHAnsi"/>
          <w:noProof/>
          <w:sz w:val="22"/>
          <w:lang w:eastAsia="fr-FR"/>
        </w:rPr>
      </w:pPr>
      <w:hyperlink w:anchor="_Toc107501672" w:history="1">
        <w:r w:rsidR="003333C8" w:rsidRPr="00004E3A">
          <w:rPr>
            <w:rStyle w:val="Lienhypertexte"/>
            <w:noProof/>
          </w:rPr>
          <w:t>2.</w:t>
        </w:r>
        <w:r w:rsidR="003333C8">
          <w:rPr>
            <w:rFonts w:asciiTheme="minorHAnsi" w:eastAsiaTheme="minorEastAsia" w:hAnsiTheme="minorHAnsi"/>
            <w:noProof/>
            <w:sz w:val="22"/>
            <w:lang w:eastAsia="fr-FR"/>
          </w:rPr>
          <w:tab/>
        </w:r>
        <w:r w:rsidR="003333C8" w:rsidRPr="00004E3A">
          <w:rPr>
            <w:rStyle w:val="Lienhypertexte"/>
            <w:noProof/>
          </w:rPr>
          <w:t>Nuage simultanée affectés des modalités illustratives</w:t>
        </w:r>
        <w:r w:rsidR="003333C8">
          <w:rPr>
            <w:noProof/>
            <w:webHidden/>
          </w:rPr>
          <w:tab/>
        </w:r>
        <w:r w:rsidR="003333C8">
          <w:rPr>
            <w:noProof/>
            <w:webHidden/>
          </w:rPr>
          <w:fldChar w:fldCharType="begin"/>
        </w:r>
        <w:r w:rsidR="003333C8">
          <w:rPr>
            <w:noProof/>
            <w:webHidden/>
          </w:rPr>
          <w:instrText xml:space="preserve"> PAGEREF _Toc107501672 \h </w:instrText>
        </w:r>
        <w:r w:rsidR="003333C8">
          <w:rPr>
            <w:noProof/>
            <w:webHidden/>
          </w:rPr>
        </w:r>
        <w:r w:rsidR="003333C8">
          <w:rPr>
            <w:noProof/>
            <w:webHidden/>
          </w:rPr>
          <w:fldChar w:fldCharType="separate"/>
        </w:r>
        <w:r w:rsidR="00EF636F">
          <w:rPr>
            <w:noProof/>
            <w:webHidden/>
          </w:rPr>
          <w:t>23</w:t>
        </w:r>
        <w:r w:rsidR="003333C8">
          <w:rPr>
            <w:noProof/>
            <w:webHidden/>
          </w:rPr>
          <w:fldChar w:fldCharType="end"/>
        </w:r>
      </w:hyperlink>
    </w:p>
    <w:p w14:paraId="602EF479" w14:textId="696AD408" w:rsidR="003333C8" w:rsidRDefault="00040218">
      <w:pPr>
        <w:pStyle w:val="TM1"/>
        <w:tabs>
          <w:tab w:val="right" w:leader="dot" w:pos="9062"/>
        </w:tabs>
        <w:rPr>
          <w:rFonts w:asciiTheme="minorHAnsi" w:eastAsiaTheme="minorEastAsia" w:hAnsiTheme="minorHAnsi"/>
          <w:noProof/>
          <w:sz w:val="22"/>
          <w:lang w:eastAsia="fr-FR"/>
        </w:rPr>
      </w:pPr>
      <w:hyperlink w:anchor="_Toc107501673" w:history="1">
        <w:r w:rsidR="003333C8" w:rsidRPr="00004E3A">
          <w:rPr>
            <w:rStyle w:val="Lienhypertexte"/>
            <w:noProof/>
          </w:rPr>
          <w:t>CONCLUSION</w:t>
        </w:r>
        <w:r w:rsidR="003333C8">
          <w:rPr>
            <w:noProof/>
            <w:webHidden/>
          </w:rPr>
          <w:tab/>
        </w:r>
        <w:r w:rsidR="003333C8">
          <w:rPr>
            <w:noProof/>
            <w:webHidden/>
          </w:rPr>
          <w:fldChar w:fldCharType="begin"/>
        </w:r>
        <w:r w:rsidR="003333C8">
          <w:rPr>
            <w:noProof/>
            <w:webHidden/>
          </w:rPr>
          <w:instrText xml:space="preserve"> PAGEREF _Toc107501673 \h </w:instrText>
        </w:r>
        <w:r w:rsidR="003333C8">
          <w:rPr>
            <w:noProof/>
            <w:webHidden/>
          </w:rPr>
        </w:r>
        <w:r w:rsidR="003333C8">
          <w:rPr>
            <w:noProof/>
            <w:webHidden/>
          </w:rPr>
          <w:fldChar w:fldCharType="separate"/>
        </w:r>
        <w:r w:rsidR="00EF636F">
          <w:rPr>
            <w:noProof/>
            <w:webHidden/>
          </w:rPr>
          <w:t>24</w:t>
        </w:r>
        <w:r w:rsidR="003333C8">
          <w:rPr>
            <w:noProof/>
            <w:webHidden/>
          </w:rPr>
          <w:fldChar w:fldCharType="end"/>
        </w:r>
      </w:hyperlink>
    </w:p>
    <w:p w14:paraId="0465A498" w14:textId="57E2B95B" w:rsidR="003333C8" w:rsidRDefault="00040218">
      <w:pPr>
        <w:pStyle w:val="TM1"/>
        <w:tabs>
          <w:tab w:val="right" w:leader="dot" w:pos="9062"/>
        </w:tabs>
        <w:rPr>
          <w:rFonts w:asciiTheme="minorHAnsi" w:eastAsiaTheme="minorEastAsia" w:hAnsiTheme="minorHAnsi"/>
          <w:noProof/>
          <w:sz w:val="22"/>
          <w:lang w:eastAsia="fr-FR"/>
        </w:rPr>
      </w:pPr>
      <w:hyperlink w:anchor="_Toc107501674" w:history="1">
        <w:r w:rsidR="003333C8" w:rsidRPr="00004E3A">
          <w:rPr>
            <w:rStyle w:val="Lienhypertexte"/>
            <w:noProof/>
          </w:rPr>
          <w:t>ANNEXE</w:t>
        </w:r>
        <w:r w:rsidR="003333C8">
          <w:rPr>
            <w:noProof/>
            <w:webHidden/>
          </w:rPr>
          <w:tab/>
        </w:r>
        <w:r w:rsidR="003333C8">
          <w:rPr>
            <w:noProof/>
            <w:webHidden/>
          </w:rPr>
          <w:fldChar w:fldCharType="begin"/>
        </w:r>
        <w:r w:rsidR="003333C8">
          <w:rPr>
            <w:noProof/>
            <w:webHidden/>
          </w:rPr>
          <w:instrText xml:space="preserve"> PAGEREF _Toc107501674 \h </w:instrText>
        </w:r>
        <w:r w:rsidR="003333C8">
          <w:rPr>
            <w:noProof/>
            <w:webHidden/>
          </w:rPr>
        </w:r>
        <w:r w:rsidR="003333C8">
          <w:rPr>
            <w:noProof/>
            <w:webHidden/>
          </w:rPr>
          <w:fldChar w:fldCharType="separate"/>
        </w:r>
        <w:r w:rsidR="00EF636F">
          <w:rPr>
            <w:noProof/>
            <w:webHidden/>
          </w:rPr>
          <w:t>25</w:t>
        </w:r>
        <w:r w:rsidR="003333C8">
          <w:rPr>
            <w:noProof/>
            <w:webHidden/>
          </w:rPr>
          <w:fldChar w:fldCharType="end"/>
        </w:r>
      </w:hyperlink>
    </w:p>
    <w:p w14:paraId="3D8336C1" w14:textId="30B623C9" w:rsidR="00D2183A" w:rsidRDefault="00B57652" w:rsidP="00CE3EE9">
      <w:pPr>
        <w:spacing w:line="259" w:lineRule="auto"/>
        <w:jc w:val="both"/>
        <w:rPr>
          <w:rFonts w:cs="Times New Roman"/>
          <w:szCs w:val="24"/>
        </w:rPr>
      </w:pPr>
      <w:r>
        <w:rPr>
          <w:rFonts w:cs="Times New Roman"/>
          <w:szCs w:val="24"/>
        </w:rPr>
        <w:fldChar w:fldCharType="end"/>
      </w:r>
      <w:r w:rsidR="00D2183A">
        <w:rPr>
          <w:rFonts w:cs="Times New Roman"/>
          <w:szCs w:val="24"/>
        </w:rPr>
        <w:br w:type="page"/>
      </w:r>
    </w:p>
    <w:p w14:paraId="31AF0F13" w14:textId="061F756C" w:rsidR="002C4E0D" w:rsidRPr="002C4E0D" w:rsidRDefault="002C4E0D" w:rsidP="00CE3EE9">
      <w:pPr>
        <w:pStyle w:val="Titre4"/>
      </w:pPr>
      <w:bookmarkStart w:id="7" w:name="_Toc107501644"/>
      <w:r>
        <w:lastRenderedPageBreak/>
        <w:t>Liste des graphiques</w:t>
      </w:r>
      <w:bookmarkEnd w:id="7"/>
    </w:p>
    <w:p w14:paraId="1DAA5AC6" w14:textId="0561DD78" w:rsidR="0011024A" w:rsidRDefault="0011024A">
      <w:pPr>
        <w:pStyle w:val="Tabledesillustrations"/>
        <w:tabs>
          <w:tab w:val="right" w:leader="dot" w:pos="9062"/>
        </w:tabs>
        <w:rPr>
          <w:rFonts w:asciiTheme="minorHAnsi" w:eastAsiaTheme="minorEastAsia" w:hAnsiTheme="minorHAnsi"/>
          <w:noProof/>
          <w:sz w:val="22"/>
          <w:lang w:eastAsia="fr-FR"/>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07501933" w:history="1">
        <w:r w:rsidRPr="00FB57D0">
          <w:rPr>
            <w:rStyle w:val="Lienhypertexte"/>
            <w:noProof/>
          </w:rPr>
          <w:t>Figure 1: Graphique des profils colonnes</w:t>
        </w:r>
        <w:r>
          <w:rPr>
            <w:noProof/>
            <w:webHidden/>
          </w:rPr>
          <w:tab/>
        </w:r>
        <w:r>
          <w:rPr>
            <w:noProof/>
            <w:webHidden/>
          </w:rPr>
          <w:fldChar w:fldCharType="begin"/>
        </w:r>
        <w:r>
          <w:rPr>
            <w:noProof/>
            <w:webHidden/>
          </w:rPr>
          <w:instrText xml:space="preserve"> PAGEREF _Toc107501933 \h </w:instrText>
        </w:r>
        <w:r>
          <w:rPr>
            <w:noProof/>
            <w:webHidden/>
          </w:rPr>
        </w:r>
        <w:r>
          <w:rPr>
            <w:noProof/>
            <w:webHidden/>
          </w:rPr>
          <w:fldChar w:fldCharType="separate"/>
        </w:r>
        <w:r w:rsidR="00EF636F">
          <w:rPr>
            <w:noProof/>
            <w:webHidden/>
          </w:rPr>
          <w:t>10</w:t>
        </w:r>
        <w:r>
          <w:rPr>
            <w:noProof/>
            <w:webHidden/>
          </w:rPr>
          <w:fldChar w:fldCharType="end"/>
        </w:r>
      </w:hyperlink>
    </w:p>
    <w:p w14:paraId="2B6927E3" w14:textId="62A41FE3"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1934" w:history="1">
        <w:r w:rsidR="0011024A" w:rsidRPr="00FB57D0">
          <w:rPr>
            <w:rStyle w:val="Lienhypertexte"/>
            <w:noProof/>
          </w:rPr>
          <w:t>Figure 2: Graphique des profils lignes</w:t>
        </w:r>
        <w:r w:rsidR="0011024A">
          <w:rPr>
            <w:noProof/>
            <w:webHidden/>
          </w:rPr>
          <w:tab/>
        </w:r>
        <w:r w:rsidR="0011024A">
          <w:rPr>
            <w:noProof/>
            <w:webHidden/>
          </w:rPr>
          <w:fldChar w:fldCharType="begin"/>
        </w:r>
        <w:r w:rsidR="0011024A">
          <w:rPr>
            <w:noProof/>
            <w:webHidden/>
          </w:rPr>
          <w:instrText xml:space="preserve"> PAGEREF _Toc107501934 \h </w:instrText>
        </w:r>
        <w:r w:rsidR="0011024A">
          <w:rPr>
            <w:noProof/>
            <w:webHidden/>
          </w:rPr>
        </w:r>
        <w:r w:rsidR="0011024A">
          <w:rPr>
            <w:noProof/>
            <w:webHidden/>
          </w:rPr>
          <w:fldChar w:fldCharType="separate"/>
        </w:r>
        <w:r w:rsidR="00EF636F">
          <w:rPr>
            <w:noProof/>
            <w:webHidden/>
          </w:rPr>
          <w:t>11</w:t>
        </w:r>
        <w:r w:rsidR="0011024A">
          <w:rPr>
            <w:noProof/>
            <w:webHidden/>
          </w:rPr>
          <w:fldChar w:fldCharType="end"/>
        </w:r>
      </w:hyperlink>
    </w:p>
    <w:p w14:paraId="7C2BEDA7" w14:textId="317BC05C"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1935" w:history="1">
        <w:r w:rsidR="0011024A" w:rsidRPr="00FB57D0">
          <w:rPr>
            <w:rStyle w:val="Lienhypertexte"/>
            <w:noProof/>
          </w:rPr>
          <w:t>Figure 3: Histogramme des pourcentages valeurs propres</w:t>
        </w:r>
        <w:r w:rsidR="0011024A">
          <w:rPr>
            <w:noProof/>
            <w:webHidden/>
          </w:rPr>
          <w:tab/>
        </w:r>
        <w:r w:rsidR="0011024A">
          <w:rPr>
            <w:noProof/>
            <w:webHidden/>
          </w:rPr>
          <w:fldChar w:fldCharType="begin"/>
        </w:r>
        <w:r w:rsidR="0011024A">
          <w:rPr>
            <w:noProof/>
            <w:webHidden/>
          </w:rPr>
          <w:instrText xml:space="preserve"> PAGEREF _Toc107501935 \h </w:instrText>
        </w:r>
        <w:r w:rsidR="0011024A">
          <w:rPr>
            <w:noProof/>
            <w:webHidden/>
          </w:rPr>
        </w:r>
        <w:r w:rsidR="0011024A">
          <w:rPr>
            <w:noProof/>
            <w:webHidden/>
          </w:rPr>
          <w:fldChar w:fldCharType="separate"/>
        </w:r>
        <w:r w:rsidR="00EF636F">
          <w:rPr>
            <w:noProof/>
            <w:webHidden/>
          </w:rPr>
          <w:t>15</w:t>
        </w:r>
        <w:r w:rsidR="0011024A">
          <w:rPr>
            <w:noProof/>
            <w:webHidden/>
          </w:rPr>
          <w:fldChar w:fldCharType="end"/>
        </w:r>
      </w:hyperlink>
    </w:p>
    <w:p w14:paraId="3C4916BB" w14:textId="5C2B122E"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1936" w:history="1">
        <w:r w:rsidR="0011024A" w:rsidRPr="00FB57D0">
          <w:rPr>
            <w:rStyle w:val="Lienhypertexte"/>
            <w:noProof/>
          </w:rPr>
          <w:t>Figure 4: Nuage des modalités lignes</w:t>
        </w:r>
        <w:r w:rsidR="0011024A">
          <w:rPr>
            <w:noProof/>
            <w:webHidden/>
          </w:rPr>
          <w:tab/>
        </w:r>
        <w:r w:rsidR="0011024A">
          <w:rPr>
            <w:noProof/>
            <w:webHidden/>
          </w:rPr>
          <w:fldChar w:fldCharType="begin"/>
        </w:r>
        <w:r w:rsidR="0011024A">
          <w:rPr>
            <w:noProof/>
            <w:webHidden/>
          </w:rPr>
          <w:instrText xml:space="preserve"> PAGEREF _Toc107501936 \h </w:instrText>
        </w:r>
        <w:r w:rsidR="0011024A">
          <w:rPr>
            <w:noProof/>
            <w:webHidden/>
          </w:rPr>
        </w:r>
        <w:r w:rsidR="0011024A">
          <w:rPr>
            <w:noProof/>
            <w:webHidden/>
          </w:rPr>
          <w:fldChar w:fldCharType="separate"/>
        </w:r>
        <w:r w:rsidR="00EF636F">
          <w:rPr>
            <w:noProof/>
            <w:webHidden/>
          </w:rPr>
          <w:t>17</w:t>
        </w:r>
        <w:r w:rsidR="0011024A">
          <w:rPr>
            <w:noProof/>
            <w:webHidden/>
          </w:rPr>
          <w:fldChar w:fldCharType="end"/>
        </w:r>
      </w:hyperlink>
    </w:p>
    <w:p w14:paraId="5AF9CF89" w14:textId="76EAE2E9"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1937" w:history="1">
        <w:r w:rsidR="0011024A" w:rsidRPr="00FB57D0">
          <w:rPr>
            <w:rStyle w:val="Lienhypertexte"/>
            <w:noProof/>
          </w:rPr>
          <w:t>Figure 5: Nuage des modalités colonnes</w:t>
        </w:r>
        <w:r w:rsidR="0011024A">
          <w:rPr>
            <w:noProof/>
            <w:webHidden/>
          </w:rPr>
          <w:tab/>
        </w:r>
        <w:r w:rsidR="0011024A">
          <w:rPr>
            <w:noProof/>
            <w:webHidden/>
          </w:rPr>
          <w:fldChar w:fldCharType="begin"/>
        </w:r>
        <w:r w:rsidR="0011024A">
          <w:rPr>
            <w:noProof/>
            <w:webHidden/>
          </w:rPr>
          <w:instrText xml:space="preserve"> PAGEREF _Toc107501937 \h </w:instrText>
        </w:r>
        <w:r w:rsidR="0011024A">
          <w:rPr>
            <w:noProof/>
            <w:webHidden/>
          </w:rPr>
        </w:r>
        <w:r w:rsidR="0011024A">
          <w:rPr>
            <w:noProof/>
            <w:webHidden/>
          </w:rPr>
          <w:fldChar w:fldCharType="separate"/>
        </w:r>
        <w:r w:rsidR="00EF636F">
          <w:rPr>
            <w:noProof/>
            <w:webHidden/>
          </w:rPr>
          <w:t>20</w:t>
        </w:r>
        <w:r w:rsidR="0011024A">
          <w:rPr>
            <w:noProof/>
            <w:webHidden/>
          </w:rPr>
          <w:fldChar w:fldCharType="end"/>
        </w:r>
      </w:hyperlink>
    </w:p>
    <w:p w14:paraId="3C9B9F2D" w14:textId="7B9161DB"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1938" w:history="1">
        <w:r w:rsidR="0011024A" w:rsidRPr="00FB57D0">
          <w:rPr>
            <w:rStyle w:val="Lienhypertexte"/>
            <w:noProof/>
          </w:rPr>
          <w:t>Figure 6: Nuage simultanée des modalités lignes et colonnes</w:t>
        </w:r>
        <w:r w:rsidR="0011024A">
          <w:rPr>
            <w:noProof/>
            <w:webHidden/>
          </w:rPr>
          <w:tab/>
        </w:r>
        <w:r w:rsidR="0011024A">
          <w:rPr>
            <w:noProof/>
            <w:webHidden/>
          </w:rPr>
          <w:fldChar w:fldCharType="begin"/>
        </w:r>
        <w:r w:rsidR="0011024A">
          <w:rPr>
            <w:noProof/>
            <w:webHidden/>
          </w:rPr>
          <w:instrText xml:space="preserve"> PAGEREF _Toc107501938 \h </w:instrText>
        </w:r>
        <w:r w:rsidR="0011024A">
          <w:rPr>
            <w:noProof/>
            <w:webHidden/>
          </w:rPr>
        </w:r>
        <w:r w:rsidR="0011024A">
          <w:rPr>
            <w:noProof/>
            <w:webHidden/>
          </w:rPr>
          <w:fldChar w:fldCharType="separate"/>
        </w:r>
        <w:r w:rsidR="00EF636F">
          <w:rPr>
            <w:noProof/>
            <w:webHidden/>
          </w:rPr>
          <w:t>21</w:t>
        </w:r>
        <w:r w:rsidR="0011024A">
          <w:rPr>
            <w:noProof/>
            <w:webHidden/>
          </w:rPr>
          <w:fldChar w:fldCharType="end"/>
        </w:r>
      </w:hyperlink>
    </w:p>
    <w:p w14:paraId="3936441C" w14:textId="7DBFE161"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1939" w:history="1">
        <w:r w:rsidR="0011024A" w:rsidRPr="00FB57D0">
          <w:rPr>
            <w:rStyle w:val="Lienhypertexte"/>
            <w:noProof/>
          </w:rPr>
          <w:t>Figure 7: Nuage simultané affecté des modalités illustratives</w:t>
        </w:r>
        <w:r w:rsidR="0011024A">
          <w:rPr>
            <w:noProof/>
            <w:webHidden/>
          </w:rPr>
          <w:tab/>
        </w:r>
        <w:r w:rsidR="0011024A">
          <w:rPr>
            <w:noProof/>
            <w:webHidden/>
          </w:rPr>
          <w:fldChar w:fldCharType="begin"/>
        </w:r>
        <w:r w:rsidR="0011024A">
          <w:rPr>
            <w:noProof/>
            <w:webHidden/>
          </w:rPr>
          <w:instrText xml:space="preserve"> PAGEREF _Toc107501939 \h </w:instrText>
        </w:r>
        <w:r w:rsidR="0011024A">
          <w:rPr>
            <w:noProof/>
            <w:webHidden/>
          </w:rPr>
        </w:r>
        <w:r w:rsidR="0011024A">
          <w:rPr>
            <w:noProof/>
            <w:webHidden/>
          </w:rPr>
          <w:fldChar w:fldCharType="separate"/>
        </w:r>
        <w:r w:rsidR="00EF636F">
          <w:rPr>
            <w:noProof/>
            <w:webHidden/>
          </w:rPr>
          <w:t>24</w:t>
        </w:r>
        <w:r w:rsidR="0011024A">
          <w:rPr>
            <w:noProof/>
            <w:webHidden/>
          </w:rPr>
          <w:fldChar w:fldCharType="end"/>
        </w:r>
      </w:hyperlink>
    </w:p>
    <w:p w14:paraId="04A539AE" w14:textId="71DFB9F0" w:rsidR="00364634" w:rsidRDefault="0011024A" w:rsidP="00CE3EE9">
      <w:pPr>
        <w:jc w:val="both"/>
        <w:rPr>
          <w:rFonts w:cs="Times New Roman"/>
          <w:szCs w:val="24"/>
        </w:rPr>
      </w:pPr>
      <w:r>
        <w:rPr>
          <w:rFonts w:cs="Times New Roman"/>
          <w:szCs w:val="24"/>
        </w:rPr>
        <w:fldChar w:fldCharType="end"/>
      </w:r>
    </w:p>
    <w:p w14:paraId="0E0533C9" w14:textId="3631B260" w:rsidR="00364634" w:rsidRDefault="002C4E0D" w:rsidP="00CE3EE9">
      <w:pPr>
        <w:pStyle w:val="Titre4"/>
      </w:pPr>
      <w:bookmarkStart w:id="8" w:name="_Toc107501645"/>
      <w:r>
        <w:t>Liste des tableaux</w:t>
      </w:r>
      <w:bookmarkEnd w:id="8"/>
    </w:p>
    <w:p w14:paraId="6ADC6514" w14:textId="4B846E0A" w:rsidR="0011024A" w:rsidRDefault="0011024A">
      <w:pPr>
        <w:pStyle w:val="Tabledesillustrations"/>
        <w:tabs>
          <w:tab w:val="right" w:leader="dot" w:pos="9062"/>
        </w:tabs>
        <w:rPr>
          <w:rFonts w:asciiTheme="minorHAnsi" w:eastAsiaTheme="minorEastAsia" w:hAnsiTheme="minorHAnsi"/>
          <w:noProof/>
          <w:sz w:val="22"/>
          <w:lang w:eastAsia="fr-FR"/>
        </w:rPr>
      </w:pPr>
      <w:r>
        <w:rPr>
          <w:rFonts w:cs="Times New Roman"/>
          <w:szCs w:val="24"/>
        </w:rPr>
        <w:fldChar w:fldCharType="begin"/>
      </w:r>
      <w:r>
        <w:rPr>
          <w:rFonts w:cs="Times New Roman"/>
          <w:szCs w:val="24"/>
        </w:rPr>
        <w:instrText xml:space="preserve"> TOC \h \z \c "Tableau" </w:instrText>
      </w:r>
      <w:r>
        <w:rPr>
          <w:rFonts w:cs="Times New Roman"/>
          <w:szCs w:val="24"/>
        </w:rPr>
        <w:fldChar w:fldCharType="separate"/>
      </w:r>
      <w:hyperlink w:anchor="_Toc107502022" w:history="1">
        <w:r w:rsidRPr="00A371EA">
          <w:rPr>
            <w:rStyle w:val="Lienhypertexte"/>
            <w:noProof/>
          </w:rPr>
          <w:t>Tableau 1: Tableau des variables</w:t>
        </w:r>
        <w:r>
          <w:rPr>
            <w:noProof/>
            <w:webHidden/>
          </w:rPr>
          <w:tab/>
        </w:r>
        <w:r>
          <w:rPr>
            <w:noProof/>
            <w:webHidden/>
          </w:rPr>
          <w:fldChar w:fldCharType="begin"/>
        </w:r>
        <w:r>
          <w:rPr>
            <w:noProof/>
            <w:webHidden/>
          </w:rPr>
          <w:instrText xml:space="preserve"> PAGEREF _Toc107502022 \h </w:instrText>
        </w:r>
        <w:r>
          <w:rPr>
            <w:noProof/>
            <w:webHidden/>
          </w:rPr>
        </w:r>
        <w:r>
          <w:rPr>
            <w:noProof/>
            <w:webHidden/>
          </w:rPr>
          <w:fldChar w:fldCharType="separate"/>
        </w:r>
        <w:r w:rsidR="00EF636F">
          <w:rPr>
            <w:noProof/>
            <w:webHidden/>
          </w:rPr>
          <w:t>8</w:t>
        </w:r>
        <w:r>
          <w:rPr>
            <w:noProof/>
            <w:webHidden/>
          </w:rPr>
          <w:fldChar w:fldCharType="end"/>
        </w:r>
      </w:hyperlink>
    </w:p>
    <w:p w14:paraId="241E96EB" w14:textId="341D36B9"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2023" w:history="1">
        <w:r w:rsidR="0011024A" w:rsidRPr="00A371EA">
          <w:rPr>
            <w:rStyle w:val="Lienhypertexte"/>
            <w:noProof/>
          </w:rPr>
          <w:t>Tableau 2: Tableau de répartition des branches d'activité suivant les groupes socioéconomiques</w:t>
        </w:r>
        <w:r w:rsidR="0011024A">
          <w:rPr>
            <w:noProof/>
            <w:webHidden/>
          </w:rPr>
          <w:tab/>
        </w:r>
        <w:r w:rsidR="0011024A">
          <w:rPr>
            <w:noProof/>
            <w:webHidden/>
          </w:rPr>
          <w:fldChar w:fldCharType="begin"/>
        </w:r>
        <w:r w:rsidR="0011024A">
          <w:rPr>
            <w:noProof/>
            <w:webHidden/>
          </w:rPr>
          <w:instrText xml:space="preserve"> PAGEREF _Toc107502023 \h </w:instrText>
        </w:r>
        <w:r w:rsidR="0011024A">
          <w:rPr>
            <w:noProof/>
            <w:webHidden/>
          </w:rPr>
        </w:r>
        <w:r w:rsidR="0011024A">
          <w:rPr>
            <w:noProof/>
            <w:webHidden/>
          </w:rPr>
          <w:fldChar w:fldCharType="separate"/>
        </w:r>
        <w:r w:rsidR="00EF636F">
          <w:rPr>
            <w:noProof/>
            <w:webHidden/>
          </w:rPr>
          <w:t>9</w:t>
        </w:r>
        <w:r w:rsidR="0011024A">
          <w:rPr>
            <w:noProof/>
            <w:webHidden/>
          </w:rPr>
          <w:fldChar w:fldCharType="end"/>
        </w:r>
      </w:hyperlink>
    </w:p>
    <w:p w14:paraId="44908984" w14:textId="4320D9E7"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2024" w:history="1">
        <w:r w:rsidR="0011024A" w:rsidRPr="00A371EA">
          <w:rPr>
            <w:rStyle w:val="Lienhypertexte"/>
            <w:noProof/>
          </w:rPr>
          <w:t>Tableau 3:Tableau de répartition du niveau d’éducation suivant les groupes socio-économiques</w:t>
        </w:r>
        <w:r w:rsidR="0011024A">
          <w:rPr>
            <w:noProof/>
            <w:webHidden/>
          </w:rPr>
          <w:tab/>
        </w:r>
        <w:r w:rsidR="0011024A">
          <w:rPr>
            <w:noProof/>
            <w:webHidden/>
          </w:rPr>
          <w:fldChar w:fldCharType="begin"/>
        </w:r>
        <w:r w:rsidR="0011024A">
          <w:rPr>
            <w:noProof/>
            <w:webHidden/>
          </w:rPr>
          <w:instrText xml:space="preserve"> PAGEREF _Toc107502024 \h </w:instrText>
        </w:r>
        <w:r w:rsidR="0011024A">
          <w:rPr>
            <w:noProof/>
            <w:webHidden/>
          </w:rPr>
        </w:r>
        <w:r w:rsidR="0011024A">
          <w:rPr>
            <w:noProof/>
            <w:webHidden/>
          </w:rPr>
          <w:fldChar w:fldCharType="separate"/>
        </w:r>
        <w:r w:rsidR="00EF636F">
          <w:rPr>
            <w:noProof/>
            <w:webHidden/>
          </w:rPr>
          <w:t>12</w:t>
        </w:r>
        <w:r w:rsidR="0011024A">
          <w:rPr>
            <w:noProof/>
            <w:webHidden/>
          </w:rPr>
          <w:fldChar w:fldCharType="end"/>
        </w:r>
      </w:hyperlink>
    </w:p>
    <w:p w14:paraId="77F8661D" w14:textId="65088984"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2025" w:history="1">
        <w:r w:rsidR="0011024A" w:rsidRPr="00A371EA">
          <w:rPr>
            <w:rStyle w:val="Lienhypertexte"/>
            <w:noProof/>
          </w:rPr>
          <w:t>Tableau 4: Tableau des profils lignes</w:t>
        </w:r>
        <w:r w:rsidR="0011024A">
          <w:rPr>
            <w:noProof/>
            <w:webHidden/>
          </w:rPr>
          <w:tab/>
        </w:r>
        <w:r w:rsidR="0011024A">
          <w:rPr>
            <w:noProof/>
            <w:webHidden/>
          </w:rPr>
          <w:fldChar w:fldCharType="begin"/>
        </w:r>
        <w:r w:rsidR="0011024A">
          <w:rPr>
            <w:noProof/>
            <w:webHidden/>
          </w:rPr>
          <w:instrText xml:space="preserve"> PAGEREF _Toc107502025 \h </w:instrText>
        </w:r>
        <w:r w:rsidR="0011024A">
          <w:rPr>
            <w:noProof/>
            <w:webHidden/>
          </w:rPr>
        </w:r>
        <w:r w:rsidR="0011024A">
          <w:rPr>
            <w:noProof/>
            <w:webHidden/>
          </w:rPr>
          <w:fldChar w:fldCharType="separate"/>
        </w:r>
        <w:r w:rsidR="00EF636F">
          <w:rPr>
            <w:noProof/>
            <w:webHidden/>
          </w:rPr>
          <w:t>13</w:t>
        </w:r>
        <w:r w:rsidR="0011024A">
          <w:rPr>
            <w:noProof/>
            <w:webHidden/>
          </w:rPr>
          <w:fldChar w:fldCharType="end"/>
        </w:r>
      </w:hyperlink>
    </w:p>
    <w:p w14:paraId="0F726C96" w14:textId="26DB1EE0"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2026" w:history="1">
        <w:r w:rsidR="0011024A" w:rsidRPr="00A371EA">
          <w:rPr>
            <w:rStyle w:val="Lienhypertexte"/>
            <w:noProof/>
          </w:rPr>
          <w:t>Tableau 5: Tableau des profils colonnes</w:t>
        </w:r>
        <w:r w:rsidR="0011024A">
          <w:rPr>
            <w:noProof/>
            <w:webHidden/>
          </w:rPr>
          <w:tab/>
        </w:r>
        <w:r w:rsidR="0011024A">
          <w:rPr>
            <w:noProof/>
            <w:webHidden/>
          </w:rPr>
          <w:fldChar w:fldCharType="begin"/>
        </w:r>
        <w:r w:rsidR="0011024A">
          <w:rPr>
            <w:noProof/>
            <w:webHidden/>
          </w:rPr>
          <w:instrText xml:space="preserve"> PAGEREF _Toc107502026 \h </w:instrText>
        </w:r>
        <w:r w:rsidR="0011024A">
          <w:rPr>
            <w:noProof/>
            <w:webHidden/>
          </w:rPr>
        </w:r>
        <w:r w:rsidR="0011024A">
          <w:rPr>
            <w:noProof/>
            <w:webHidden/>
          </w:rPr>
          <w:fldChar w:fldCharType="separate"/>
        </w:r>
        <w:r w:rsidR="00EF636F">
          <w:rPr>
            <w:noProof/>
            <w:webHidden/>
          </w:rPr>
          <w:t>14</w:t>
        </w:r>
        <w:r w:rsidR="0011024A">
          <w:rPr>
            <w:noProof/>
            <w:webHidden/>
          </w:rPr>
          <w:fldChar w:fldCharType="end"/>
        </w:r>
      </w:hyperlink>
    </w:p>
    <w:p w14:paraId="33BC6852" w14:textId="0589393D"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2027" w:history="1">
        <w:r w:rsidR="0011024A" w:rsidRPr="00A371EA">
          <w:rPr>
            <w:rStyle w:val="Lienhypertexte"/>
            <w:noProof/>
          </w:rPr>
          <w:t>Tableau 6: Tableau des valeurs propres</w:t>
        </w:r>
        <w:r w:rsidR="0011024A">
          <w:rPr>
            <w:noProof/>
            <w:webHidden/>
          </w:rPr>
          <w:tab/>
        </w:r>
        <w:r w:rsidR="0011024A">
          <w:rPr>
            <w:noProof/>
            <w:webHidden/>
          </w:rPr>
          <w:fldChar w:fldCharType="begin"/>
        </w:r>
        <w:r w:rsidR="0011024A">
          <w:rPr>
            <w:noProof/>
            <w:webHidden/>
          </w:rPr>
          <w:instrText xml:space="preserve"> PAGEREF _Toc107502027 \h </w:instrText>
        </w:r>
        <w:r w:rsidR="0011024A">
          <w:rPr>
            <w:noProof/>
            <w:webHidden/>
          </w:rPr>
        </w:r>
        <w:r w:rsidR="0011024A">
          <w:rPr>
            <w:noProof/>
            <w:webHidden/>
          </w:rPr>
          <w:fldChar w:fldCharType="separate"/>
        </w:r>
        <w:r w:rsidR="00EF636F">
          <w:rPr>
            <w:noProof/>
            <w:webHidden/>
          </w:rPr>
          <w:t>15</w:t>
        </w:r>
        <w:r w:rsidR="0011024A">
          <w:rPr>
            <w:noProof/>
            <w:webHidden/>
          </w:rPr>
          <w:fldChar w:fldCharType="end"/>
        </w:r>
      </w:hyperlink>
    </w:p>
    <w:p w14:paraId="5DFAE39C" w14:textId="5D418CDD"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2028" w:history="1">
        <w:r w:rsidR="0011024A" w:rsidRPr="00A371EA">
          <w:rPr>
            <w:rStyle w:val="Lienhypertexte"/>
            <w:noProof/>
          </w:rPr>
          <w:t>Tableau 7: Tableau des contributions et cos² des profils lignes</w:t>
        </w:r>
        <w:r w:rsidR="0011024A">
          <w:rPr>
            <w:noProof/>
            <w:webHidden/>
          </w:rPr>
          <w:tab/>
        </w:r>
        <w:r w:rsidR="0011024A">
          <w:rPr>
            <w:noProof/>
            <w:webHidden/>
          </w:rPr>
          <w:fldChar w:fldCharType="begin"/>
        </w:r>
        <w:r w:rsidR="0011024A">
          <w:rPr>
            <w:noProof/>
            <w:webHidden/>
          </w:rPr>
          <w:instrText xml:space="preserve"> PAGEREF _Toc107502028 \h </w:instrText>
        </w:r>
        <w:r w:rsidR="0011024A">
          <w:rPr>
            <w:noProof/>
            <w:webHidden/>
          </w:rPr>
        </w:r>
        <w:r w:rsidR="0011024A">
          <w:rPr>
            <w:noProof/>
            <w:webHidden/>
          </w:rPr>
          <w:fldChar w:fldCharType="separate"/>
        </w:r>
        <w:r w:rsidR="00EF636F">
          <w:rPr>
            <w:noProof/>
            <w:webHidden/>
          </w:rPr>
          <w:t>16</w:t>
        </w:r>
        <w:r w:rsidR="0011024A">
          <w:rPr>
            <w:noProof/>
            <w:webHidden/>
          </w:rPr>
          <w:fldChar w:fldCharType="end"/>
        </w:r>
      </w:hyperlink>
    </w:p>
    <w:p w14:paraId="7CFABEFF" w14:textId="5DF4A678"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2029" w:history="1">
        <w:r w:rsidR="0011024A" w:rsidRPr="00A371EA">
          <w:rPr>
            <w:rStyle w:val="Lienhypertexte"/>
            <w:noProof/>
          </w:rPr>
          <w:t>Tableau 8: Tableau des coordonnées des modalités lignes</w:t>
        </w:r>
        <w:r w:rsidR="0011024A">
          <w:rPr>
            <w:noProof/>
            <w:webHidden/>
          </w:rPr>
          <w:tab/>
        </w:r>
        <w:r w:rsidR="0011024A">
          <w:rPr>
            <w:noProof/>
            <w:webHidden/>
          </w:rPr>
          <w:fldChar w:fldCharType="begin"/>
        </w:r>
        <w:r w:rsidR="0011024A">
          <w:rPr>
            <w:noProof/>
            <w:webHidden/>
          </w:rPr>
          <w:instrText xml:space="preserve"> PAGEREF _Toc107502029 \h </w:instrText>
        </w:r>
        <w:r w:rsidR="0011024A">
          <w:rPr>
            <w:noProof/>
            <w:webHidden/>
          </w:rPr>
        </w:r>
        <w:r w:rsidR="0011024A">
          <w:rPr>
            <w:noProof/>
            <w:webHidden/>
          </w:rPr>
          <w:fldChar w:fldCharType="separate"/>
        </w:r>
        <w:r w:rsidR="00EF636F">
          <w:rPr>
            <w:noProof/>
            <w:webHidden/>
          </w:rPr>
          <w:t>18</w:t>
        </w:r>
        <w:r w:rsidR="0011024A">
          <w:rPr>
            <w:noProof/>
            <w:webHidden/>
          </w:rPr>
          <w:fldChar w:fldCharType="end"/>
        </w:r>
      </w:hyperlink>
    </w:p>
    <w:p w14:paraId="3A7E28FC" w14:textId="4836D81D"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2030" w:history="1">
        <w:r w:rsidR="0011024A" w:rsidRPr="00A371EA">
          <w:rPr>
            <w:rStyle w:val="Lienhypertexte"/>
            <w:noProof/>
          </w:rPr>
          <w:t>Tableau 9: Tableau des contributions et cos² des profils colonnes</w:t>
        </w:r>
        <w:r w:rsidR="0011024A">
          <w:rPr>
            <w:noProof/>
            <w:webHidden/>
          </w:rPr>
          <w:tab/>
        </w:r>
        <w:r w:rsidR="0011024A">
          <w:rPr>
            <w:noProof/>
            <w:webHidden/>
          </w:rPr>
          <w:fldChar w:fldCharType="begin"/>
        </w:r>
        <w:r w:rsidR="0011024A">
          <w:rPr>
            <w:noProof/>
            <w:webHidden/>
          </w:rPr>
          <w:instrText xml:space="preserve"> PAGEREF _Toc107502030 \h </w:instrText>
        </w:r>
        <w:r w:rsidR="0011024A">
          <w:rPr>
            <w:noProof/>
            <w:webHidden/>
          </w:rPr>
        </w:r>
        <w:r w:rsidR="0011024A">
          <w:rPr>
            <w:noProof/>
            <w:webHidden/>
          </w:rPr>
          <w:fldChar w:fldCharType="separate"/>
        </w:r>
        <w:r w:rsidR="00EF636F">
          <w:rPr>
            <w:noProof/>
            <w:webHidden/>
          </w:rPr>
          <w:t>19</w:t>
        </w:r>
        <w:r w:rsidR="0011024A">
          <w:rPr>
            <w:noProof/>
            <w:webHidden/>
          </w:rPr>
          <w:fldChar w:fldCharType="end"/>
        </w:r>
      </w:hyperlink>
    </w:p>
    <w:p w14:paraId="14F71834" w14:textId="580E625F" w:rsidR="0011024A" w:rsidRDefault="00040218">
      <w:pPr>
        <w:pStyle w:val="Tabledesillustrations"/>
        <w:tabs>
          <w:tab w:val="right" w:leader="dot" w:pos="9062"/>
        </w:tabs>
        <w:rPr>
          <w:rFonts w:asciiTheme="minorHAnsi" w:eastAsiaTheme="minorEastAsia" w:hAnsiTheme="minorHAnsi"/>
          <w:noProof/>
          <w:sz w:val="22"/>
          <w:lang w:eastAsia="fr-FR"/>
        </w:rPr>
      </w:pPr>
      <w:hyperlink w:anchor="_Toc107502031" w:history="1">
        <w:r w:rsidR="0011024A" w:rsidRPr="00A371EA">
          <w:rPr>
            <w:rStyle w:val="Lienhypertexte"/>
            <w:noProof/>
          </w:rPr>
          <w:t>Tableau 10: Tableau des coordonnées des modalités colonnes</w:t>
        </w:r>
        <w:r w:rsidR="0011024A">
          <w:rPr>
            <w:noProof/>
            <w:webHidden/>
          </w:rPr>
          <w:tab/>
        </w:r>
        <w:r w:rsidR="0011024A">
          <w:rPr>
            <w:noProof/>
            <w:webHidden/>
          </w:rPr>
          <w:fldChar w:fldCharType="begin"/>
        </w:r>
        <w:r w:rsidR="0011024A">
          <w:rPr>
            <w:noProof/>
            <w:webHidden/>
          </w:rPr>
          <w:instrText xml:space="preserve"> PAGEREF _Toc107502031 \h </w:instrText>
        </w:r>
        <w:r w:rsidR="0011024A">
          <w:rPr>
            <w:noProof/>
            <w:webHidden/>
          </w:rPr>
        </w:r>
        <w:r w:rsidR="0011024A">
          <w:rPr>
            <w:noProof/>
            <w:webHidden/>
          </w:rPr>
          <w:fldChar w:fldCharType="separate"/>
        </w:r>
        <w:r w:rsidR="00EF636F">
          <w:rPr>
            <w:noProof/>
            <w:webHidden/>
          </w:rPr>
          <w:t>21</w:t>
        </w:r>
        <w:r w:rsidR="0011024A">
          <w:rPr>
            <w:noProof/>
            <w:webHidden/>
          </w:rPr>
          <w:fldChar w:fldCharType="end"/>
        </w:r>
      </w:hyperlink>
    </w:p>
    <w:p w14:paraId="3C08FE20" w14:textId="66682F65" w:rsidR="00364634" w:rsidRDefault="0011024A" w:rsidP="00CE3EE9">
      <w:pPr>
        <w:jc w:val="both"/>
        <w:rPr>
          <w:rFonts w:cs="Times New Roman"/>
          <w:szCs w:val="24"/>
        </w:rPr>
      </w:pPr>
      <w:r>
        <w:rPr>
          <w:rFonts w:cs="Times New Roman"/>
          <w:szCs w:val="24"/>
        </w:rPr>
        <w:fldChar w:fldCharType="end"/>
      </w:r>
    </w:p>
    <w:p w14:paraId="5F5A2BCE" w14:textId="77777777" w:rsidR="002C4E0D" w:rsidRDefault="002C4E0D" w:rsidP="00CE3EE9">
      <w:pPr>
        <w:spacing w:line="259" w:lineRule="auto"/>
        <w:jc w:val="both"/>
        <w:rPr>
          <w:rFonts w:cs="Times New Roman"/>
          <w:szCs w:val="24"/>
        </w:rPr>
      </w:pPr>
    </w:p>
    <w:p w14:paraId="00CB8102" w14:textId="77777777" w:rsidR="002C4E0D" w:rsidRDefault="002C4E0D" w:rsidP="00CE3EE9">
      <w:pPr>
        <w:spacing w:line="259" w:lineRule="auto"/>
        <w:jc w:val="both"/>
        <w:rPr>
          <w:rFonts w:cs="Times New Roman"/>
          <w:szCs w:val="24"/>
        </w:rPr>
      </w:pPr>
      <w:r>
        <w:rPr>
          <w:rFonts w:cs="Times New Roman"/>
          <w:szCs w:val="24"/>
        </w:rPr>
        <w:br w:type="page"/>
      </w:r>
    </w:p>
    <w:p w14:paraId="083437BD" w14:textId="1F5F695A" w:rsidR="002C4E0D" w:rsidRDefault="002C4E0D" w:rsidP="00CE3EE9">
      <w:pPr>
        <w:pStyle w:val="Titre4"/>
      </w:pPr>
      <w:bookmarkStart w:id="9" w:name="_Toc107501646"/>
      <w:r>
        <w:lastRenderedPageBreak/>
        <w:t>RESUME</w:t>
      </w:r>
      <w:bookmarkEnd w:id="9"/>
    </w:p>
    <w:p w14:paraId="47A05AD4" w14:textId="0FFD9475" w:rsidR="00626F11" w:rsidRDefault="00BC7241" w:rsidP="00626F11">
      <w:pPr>
        <w:jc w:val="both"/>
      </w:pPr>
      <w:r>
        <w:t xml:space="preserve">Le présent document s’intéresse </w:t>
      </w:r>
      <w:r w:rsidR="00804DE9">
        <w:t>aux relations qui existe</w:t>
      </w:r>
      <w:r w:rsidR="00C1490B">
        <w:t>nt</w:t>
      </w:r>
      <w:r w:rsidR="00804DE9">
        <w:t xml:space="preserve"> entre les branches d’activité et les groupes socio-économiques</w:t>
      </w:r>
      <w:r w:rsidR="0034470E">
        <w:t>.</w:t>
      </w:r>
      <w:r w:rsidR="004A245A">
        <w:t xml:space="preserve"> Les données à cet effet porte</w:t>
      </w:r>
      <w:r w:rsidR="00C1490B">
        <w:t>nt</w:t>
      </w:r>
      <w:r w:rsidR="004A245A">
        <w:t xml:space="preserve"> sur 712 441 observations </w:t>
      </w:r>
      <w:r w:rsidR="00DA48B0">
        <w:t xml:space="preserve">selon les branches et les groupes socio-économiques. </w:t>
      </w:r>
    </w:p>
    <w:p w14:paraId="568541EE" w14:textId="01424861" w:rsidR="00924D43" w:rsidRDefault="00DA48B0" w:rsidP="00626F11">
      <w:pPr>
        <w:jc w:val="both"/>
      </w:pPr>
      <w:r>
        <w:t xml:space="preserve">Il ressort de </w:t>
      </w:r>
      <w:r w:rsidR="004669FB">
        <w:t xml:space="preserve">notre étude </w:t>
      </w:r>
      <w:r>
        <w:t xml:space="preserve">l’existence d’un lien entre </w:t>
      </w:r>
      <w:r w:rsidR="00186B5C">
        <w:t>les branches</w:t>
      </w:r>
      <w:r w:rsidR="0081229A">
        <w:t xml:space="preserve"> d’activités</w:t>
      </w:r>
      <w:r>
        <w:t xml:space="preserve"> et le</w:t>
      </w:r>
      <w:r w:rsidR="0081229A">
        <w:t>s</w:t>
      </w:r>
      <w:r>
        <w:t xml:space="preserve"> groupe</w:t>
      </w:r>
      <w:r w:rsidR="0081229A">
        <w:t>s</w:t>
      </w:r>
      <w:r>
        <w:t xml:space="preserve"> socio-économique</w:t>
      </w:r>
      <w:r w:rsidR="0081229A">
        <w:t>s</w:t>
      </w:r>
      <w:r>
        <w:t xml:space="preserve"> ainsi que le niveau d’éducation. </w:t>
      </w:r>
      <w:r w:rsidR="00924D43">
        <w:t xml:space="preserve">Chaque branche est spécifique à un groupe socio-économique donné avec un niveau d’éducation bien précis. </w:t>
      </w:r>
    </w:p>
    <w:p w14:paraId="64C1F2C1" w14:textId="3B4221D3" w:rsidR="00186B5C" w:rsidRDefault="00924D43" w:rsidP="00626F11">
      <w:pPr>
        <w:jc w:val="both"/>
      </w:pPr>
      <w:r>
        <w:t xml:space="preserve">Trois principaux secteurs d’activité </w:t>
      </w:r>
      <w:r w:rsidR="0032031B">
        <w:t>à savoir</w:t>
      </w:r>
      <w:r>
        <w:t xml:space="preserve"> le secteur primaire, secondaire et tertiaire</w:t>
      </w:r>
      <w:r w:rsidR="0032031B">
        <w:t xml:space="preserve"> se dégagent</w:t>
      </w:r>
      <w:r>
        <w:t>.</w:t>
      </w:r>
      <w:r w:rsidR="0022456B">
        <w:t xml:space="preserve"> Le secteur primaire regroupe les activités d’agricultures, l’élevage et la foresterie et </w:t>
      </w:r>
      <w:r w:rsidR="00B432E7">
        <w:t xml:space="preserve">est </w:t>
      </w:r>
      <w:r w:rsidR="0022456B">
        <w:t xml:space="preserve">pratiqué par les indépendants agricoles. </w:t>
      </w:r>
      <w:r w:rsidR="00A70FE1">
        <w:t xml:space="preserve">Ces derniers n’ont aucun niveau d’éducation. </w:t>
      </w:r>
      <w:r w:rsidR="004669FB">
        <w:t>Le secteur secondaire est caractéristique du commerce et de l’industrie</w:t>
      </w:r>
      <w:r w:rsidR="0081229A">
        <w:t xml:space="preserve"> et exercé par les indépendants non agricoles. Enfin vient le secteur tertiaire avec pour activité principale les services. Ce secteur s’identifie à travers le secteur public avec des travailleurs ayant un niveau d’éducation supérieur.    </w:t>
      </w:r>
    </w:p>
    <w:p w14:paraId="0BEDD75E" w14:textId="77777777" w:rsidR="00186B5C" w:rsidRDefault="00186B5C" w:rsidP="00626F11">
      <w:pPr>
        <w:jc w:val="both"/>
      </w:pPr>
    </w:p>
    <w:p w14:paraId="4F423C5C" w14:textId="77777777" w:rsidR="00186B5C" w:rsidRDefault="00186B5C" w:rsidP="00626F11">
      <w:pPr>
        <w:jc w:val="both"/>
      </w:pPr>
    </w:p>
    <w:p w14:paraId="50738A48" w14:textId="77777777" w:rsidR="00186B5C" w:rsidRDefault="00186B5C" w:rsidP="00626F11">
      <w:pPr>
        <w:jc w:val="both"/>
      </w:pPr>
    </w:p>
    <w:p w14:paraId="6557B97E" w14:textId="77777777" w:rsidR="00186B5C" w:rsidRDefault="00186B5C" w:rsidP="00626F11">
      <w:pPr>
        <w:jc w:val="both"/>
      </w:pPr>
    </w:p>
    <w:p w14:paraId="0B1E6377" w14:textId="77777777" w:rsidR="00186B5C" w:rsidRDefault="00186B5C" w:rsidP="00626F11">
      <w:pPr>
        <w:jc w:val="both"/>
      </w:pPr>
    </w:p>
    <w:p w14:paraId="04B290CF" w14:textId="77777777" w:rsidR="00186B5C" w:rsidRDefault="00186B5C" w:rsidP="00626F11">
      <w:pPr>
        <w:jc w:val="both"/>
      </w:pPr>
    </w:p>
    <w:p w14:paraId="6BBEE7CF" w14:textId="77777777" w:rsidR="00186B5C" w:rsidRDefault="00186B5C" w:rsidP="00626F11">
      <w:pPr>
        <w:jc w:val="both"/>
      </w:pPr>
    </w:p>
    <w:p w14:paraId="65A26D06" w14:textId="77777777" w:rsidR="00186B5C" w:rsidRDefault="00186B5C" w:rsidP="00626F11">
      <w:pPr>
        <w:jc w:val="both"/>
      </w:pPr>
    </w:p>
    <w:p w14:paraId="07C2D5FF" w14:textId="77777777" w:rsidR="00186B5C" w:rsidRDefault="00186B5C" w:rsidP="00626F11">
      <w:pPr>
        <w:jc w:val="both"/>
      </w:pPr>
    </w:p>
    <w:p w14:paraId="63D45CBC" w14:textId="77777777" w:rsidR="00186B5C" w:rsidRDefault="00186B5C" w:rsidP="00626F11">
      <w:pPr>
        <w:jc w:val="both"/>
      </w:pPr>
    </w:p>
    <w:p w14:paraId="5EB90C8C" w14:textId="77777777" w:rsidR="00186B5C" w:rsidRDefault="00186B5C" w:rsidP="00626F11">
      <w:pPr>
        <w:jc w:val="both"/>
      </w:pPr>
    </w:p>
    <w:p w14:paraId="6FE753FA" w14:textId="77777777" w:rsidR="00186B5C" w:rsidRDefault="00186B5C" w:rsidP="00626F11">
      <w:pPr>
        <w:jc w:val="both"/>
      </w:pPr>
    </w:p>
    <w:p w14:paraId="099B676C" w14:textId="7C2343A7" w:rsidR="00DA48B0" w:rsidRPr="00626F11" w:rsidRDefault="00924D43" w:rsidP="00626F11">
      <w:pPr>
        <w:jc w:val="both"/>
      </w:pPr>
      <w:r>
        <w:t xml:space="preserve"> </w:t>
      </w:r>
      <w:r w:rsidR="00DA48B0">
        <w:t xml:space="preserve">  </w:t>
      </w:r>
    </w:p>
    <w:p w14:paraId="59727777" w14:textId="175DE559" w:rsidR="002C4E0D" w:rsidRDefault="002C4E0D" w:rsidP="00CE3EE9">
      <w:pPr>
        <w:pStyle w:val="Titre4"/>
      </w:pPr>
      <w:bookmarkStart w:id="10" w:name="_Toc107501647"/>
      <w:r>
        <w:lastRenderedPageBreak/>
        <w:t>INTRODUCTION</w:t>
      </w:r>
      <w:bookmarkEnd w:id="10"/>
      <w:r>
        <w:t xml:space="preserve"> </w:t>
      </w:r>
    </w:p>
    <w:p w14:paraId="2FD8D002" w14:textId="77777777" w:rsidR="003E4CBC" w:rsidRDefault="00626F11" w:rsidP="00626F11">
      <w:pPr>
        <w:jc w:val="both"/>
        <w:rPr>
          <w:rFonts w:ascii="TimesNewRomanPSMT" w:hAnsi="TimesNewRomanPSMT"/>
          <w:color w:val="000000"/>
          <w:szCs w:val="24"/>
        </w:rPr>
      </w:pPr>
      <w:r w:rsidRPr="00626F11">
        <w:rPr>
          <w:rFonts w:ascii="TimesNewRomanPSMT" w:hAnsi="TimesNewRomanPSMT"/>
          <w:color w:val="000000"/>
          <w:szCs w:val="24"/>
        </w:rPr>
        <w:t>L’analyse des données est un concept fondamental dans le monde de la statistique. C’est la</w:t>
      </w:r>
      <w:r w:rsidRPr="00626F11">
        <w:rPr>
          <w:rFonts w:ascii="TimesNewRomanPSMT" w:hAnsi="TimesNewRomanPSMT"/>
          <w:color w:val="000000"/>
        </w:rPr>
        <w:br/>
      </w:r>
      <w:r w:rsidRPr="00626F11">
        <w:rPr>
          <w:rFonts w:ascii="TimesNewRomanPSMT" w:hAnsi="TimesNewRomanPSMT"/>
          <w:color w:val="000000"/>
          <w:szCs w:val="24"/>
        </w:rPr>
        <w:t>raison pour laquelle l’unité d’enseignement ADD1 (Analyse De Donnés 1) est inscrite au</w:t>
      </w:r>
      <w:r w:rsidRPr="00626F11">
        <w:rPr>
          <w:rFonts w:ascii="TimesNewRomanPSMT" w:hAnsi="TimesNewRomanPSMT"/>
          <w:color w:val="000000"/>
        </w:rPr>
        <w:br/>
      </w:r>
      <w:r w:rsidRPr="00626F11">
        <w:rPr>
          <w:rFonts w:ascii="TimesNewRomanPSMT" w:hAnsi="TimesNewRomanPSMT"/>
          <w:color w:val="000000"/>
          <w:szCs w:val="24"/>
        </w:rPr>
        <w:t>programme du deuxième semestre de la formation ISE (Ingénieur Statisticien Economiste) à l’ENSAE (Ecole Nationale de la Statistique et de l’Analyse Economique) Pierre</w:t>
      </w:r>
      <w:r w:rsidRPr="00626F11">
        <w:rPr>
          <w:rFonts w:ascii="TimesNewRomanPSMT" w:hAnsi="TimesNewRomanPSMT"/>
          <w:color w:val="000000"/>
        </w:rPr>
        <w:br/>
      </w:r>
      <w:r w:rsidRPr="00626F11">
        <w:rPr>
          <w:rFonts w:ascii="TimesNewRomanPSMT" w:hAnsi="TimesNewRomanPSMT"/>
          <w:color w:val="000000"/>
          <w:szCs w:val="24"/>
        </w:rPr>
        <w:t xml:space="preserve">NDIAYE de Dakar. </w:t>
      </w:r>
    </w:p>
    <w:p w14:paraId="7CB5DFE4" w14:textId="7964EFEF" w:rsidR="003B0E8F" w:rsidRDefault="00626F11" w:rsidP="00626F11">
      <w:pPr>
        <w:jc w:val="both"/>
        <w:rPr>
          <w:rFonts w:ascii="TimesNewRomanPSMT" w:hAnsi="TimesNewRomanPSMT"/>
          <w:color w:val="000000"/>
          <w:szCs w:val="24"/>
        </w:rPr>
      </w:pPr>
      <w:r w:rsidRPr="00626F11">
        <w:rPr>
          <w:rFonts w:ascii="TimesNewRomanPSMT" w:hAnsi="TimesNewRomanPSMT"/>
          <w:color w:val="000000"/>
          <w:szCs w:val="24"/>
        </w:rPr>
        <w:t>Ce cours est divisé en trois principales parties qui sont : l’ACP (Analyse en</w:t>
      </w:r>
      <w:r>
        <w:rPr>
          <w:rFonts w:ascii="TimesNewRomanPSMT" w:hAnsi="TimesNewRomanPSMT"/>
          <w:color w:val="000000"/>
        </w:rPr>
        <w:t xml:space="preserve"> </w:t>
      </w:r>
      <w:r w:rsidRPr="00626F11">
        <w:rPr>
          <w:rFonts w:ascii="TimesNewRomanPSMT" w:hAnsi="TimesNewRomanPSMT"/>
          <w:color w:val="000000"/>
          <w:szCs w:val="24"/>
        </w:rPr>
        <w:t>Composantes Principales), l’AFC (Analyse Factorielle des Correspondances) et l’ACM (Analyse</w:t>
      </w:r>
      <w:r>
        <w:rPr>
          <w:rFonts w:ascii="TimesNewRomanPSMT" w:hAnsi="TimesNewRomanPSMT"/>
          <w:color w:val="000000"/>
        </w:rPr>
        <w:t xml:space="preserve"> </w:t>
      </w:r>
      <w:r w:rsidRPr="00626F11">
        <w:rPr>
          <w:rFonts w:ascii="TimesNewRomanPSMT" w:hAnsi="TimesNewRomanPSMT"/>
          <w:color w:val="000000"/>
          <w:szCs w:val="24"/>
        </w:rPr>
        <w:t>des Composantes Multiples). Ce TP</w:t>
      </w:r>
      <w:r w:rsidR="008A2DFB">
        <w:rPr>
          <w:rFonts w:ascii="TimesNewRomanPSMT" w:hAnsi="TimesNewRomanPSMT"/>
          <w:color w:val="000000"/>
          <w:szCs w:val="24"/>
        </w:rPr>
        <w:t>, qui est le deuxième, con</w:t>
      </w:r>
      <w:r w:rsidRPr="00626F11">
        <w:rPr>
          <w:rFonts w:ascii="TimesNewRomanPSMT" w:hAnsi="TimesNewRomanPSMT"/>
          <w:color w:val="000000"/>
          <w:szCs w:val="24"/>
        </w:rPr>
        <w:t xml:space="preserve">siste en l’application de la méthode </w:t>
      </w:r>
      <w:r>
        <w:rPr>
          <w:rFonts w:ascii="TimesNewRomanPSMT" w:hAnsi="TimesNewRomanPSMT"/>
          <w:color w:val="000000"/>
          <w:szCs w:val="24"/>
        </w:rPr>
        <w:t xml:space="preserve">AFC, </w:t>
      </w:r>
      <w:r w:rsidRPr="00626F11">
        <w:rPr>
          <w:rFonts w:ascii="TimesNewRomanPSMT" w:hAnsi="TimesNewRomanPSMT"/>
          <w:color w:val="000000"/>
          <w:szCs w:val="24"/>
        </w:rPr>
        <w:t>méthode</w:t>
      </w:r>
      <w:r>
        <w:rPr>
          <w:rFonts w:ascii="TimesNewRomanPSMT" w:hAnsi="TimesNewRomanPSMT"/>
          <w:color w:val="000000"/>
        </w:rPr>
        <w:t xml:space="preserve"> </w:t>
      </w:r>
      <w:r w:rsidRPr="00626F11">
        <w:rPr>
          <w:rFonts w:ascii="TimesNewRomanPSMT" w:hAnsi="TimesNewRomanPSMT"/>
          <w:color w:val="000000"/>
          <w:szCs w:val="24"/>
        </w:rPr>
        <w:t>indiquée pour des variables qua</w:t>
      </w:r>
      <w:r>
        <w:rPr>
          <w:rFonts w:ascii="TimesNewRomanPSMT" w:hAnsi="TimesNewRomanPSMT"/>
          <w:color w:val="000000"/>
          <w:szCs w:val="24"/>
        </w:rPr>
        <w:t>litatives</w:t>
      </w:r>
      <w:r w:rsidR="008A2DFB">
        <w:rPr>
          <w:rFonts w:ascii="TimesNewRomanPSMT" w:hAnsi="TimesNewRomanPSMT"/>
          <w:color w:val="000000"/>
          <w:szCs w:val="24"/>
        </w:rPr>
        <w:t>.</w:t>
      </w:r>
      <w:r w:rsidRPr="00626F11">
        <w:rPr>
          <w:rFonts w:ascii="TimesNewRomanPSMT" w:hAnsi="TimesNewRomanPSMT"/>
          <w:color w:val="000000"/>
          <w:szCs w:val="24"/>
        </w:rPr>
        <w:t xml:space="preserve"> Son principe est d’</w:t>
      </w:r>
      <w:r w:rsidR="008A2DFB">
        <w:rPr>
          <w:rFonts w:ascii="TimesNewRomanPSMT" w:hAnsi="TimesNewRomanPSMT"/>
          <w:color w:val="000000"/>
          <w:szCs w:val="24"/>
        </w:rPr>
        <w:t>étudier les liaisons entre au plus deux variables qualitatives</w:t>
      </w:r>
      <w:r w:rsidR="003B0E8F">
        <w:rPr>
          <w:rFonts w:ascii="TimesNewRomanPSMT" w:hAnsi="TimesNewRomanPSMT"/>
          <w:color w:val="000000"/>
          <w:szCs w:val="24"/>
        </w:rPr>
        <w:t xml:space="preserve"> afin de dégager les différentes proximités et les ressemblances qui existe</w:t>
      </w:r>
      <w:r w:rsidR="0057735F">
        <w:rPr>
          <w:rFonts w:ascii="TimesNewRomanPSMT" w:hAnsi="TimesNewRomanPSMT"/>
          <w:color w:val="000000"/>
          <w:szCs w:val="24"/>
        </w:rPr>
        <w:t>nt</w:t>
      </w:r>
      <w:r w:rsidR="003B0E8F">
        <w:rPr>
          <w:rFonts w:ascii="TimesNewRomanPSMT" w:hAnsi="TimesNewRomanPSMT"/>
          <w:color w:val="000000"/>
          <w:szCs w:val="24"/>
        </w:rPr>
        <w:t xml:space="preserve"> entre </w:t>
      </w:r>
      <w:r w:rsidR="003E4CBC">
        <w:rPr>
          <w:rFonts w:ascii="TimesNewRomanPSMT" w:hAnsi="TimesNewRomanPSMT"/>
          <w:color w:val="000000"/>
          <w:szCs w:val="24"/>
        </w:rPr>
        <w:t>elles</w:t>
      </w:r>
      <w:r w:rsidR="003B0E8F">
        <w:rPr>
          <w:rFonts w:ascii="TimesNewRomanPSMT" w:hAnsi="TimesNewRomanPSMT"/>
          <w:color w:val="000000"/>
          <w:szCs w:val="24"/>
        </w:rPr>
        <w:t>.</w:t>
      </w:r>
    </w:p>
    <w:p w14:paraId="1C8C8D73" w14:textId="70C922EC" w:rsidR="00E449C7" w:rsidRDefault="003B0E8F" w:rsidP="00626F11">
      <w:pPr>
        <w:jc w:val="both"/>
        <w:rPr>
          <w:rFonts w:ascii="TimesNewRomanPSMT" w:hAnsi="TimesNewRomanPSMT"/>
          <w:color w:val="000000"/>
          <w:szCs w:val="24"/>
        </w:rPr>
      </w:pPr>
      <w:r>
        <w:rPr>
          <w:rFonts w:ascii="TimesNewRomanPSMT" w:hAnsi="TimesNewRomanPSMT"/>
          <w:color w:val="000000"/>
          <w:szCs w:val="24"/>
        </w:rPr>
        <w:t xml:space="preserve">Notre travail portera sur le thème suivant : Analyse des </w:t>
      </w:r>
      <w:r w:rsidR="00E64CEB">
        <w:rPr>
          <w:rFonts w:ascii="TimesNewRomanPSMT" w:hAnsi="TimesNewRomanPSMT"/>
          <w:color w:val="000000"/>
          <w:szCs w:val="24"/>
        </w:rPr>
        <w:t xml:space="preserve">branches d’activités selon les groupes socio-économiques. Il sera question dans la suite de </w:t>
      </w:r>
      <w:r w:rsidR="003E4CBC">
        <w:rPr>
          <w:rFonts w:ascii="TimesNewRomanPSMT" w:hAnsi="TimesNewRomanPSMT"/>
          <w:color w:val="000000"/>
          <w:szCs w:val="24"/>
        </w:rPr>
        <w:t>décrire brièvement</w:t>
      </w:r>
      <w:r w:rsidR="00891EB1">
        <w:rPr>
          <w:rFonts w:ascii="TimesNewRomanPSMT" w:hAnsi="TimesNewRomanPSMT"/>
          <w:color w:val="000000"/>
          <w:szCs w:val="24"/>
        </w:rPr>
        <w:t xml:space="preserve"> les branches</w:t>
      </w:r>
      <w:r w:rsidR="003E4CBC">
        <w:rPr>
          <w:rFonts w:ascii="TimesNewRomanPSMT" w:hAnsi="TimesNewRomanPSMT"/>
          <w:color w:val="000000"/>
          <w:szCs w:val="24"/>
        </w:rPr>
        <w:t xml:space="preserve"> en fonction des groupes socio-économiques ainsi que </w:t>
      </w:r>
      <w:r w:rsidR="00E449C7">
        <w:rPr>
          <w:rFonts w:ascii="TimesNewRomanPSMT" w:hAnsi="TimesNewRomanPSMT"/>
          <w:color w:val="000000"/>
          <w:szCs w:val="24"/>
        </w:rPr>
        <w:t xml:space="preserve">selon </w:t>
      </w:r>
      <w:r w:rsidR="0034470E">
        <w:rPr>
          <w:rFonts w:ascii="TimesNewRomanPSMT" w:hAnsi="TimesNewRomanPSMT"/>
          <w:color w:val="000000"/>
          <w:szCs w:val="24"/>
        </w:rPr>
        <w:t>le niveau</w:t>
      </w:r>
      <w:r w:rsidR="003E4CBC">
        <w:rPr>
          <w:rFonts w:ascii="TimesNewRomanPSMT" w:hAnsi="TimesNewRomanPSMT"/>
          <w:color w:val="000000"/>
          <w:szCs w:val="24"/>
        </w:rPr>
        <w:t xml:space="preserve"> d’éducation.</w:t>
      </w:r>
    </w:p>
    <w:p w14:paraId="61B1FDA2" w14:textId="6788D8EC" w:rsidR="00364634" w:rsidRPr="00891EB1" w:rsidRDefault="00E449C7" w:rsidP="00626F11">
      <w:pPr>
        <w:jc w:val="both"/>
        <w:rPr>
          <w:rFonts w:ascii="TimesNewRomanPSMT" w:hAnsi="TimesNewRomanPSMT"/>
          <w:color w:val="000000"/>
          <w:szCs w:val="24"/>
        </w:rPr>
      </w:pPr>
      <w:r>
        <w:rPr>
          <w:rFonts w:ascii="TimesNewRomanPSMT" w:hAnsi="TimesNewRomanPSMT"/>
          <w:color w:val="000000"/>
          <w:szCs w:val="24"/>
        </w:rPr>
        <w:t xml:space="preserve">Il s’agira pour nous dans un premier temps de faire une analyse descriptive des variables, ensuite nous analyserons successivement les nuages des modalités lignes et colonnes avec interprétation et commentaire à l’appui. Après quoi nous terminerons par une conclusion. </w:t>
      </w:r>
      <w:r w:rsidR="00626F11" w:rsidRPr="00626F11">
        <w:t xml:space="preserve"> </w:t>
      </w:r>
      <w:r w:rsidR="00364634">
        <w:rPr>
          <w:rFonts w:cs="Times New Roman"/>
          <w:szCs w:val="24"/>
        </w:rPr>
        <w:br w:type="page"/>
      </w:r>
    </w:p>
    <w:p w14:paraId="146D93D9" w14:textId="767EB72C" w:rsidR="0057504B" w:rsidRPr="005E34A5" w:rsidRDefault="0057504B" w:rsidP="00CE3EE9">
      <w:pPr>
        <w:pStyle w:val="Titre1"/>
      </w:pPr>
      <w:bookmarkStart w:id="11" w:name="_Toc107501648"/>
      <w:r w:rsidRPr="005E34A5">
        <w:lastRenderedPageBreak/>
        <w:t>PRESENTATION DES DONN</w:t>
      </w:r>
      <w:r w:rsidR="004277ED">
        <w:t>E</w:t>
      </w:r>
      <w:r w:rsidRPr="005E34A5">
        <w:t>ES</w:t>
      </w:r>
      <w:bookmarkEnd w:id="11"/>
    </w:p>
    <w:p w14:paraId="57576410" w14:textId="254C7037" w:rsidR="0057504B" w:rsidRDefault="0057504B" w:rsidP="00CE3EE9">
      <w:pPr>
        <w:jc w:val="both"/>
        <w:rPr>
          <w:rFonts w:eastAsia="Times New Roman" w:cs="Times New Roman"/>
          <w:szCs w:val="24"/>
          <w:lang w:eastAsia="fr-FR"/>
        </w:rPr>
      </w:pPr>
      <w:r>
        <w:rPr>
          <w:rFonts w:cs="Times New Roman"/>
          <w:szCs w:val="24"/>
        </w:rPr>
        <w:t xml:space="preserve">Notre étude porte principalement </w:t>
      </w:r>
      <w:r w:rsidR="00724303">
        <w:rPr>
          <w:rFonts w:cs="Times New Roman"/>
          <w:szCs w:val="24"/>
        </w:rPr>
        <w:t>s</w:t>
      </w:r>
      <w:r>
        <w:rPr>
          <w:rFonts w:cs="Times New Roman"/>
          <w:szCs w:val="24"/>
        </w:rPr>
        <w:t xml:space="preserve">ur trois variables qualitatives à savoir </w:t>
      </w:r>
      <w:r w:rsidRPr="00A43401">
        <w:rPr>
          <w:rFonts w:eastAsia="Times New Roman" w:cs="Times New Roman"/>
          <w:szCs w:val="24"/>
          <w:lang w:eastAsia="fr-FR"/>
        </w:rPr>
        <w:t>la variable groupe socio-économique, la variable branche d’activité et la variable niveau d’éducation.</w:t>
      </w:r>
    </w:p>
    <w:p w14:paraId="4193B6F4" w14:textId="77777777" w:rsidR="00AC6604" w:rsidRDefault="00AC6604" w:rsidP="00CE3EE9">
      <w:pPr>
        <w:jc w:val="both"/>
        <w:rPr>
          <w:rFonts w:eastAsia="Times New Roman" w:cs="Times New Roman"/>
          <w:szCs w:val="24"/>
          <w:lang w:eastAsia="fr-FR"/>
        </w:rPr>
      </w:pPr>
    </w:p>
    <w:p w14:paraId="36274F44" w14:textId="244A95B1" w:rsidR="00926E5D" w:rsidRPr="00926E5D" w:rsidRDefault="00926E5D" w:rsidP="00CE3EE9">
      <w:pPr>
        <w:pStyle w:val="Lgende"/>
        <w:keepNext/>
        <w:jc w:val="both"/>
        <w:rPr>
          <w:sz w:val="20"/>
          <w:szCs w:val="20"/>
          <w:u w:val="single"/>
        </w:rPr>
      </w:pPr>
      <w:bookmarkStart w:id="12" w:name="_Toc107502022"/>
      <w:r w:rsidRPr="00926E5D">
        <w:rPr>
          <w:sz w:val="20"/>
          <w:szCs w:val="20"/>
          <w:u w:val="single"/>
        </w:rPr>
        <w:t xml:space="preserve">Tableau </w:t>
      </w:r>
      <w:r w:rsidRPr="00926E5D">
        <w:rPr>
          <w:sz w:val="20"/>
          <w:szCs w:val="20"/>
          <w:u w:val="single"/>
        </w:rPr>
        <w:fldChar w:fldCharType="begin"/>
      </w:r>
      <w:r w:rsidRPr="00926E5D">
        <w:rPr>
          <w:sz w:val="20"/>
          <w:szCs w:val="20"/>
          <w:u w:val="single"/>
        </w:rPr>
        <w:instrText xml:space="preserve"> SEQ Tableau \* ARABIC </w:instrText>
      </w:r>
      <w:r w:rsidRPr="00926E5D">
        <w:rPr>
          <w:sz w:val="20"/>
          <w:szCs w:val="20"/>
          <w:u w:val="single"/>
        </w:rPr>
        <w:fldChar w:fldCharType="separate"/>
      </w:r>
      <w:r w:rsidR="00EF636F">
        <w:rPr>
          <w:noProof/>
          <w:sz w:val="20"/>
          <w:szCs w:val="20"/>
          <w:u w:val="single"/>
        </w:rPr>
        <w:t>1</w:t>
      </w:r>
      <w:r w:rsidRPr="00926E5D">
        <w:rPr>
          <w:sz w:val="20"/>
          <w:szCs w:val="20"/>
          <w:u w:val="single"/>
        </w:rPr>
        <w:fldChar w:fldCharType="end"/>
      </w:r>
      <w:r w:rsidRPr="00926E5D">
        <w:rPr>
          <w:sz w:val="20"/>
          <w:szCs w:val="20"/>
          <w:u w:val="single"/>
        </w:rPr>
        <w:t>: Tableau des variables</w:t>
      </w:r>
      <w:bookmarkEnd w:id="12"/>
    </w:p>
    <w:tbl>
      <w:tblPr>
        <w:tblW w:w="8638" w:type="dxa"/>
        <w:jc w:val="center"/>
        <w:tblCellMar>
          <w:left w:w="70" w:type="dxa"/>
          <w:right w:w="70" w:type="dxa"/>
        </w:tblCellMar>
        <w:tblLook w:val="04A0" w:firstRow="1" w:lastRow="0" w:firstColumn="1" w:lastColumn="0" w:noHBand="0" w:noVBand="1"/>
      </w:tblPr>
      <w:tblGrid>
        <w:gridCol w:w="4927"/>
        <w:gridCol w:w="3711"/>
      </w:tblGrid>
      <w:tr w:rsidR="0057504B" w:rsidRPr="0057504B" w14:paraId="607A754E" w14:textId="77777777" w:rsidTr="00AC6604">
        <w:trPr>
          <w:trHeight w:val="397"/>
          <w:jc w:val="center"/>
        </w:trPr>
        <w:tc>
          <w:tcPr>
            <w:tcW w:w="4927"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4BCCDA32" w14:textId="77777777" w:rsidR="0057504B" w:rsidRPr="0057504B" w:rsidRDefault="0057504B" w:rsidP="00CE3EE9">
            <w:pPr>
              <w:spacing w:after="0" w:line="240" w:lineRule="auto"/>
              <w:jc w:val="both"/>
              <w:rPr>
                <w:rFonts w:ascii="Bahnschrift Condensed" w:eastAsia="Times New Roman" w:hAnsi="Bahnschrift Condensed" w:cs="Calibri"/>
                <w:color w:val="FFFFFF" w:themeColor="background1"/>
                <w:szCs w:val="24"/>
                <w:lang w:eastAsia="fr-FR"/>
              </w:rPr>
            </w:pPr>
            <w:r w:rsidRPr="0057504B">
              <w:rPr>
                <w:rFonts w:ascii="Bahnschrift Condensed" w:eastAsia="Times New Roman" w:hAnsi="Bahnschrift Condensed" w:cs="Calibri"/>
                <w:color w:val="FFFFFF" w:themeColor="background1"/>
                <w:szCs w:val="24"/>
                <w:lang w:eastAsia="fr-FR"/>
              </w:rPr>
              <w:t>Variables</w:t>
            </w:r>
          </w:p>
        </w:tc>
        <w:tc>
          <w:tcPr>
            <w:tcW w:w="3711"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0CDB9F49" w14:textId="77777777" w:rsidR="0057504B" w:rsidRPr="0057504B" w:rsidRDefault="0057504B" w:rsidP="00CE3EE9">
            <w:pPr>
              <w:spacing w:after="0" w:line="240" w:lineRule="auto"/>
              <w:jc w:val="both"/>
              <w:rPr>
                <w:rFonts w:ascii="Bahnschrift Condensed" w:eastAsia="Times New Roman" w:hAnsi="Bahnschrift Condensed" w:cs="Calibri"/>
                <w:szCs w:val="24"/>
                <w:lang w:eastAsia="fr-FR"/>
              </w:rPr>
            </w:pPr>
            <w:r w:rsidRPr="0057504B">
              <w:rPr>
                <w:rFonts w:ascii="Bahnschrift Condensed" w:eastAsia="Times New Roman" w:hAnsi="Bahnschrift Condensed" w:cs="Calibri"/>
                <w:color w:val="FFFFFF" w:themeColor="background1"/>
                <w:szCs w:val="24"/>
                <w:lang w:eastAsia="fr-FR"/>
              </w:rPr>
              <w:t>Nombre de Modalités</w:t>
            </w:r>
          </w:p>
        </w:tc>
      </w:tr>
      <w:tr w:rsidR="0057504B" w:rsidRPr="0057504B" w14:paraId="27254D50" w14:textId="77777777" w:rsidTr="00AC6604">
        <w:trPr>
          <w:trHeight w:val="397"/>
          <w:jc w:val="center"/>
        </w:trPr>
        <w:tc>
          <w:tcPr>
            <w:tcW w:w="4927" w:type="dxa"/>
            <w:tcBorders>
              <w:top w:val="nil"/>
              <w:left w:val="single" w:sz="4" w:space="0" w:color="auto"/>
              <w:bottom w:val="single" w:sz="4" w:space="0" w:color="auto"/>
              <w:right w:val="single" w:sz="4" w:space="0" w:color="auto"/>
            </w:tcBorders>
            <w:shd w:val="clear" w:color="auto" w:fill="auto"/>
            <w:noWrap/>
            <w:vAlign w:val="bottom"/>
            <w:hideMark/>
          </w:tcPr>
          <w:p w14:paraId="54F31D9B" w14:textId="77777777" w:rsidR="0057504B" w:rsidRPr="0057504B" w:rsidRDefault="0057504B" w:rsidP="00CE3EE9">
            <w:pPr>
              <w:spacing w:after="0" w:line="240" w:lineRule="auto"/>
              <w:jc w:val="both"/>
              <w:rPr>
                <w:rFonts w:ascii="Bahnschrift Condensed" w:eastAsia="Times New Roman" w:hAnsi="Bahnschrift Condensed" w:cs="Calibri"/>
                <w:szCs w:val="24"/>
                <w:lang w:eastAsia="fr-FR"/>
              </w:rPr>
            </w:pPr>
            <w:r w:rsidRPr="0057504B">
              <w:rPr>
                <w:rFonts w:ascii="Bahnschrift Condensed" w:eastAsia="Times New Roman" w:hAnsi="Bahnschrift Condensed" w:cs="Calibri"/>
                <w:szCs w:val="24"/>
                <w:lang w:eastAsia="fr-FR"/>
              </w:rPr>
              <w:t xml:space="preserve">Groupe socioéconomique </w:t>
            </w:r>
          </w:p>
        </w:tc>
        <w:tc>
          <w:tcPr>
            <w:tcW w:w="3711" w:type="dxa"/>
            <w:tcBorders>
              <w:top w:val="nil"/>
              <w:left w:val="nil"/>
              <w:bottom w:val="single" w:sz="4" w:space="0" w:color="auto"/>
              <w:right w:val="single" w:sz="4" w:space="0" w:color="auto"/>
            </w:tcBorders>
            <w:shd w:val="clear" w:color="auto" w:fill="auto"/>
            <w:noWrap/>
            <w:vAlign w:val="bottom"/>
            <w:hideMark/>
          </w:tcPr>
          <w:p w14:paraId="0DC3AF35" w14:textId="77777777" w:rsidR="0057504B" w:rsidRPr="0057504B" w:rsidRDefault="0057504B" w:rsidP="00CE3EE9">
            <w:pPr>
              <w:spacing w:after="0" w:line="240" w:lineRule="auto"/>
              <w:jc w:val="both"/>
              <w:rPr>
                <w:rFonts w:ascii="Bahnschrift Condensed" w:eastAsia="Times New Roman" w:hAnsi="Bahnschrift Condensed" w:cs="Calibri"/>
                <w:color w:val="000000"/>
                <w:szCs w:val="24"/>
                <w:lang w:eastAsia="fr-FR"/>
              </w:rPr>
            </w:pPr>
            <w:r w:rsidRPr="0057504B">
              <w:rPr>
                <w:rFonts w:ascii="Bahnschrift Condensed" w:eastAsia="Times New Roman" w:hAnsi="Bahnschrift Condensed" w:cs="Calibri"/>
                <w:color w:val="000000"/>
                <w:szCs w:val="24"/>
                <w:lang w:eastAsia="fr-FR"/>
              </w:rPr>
              <w:t>5</w:t>
            </w:r>
          </w:p>
        </w:tc>
      </w:tr>
      <w:tr w:rsidR="0057504B" w:rsidRPr="0057504B" w14:paraId="166CA4A7" w14:textId="77777777" w:rsidTr="00AC6604">
        <w:trPr>
          <w:trHeight w:val="397"/>
          <w:jc w:val="center"/>
        </w:trPr>
        <w:tc>
          <w:tcPr>
            <w:tcW w:w="4927" w:type="dxa"/>
            <w:tcBorders>
              <w:top w:val="nil"/>
              <w:left w:val="single" w:sz="4" w:space="0" w:color="auto"/>
              <w:bottom w:val="single" w:sz="4" w:space="0" w:color="auto"/>
              <w:right w:val="single" w:sz="4" w:space="0" w:color="auto"/>
            </w:tcBorders>
            <w:shd w:val="clear" w:color="auto" w:fill="auto"/>
            <w:noWrap/>
            <w:vAlign w:val="bottom"/>
            <w:hideMark/>
          </w:tcPr>
          <w:p w14:paraId="5D13AD5C" w14:textId="77777777" w:rsidR="0057504B" w:rsidRPr="0057504B" w:rsidRDefault="0057504B" w:rsidP="00CE3EE9">
            <w:pPr>
              <w:spacing w:after="0" w:line="240" w:lineRule="auto"/>
              <w:jc w:val="both"/>
              <w:rPr>
                <w:rFonts w:ascii="Bahnschrift Condensed" w:eastAsia="Times New Roman" w:hAnsi="Bahnschrift Condensed" w:cs="Calibri"/>
                <w:szCs w:val="24"/>
                <w:lang w:eastAsia="fr-FR"/>
              </w:rPr>
            </w:pPr>
            <w:r w:rsidRPr="0057504B">
              <w:rPr>
                <w:rFonts w:ascii="Bahnschrift Condensed" w:eastAsia="Times New Roman" w:hAnsi="Bahnschrift Condensed" w:cs="Calibri"/>
                <w:szCs w:val="24"/>
                <w:lang w:eastAsia="fr-FR"/>
              </w:rPr>
              <w:t>Brache d'activité</w:t>
            </w:r>
          </w:p>
        </w:tc>
        <w:tc>
          <w:tcPr>
            <w:tcW w:w="3711" w:type="dxa"/>
            <w:tcBorders>
              <w:top w:val="nil"/>
              <w:left w:val="nil"/>
              <w:bottom w:val="single" w:sz="4" w:space="0" w:color="auto"/>
              <w:right w:val="single" w:sz="4" w:space="0" w:color="auto"/>
            </w:tcBorders>
            <w:shd w:val="clear" w:color="auto" w:fill="auto"/>
            <w:noWrap/>
            <w:vAlign w:val="bottom"/>
            <w:hideMark/>
          </w:tcPr>
          <w:p w14:paraId="56EE7E35" w14:textId="77777777" w:rsidR="0057504B" w:rsidRPr="0057504B" w:rsidRDefault="0057504B" w:rsidP="00CE3EE9">
            <w:pPr>
              <w:spacing w:after="0" w:line="240" w:lineRule="auto"/>
              <w:jc w:val="both"/>
              <w:rPr>
                <w:rFonts w:ascii="Bahnschrift Condensed" w:eastAsia="Times New Roman" w:hAnsi="Bahnschrift Condensed" w:cs="Calibri"/>
                <w:color w:val="000000"/>
                <w:szCs w:val="24"/>
                <w:lang w:eastAsia="fr-FR"/>
              </w:rPr>
            </w:pPr>
            <w:r w:rsidRPr="0057504B">
              <w:rPr>
                <w:rFonts w:ascii="Bahnschrift Condensed" w:eastAsia="Times New Roman" w:hAnsi="Bahnschrift Condensed" w:cs="Calibri"/>
                <w:color w:val="000000"/>
                <w:szCs w:val="24"/>
                <w:lang w:eastAsia="fr-FR"/>
              </w:rPr>
              <w:t>5</w:t>
            </w:r>
          </w:p>
        </w:tc>
      </w:tr>
      <w:tr w:rsidR="0057504B" w:rsidRPr="0057504B" w14:paraId="2B3C95FE" w14:textId="77777777" w:rsidTr="00AC6604">
        <w:trPr>
          <w:trHeight w:val="397"/>
          <w:jc w:val="center"/>
        </w:trPr>
        <w:tc>
          <w:tcPr>
            <w:tcW w:w="4927" w:type="dxa"/>
            <w:tcBorders>
              <w:top w:val="nil"/>
              <w:left w:val="single" w:sz="4" w:space="0" w:color="auto"/>
              <w:bottom w:val="single" w:sz="4" w:space="0" w:color="auto"/>
              <w:right w:val="single" w:sz="4" w:space="0" w:color="auto"/>
            </w:tcBorders>
            <w:shd w:val="clear" w:color="auto" w:fill="auto"/>
            <w:noWrap/>
            <w:vAlign w:val="bottom"/>
            <w:hideMark/>
          </w:tcPr>
          <w:p w14:paraId="60F555A3" w14:textId="77777777" w:rsidR="0057504B" w:rsidRPr="0057504B" w:rsidRDefault="0057504B" w:rsidP="00CE3EE9">
            <w:pPr>
              <w:spacing w:after="0" w:line="240" w:lineRule="auto"/>
              <w:jc w:val="both"/>
              <w:rPr>
                <w:rFonts w:ascii="Bahnschrift Condensed" w:eastAsia="Times New Roman" w:hAnsi="Bahnschrift Condensed" w:cs="Calibri"/>
                <w:szCs w:val="24"/>
                <w:lang w:eastAsia="fr-FR"/>
              </w:rPr>
            </w:pPr>
            <w:r w:rsidRPr="0057504B">
              <w:rPr>
                <w:rFonts w:ascii="Bahnschrift Condensed" w:eastAsia="Times New Roman" w:hAnsi="Bahnschrift Condensed" w:cs="Calibri"/>
                <w:szCs w:val="24"/>
                <w:lang w:eastAsia="fr-FR"/>
              </w:rPr>
              <w:t xml:space="preserve">Niveau d'éducation </w:t>
            </w:r>
          </w:p>
        </w:tc>
        <w:tc>
          <w:tcPr>
            <w:tcW w:w="3711" w:type="dxa"/>
            <w:tcBorders>
              <w:top w:val="nil"/>
              <w:left w:val="nil"/>
              <w:bottom w:val="single" w:sz="4" w:space="0" w:color="auto"/>
              <w:right w:val="single" w:sz="4" w:space="0" w:color="auto"/>
            </w:tcBorders>
            <w:shd w:val="clear" w:color="auto" w:fill="auto"/>
            <w:noWrap/>
            <w:vAlign w:val="bottom"/>
            <w:hideMark/>
          </w:tcPr>
          <w:p w14:paraId="3EE3262E" w14:textId="77777777" w:rsidR="0057504B" w:rsidRPr="0057504B" w:rsidRDefault="0057504B" w:rsidP="00CE3EE9">
            <w:pPr>
              <w:spacing w:after="0" w:line="240" w:lineRule="auto"/>
              <w:jc w:val="both"/>
              <w:rPr>
                <w:rFonts w:ascii="Bahnschrift Condensed" w:eastAsia="Times New Roman" w:hAnsi="Bahnschrift Condensed" w:cs="Calibri"/>
                <w:color w:val="000000"/>
                <w:szCs w:val="24"/>
                <w:lang w:eastAsia="fr-FR"/>
              </w:rPr>
            </w:pPr>
            <w:r w:rsidRPr="0057504B">
              <w:rPr>
                <w:rFonts w:ascii="Bahnschrift Condensed" w:eastAsia="Times New Roman" w:hAnsi="Bahnschrift Condensed" w:cs="Calibri"/>
                <w:color w:val="000000"/>
                <w:szCs w:val="24"/>
                <w:lang w:eastAsia="fr-FR"/>
              </w:rPr>
              <w:t>4</w:t>
            </w:r>
          </w:p>
        </w:tc>
      </w:tr>
    </w:tbl>
    <w:p w14:paraId="3A983B18" w14:textId="77777777" w:rsidR="006867A8" w:rsidRDefault="006867A8" w:rsidP="00CE3EE9">
      <w:pPr>
        <w:jc w:val="both"/>
        <w:rPr>
          <w:rFonts w:cs="Times New Roman"/>
          <w:szCs w:val="24"/>
        </w:rPr>
      </w:pPr>
    </w:p>
    <w:p w14:paraId="2CAAA0E5" w14:textId="0A45CC08" w:rsidR="00926E5D" w:rsidRDefault="006867A8" w:rsidP="00CE3EE9">
      <w:pPr>
        <w:jc w:val="both"/>
        <w:rPr>
          <w:rFonts w:eastAsia="Times New Roman" w:cs="Times New Roman"/>
          <w:szCs w:val="24"/>
          <w:lang w:eastAsia="fr-FR"/>
        </w:rPr>
      </w:pPr>
      <w:r>
        <w:rPr>
          <w:rFonts w:cs="Times New Roman"/>
          <w:szCs w:val="24"/>
        </w:rPr>
        <w:t xml:space="preserve">Dans le cadre de notre rapport, seules les variables </w:t>
      </w:r>
      <w:r w:rsidRPr="00A43401">
        <w:rPr>
          <w:rFonts w:eastAsia="Times New Roman" w:cs="Times New Roman"/>
          <w:szCs w:val="24"/>
          <w:lang w:eastAsia="fr-FR"/>
        </w:rPr>
        <w:t>Branche d'activité et Groupe socio-économique seront étudiées.</w:t>
      </w:r>
      <w:r>
        <w:rPr>
          <w:rFonts w:eastAsia="Times New Roman" w:cs="Times New Roman"/>
          <w:szCs w:val="24"/>
          <w:lang w:eastAsia="fr-FR"/>
        </w:rPr>
        <w:t xml:space="preserve"> La variable Niveau d’éducation sera </w:t>
      </w:r>
      <w:r w:rsidR="00893235">
        <w:rPr>
          <w:rFonts w:eastAsia="Times New Roman" w:cs="Times New Roman"/>
          <w:szCs w:val="24"/>
          <w:lang w:eastAsia="fr-FR"/>
        </w:rPr>
        <w:t>mis</w:t>
      </w:r>
      <w:r>
        <w:rPr>
          <w:rFonts w:eastAsia="Times New Roman" w:cs="Times New Roman"/>
          <w:szCs w:val="24"/>
          <w:lang w:eastAsia="fr-FR"/>
        </w:rPr>
        <w:t xml:space="preserve"> en élément supplémentaire pour une meilleure analyse.</w:t>
      </w:r>
    </w:p>
    <w:p w14:paraId="7399E473" w14:textId="0CEC96D2" w:rsidR="006867A8" w:rsidRDefault="006867A8" w:rsidP="00CE3EE9">
      <w:pPr>
        <w:pStyle w:val="Titre1"/>
      </w:pPr>
      <w:bookmarkStart w:id="13" w:name="_Toc107501649"/>
      <w:r>
        <w:t>ANALYSE DESCRIPTIVE DES VARIABLES</w:t>
      </w:r>
      <w:bookmarkEnd w:id="13"/>
    </w:p>
    <w:p w14:paraId="1C79C877" w14:textId="6E4AA6EF" w:rsidR="006867A8" w:rsidRDefault="006867A8" w:rsidP="00CE3EE9">
      <w:pPr>
        <w:jc w:val="both"/>
        <w:rPr>
          <w:rFonts w:eastAsia="Times New Roman" w:cs="Times New Roman"/>
          <w:szCs w:val="24"/>
          <w:lang w:eastAsia="fr-FR"/>
        </w:rPr>
      </w:pPr>
      <w:r w:rsidRPr="00A43401">
        <w:rPr>
          <w:rFonts w:eastAsia="Times New Roman" w:cs="Times New Roman"/>
          <w:szCs w:val="24"/>
          <w:lang w:eastAsia="fr-FR"/>
        </w:rPr>
        <w:t>Il s’agit pour nous, dans cette section, de faire une analyse préliminaire sur les différentes</w:t>
      </w:r>
      <w:r w:rsidR="00F213A3">
        <w:rPr>
          <w:rFonts w:eastAsia="Times New Roman" w:cs="Times New Roman"/>
          <w:szCs w:val="24"/>
          <w:lang w:eastAsia="fr-FR"/>
        </w:rPr>
        <w:t xml:space="preserve"> </w:t>
      </w:r>
      <w:r w:rsidRPr="00A43401">
        <w:rPr>
          <w:rFonts w:eastAsia="Times New Roman" w:cs="Times New Roman"/>
          <w:szCs w:val="24"/>
          <w:lang w:eastAsia="fr-FR"/>
        </w:rPr>
        <w:t>variables d’étude afin de déterminer une éventuelle liaison entre elles</w:t>
      </w:r>
      <w:r>
        <w:rPr>
          <w:rFonts w:eastAsia="Times New Roman" w:cs="Times New Roman"/>
          <w:szCs w:val="24"/>
          <w:lang w:eastAsia="fr-FR"/>
        </w:rPr>
        <w:t>.</w:t>
      </w:r>
    </w:p>
    <w:p w14:paraId="75C6901F" w14:textId="299224DF" w:rsidR="00A9291B" w:rsidRPr="00333880" w:rsidRDefault="00D60B21" w:rsidP="00CE3EE9">
      <w:pPr>
        <w:pStyle w:val="Titre2"/>
      </w:pPr>
      <w:bookmarkStart w:id="14" w:name="_Toc107501650"/>
      <w:r w:rsidRPr="00333880">
        <w:t>Analyse descriptive des branches d’activité</w:t>
      </w:r>
      <w:del w:id="15" w:author="IDiallo" w:date="2022-07-02T17:45:00Z">
        <w:r w:rsidRPr="00333880" w:rsidDel="00530370">
          <w:delText>s</w:delText>
        </w:r>
      </w:del>
      <w:r w:rsidRPr="00333880">
        <w:t xml:space="preserve"> suivant les groupes socio</w:t>
      </w:r>
      <w:r w:rsidR="00FE763A" w:rsidRPr="00333880">
        <w:t>-</w:t>
      </w:r>
      <w:r w:rsidRPr="00333880">
        <w:t>économiques</w:t>
      </w:r>
      <w:bookmarkEnd w:id="14"/>
    </w:p>
    <w:p w14:paraId="64D4BA81" w14:textId="175FD23F" w:rsidR="00D60B21" w:rsidRDefault="00D60B21" w:rsidP="00CE3EE9">
      <w:pPr>
        <w:jc w:val="both"/>
        <w:rPr>
          <w:rFonts w:eastAsia="Times New Roman" w:cs="Times New Roman"/>
          <w:szCs w:val="24"/>
          <w:lang w:eastAsia="fr-FR"/>
        </w:rPr>
      </w:pPr>
      <w:r>
        <w:rPr>
          <w:rFonts w:eastAsia="Times New Roman" w:cs="Times New Roman"/>
          <w:szCs w:val="24"/>
          <w:lang w:eastAsia="fr-FR"/>
        </w:rPr>
        <w:t>Le tableau de contingence ci-dessous</w:t>
      </w:r>
      <w:r w:rsidR="009C428F">
        <w:rPr>
          <w:rFonts w:eastAsia="Times New Roman" w:cs="Times New Roman"/>
          <w:szCs w:val="24"/>
          <w:lang w:eastAsia="fr-FR"/>
        </w:rPr>
        <w:t xml:space="preserve"> permet de voir les proportions d’individus présentant les deux modalités des deux variables à la fois. </w:t>
      </w:r>
    </w:p>
    <w:p w14:paraId="52117302" w14:textId="44EE3791" w:rsidR="009C428F" w:rsidRDefault="009C428F" w:rsidP="00CE3EE9">
      <w:pPr>
        <w:jc w:val="both"/>
        <w:rPr>
          <w:rFonts w:eastAsia="Times New Roman" w:cs="Times New Roman"/>
          <w:color w:val="000000"/>
          <w:szCs w:val="24"/>
          <w:lang w:eastAsia="fr-FR"/>
        </w:rPr>
      </w:pPr>
      <w:r>
        <w:rPr>
          <w:rFonts w:eastAsia="Times New Roman" w:cs="Times New Roman"/>
          <w:szCs w:val="24"/>
          <w:lang w:eastAsia="fr-FR"/>
        </w:rPr>
        <w:t xml:space="preserve">L’analyse </w:t>
      </w:r>
      <w:r w:rsidR="00B614FA">
        <w:rPr>
          <w:rFonts w:eastAsia="Times New Roman" w:cs="Times New Roman"/>
          <w:szCs w:val="24"/>
          <w:lang w:eastAsia="fr-FR"/>
        </w:rPr>
        <w:t xml:space="preserve">des fréquences marginales des branches d’activités révèle que </w:t>
      </w:r>
      <w:r w:rsidR="00846107">
        <w:rPr>
          <w:rFonts w:eastAsia="Times New Roman" w:cs="Times New Roman"/>
          <w:szCs w:val="24"/>
          <w:lang w:eastAsia="fr-FR"/>
        </w:rPr>
        <w:t xml:space="preserve">l’agriculture, l’élevage et la foresterie représente </w:t>
      </w:r>
      <w:r w:rsidR="00035F75">
        <w:rPr>
          <w:rFonts w:eastAsia="Times New Roman" w:cs="Times New Roman"/>
          <w:szCs w:val="24"/>
          <w:lang w:eastAsia="fr-FR"/>
        </w:rPr>
        <w:t>40,57%, ce qui constitue la plus grande partie des branches d’activité</w:t>
      </w:r>
      <w:r w:rsidR="008F1284">
        <w:rPr>
          <w:rFonts w:eastAsia="Times New Roman" w:cs="Times New Roman"/>
          <w:szCs w:val="24"/>
          <w:lang w:eastAsia="fr-FR"/>
        </w:rPr>
        <w:t xml:space="preserve"> </w:t>
      </w:r>
      <w:r w:rsidR="00E867E5">
        <w:rPr>
          <w:rFonts w:eastAsia="Times New Roman" w:cs="Times New Roman"/>
          <w:szCs w:val="24"/>
          <w:lang w:eastAsia="fr-FR"/>
        </w:rPr>
        <w:t xml:space="preserve">et donc la plus pratiquée par les </w:t>
      </w:r>
      <w:del w:id="16" w:author="IDiallo" w:date="2022-07-02T17:46:00Z">
        <w:r w:rsidR="00E867E5" w:rsidDel="00530370">
          <w:rPr>
            <w:rFonts w:eastAsia="Times New Roman" w:cs="Times New Roman"/>
            <w:szCs w:val="24"/>
            <w:lang w:eastAsia="fr-FR"/>
          </w:rPr>
          <w:delText>travailleur</w:delText>
        </w:r>
        <w:r w:rsidR="008F1284" w:rsidDel="00530370">
          <w:rPr>
            <w:rFonts w:eastAsia="Times New Roman" w:cs="Times New Roman"/>
            <w:szCs w:val="24"/>
            <w:lang w:eastAsia="fr-FR"/>
          </w:rPr>
          <w:delText>s</w:delText>
        </w:r>
      </w:del>
      <w:ins w:id="17" w:author="IDiallo" w:date="2022-07-02T17:46:00Z">
        <w:r w:rsidR="00530370">
          <w:rPr>
            <w:rFonts w:eastAsia="Times New Roman" w:cs="Times New Roman"/>
            <w:szCs w:val="24"/>
            <w:lang w:eastAsia="fr-FR"/>
          </w:rPr>
          <w:t>chefs de ménage</w:t>
        </w:r>
      </w:ins>
      <w:r w:rsidR="008F1284">
        <w:rPr>
          <w:rFonts w:eastAsia="Times New Roman" w:cs="Times New Roman"/>
          <w:szCs w:val="24"/>
          <w:lang w:eastAsia="fr-FR"/>
        </w:rPr>
        <w:t xml:space="preserve">. La pêche représente la branche minoritaire, la moins pratiquée par les </w:t>
      </w:r>
      <w:r w:rsidR="008F1284">
        <w:rPr>
          <w:rFonts w:eastAsia="Times New Roman" w:cs="Times New Roman"/>
          <w:color w:val="000000"/>
          <w:szCs w:val="24"/>
          <w:lang w:eastAsia="fr-FR"/>
        </w:rPr>
        <w:t>travailleurs</w:t>
      </w:r>
      <w:r w:rsidR="008F1284">
        <w:rPr>
          <w:rFonts w:eastAsia="Times New Roman" w:cs="Times New Roman"/>
          <w:szCs w:val="24"/>
          <w:lang w:eastAsia="fr-FR"/>
        </w:rPr>
        <w:t xml:space="preserve"> avec </w:t>
      </w:r>
      <w:r w:rsidR="008F1284" w:rsidRPr="00D60B21">
        <w:rPr>
          <w:rFonts w:eastAsia="Times New Roman" w:cs="Times New Roman"/>
          <w:color w:val="000000"/>
          <w:szCs w:val="24"/>
          <w:lang w:eastAsia="fr-FR"/>
        </w:rPr>
        <w:t>3,02</w:t>
      </w:r>
      <w:r w:rsidR="008F1284" w:rsidRPr="008F1284">
        <w:rPr>
          <w:rFonts w:eastAsia="Times New Roman" w:cs="Times New Roman"/>
          <w:color w:val="000000"/>
          <w:szCs w:val="24"/>
          <w:lang w:eastAsia="fr-FR"/>
        </w:rPr>
        <w:t>%</w:t>
      </w:r>
      <w:r w:rsidR="008F1284">
        <w:rPr>
          <w:rFonts w:eastAsia="Times New Roman" w:cs="Times New Roman"/>
          <w:color w:val="000000"/>
          <w:szCs w:val="24"/>
          <w:lang w:eastAsia="fr-FR"/>
        </w:rPr>
        <w:t xml:space="preserve">. </w:t>
      </w:r>
    </w:p>
    <w:p w14:paraId="5408C6AC" w14:textId="5B9656C3" w:rsidR="008F1284" w:rsidRDefault="008F1284" w:rsidP="00CE3EE9">
      <w:pPr>
        <w:jc w:val="both"/>
        <w:rPr>
          <w:rFonts w:eastAsia="Times New Roman" w:cs="Times New Roman"/>
          <w:color w:val="000000"/>
          <w:szCs w:val="24"/>
          <w:lang w:eastAsia="fr-FR"/>
        </w:rPr>
      </w:pPr>
      <w:r>
        <w:rPr>
          <w:rFonts w:eastAsia="Times New Roman" w:cs="Times New Roman"/>
          <w:color w:val="000000"/>
          <w:szCs w:val="24"/>
          <w:lang w:eastAsia="fr-FR"/>
        </w:rPr>
        <w:t>La distribution marginale des groupes socio</w:t>
      </w:r>
      <w:r w:rsidR="009466BB">
        <w:rPr>
          <w:rFonts w:eastAsia="Times New Roman" w:cs="Times New Roman"/>
          <w:color w:val="000000"/>
          <w:szCs w:val="24"/>
          <w:lang w:eastAsia="fr-FR"/>
        </w:rPr>
        <w:t>-</w:t>
      </w:r>
      <w:r>
        <w:rPr>
          <w:rFonts w:eastAsia="Times New Roman" w:cs="Times New Roman"/>
          <w:color w:val="000000"/>
          <w:szCs w:val="24"/>
          <w:lang w:eastAsia="fr-FR"/>
        </w:rPr>
        <w:t xml:space="preserve">économiques </w:t>
      </w:r>
      <w:r w:rsidR="00B77FBC">
        <w:rPr>
          <w:rFonts w:eastAsia="Times New Roman" w:cs="Times New Roman"/>
          <w:color w:val="000000"/>
          <w:szCs w:val="24"/>
          <w:lang w:eastAsia="fr-FR"/>
        </w:rPr>
        <w:t xml:space="preserve">montre que les indépendants agricoles sont </w:t>
      </w:r>
      <w:del w:id="18" w:author="IDiallo" w:date="2022-07-02T17:46:00Z">
        <w:r w:rsidR="00B77FBC" w:rsidDel="00530370">
          <w:rPr>
            <w:rFonts w:eastAsia="Times New Roman" w:cs="Times New Roman"/>
            <w:color w:val="000000"/>
            <w:szCs w:val="24"/>
            <w:lang w:eastAsia="fr-FR"/>
          </w:rPr>
          <w:delText xml:space="preserve">plus </w:delText>
        </w:r>
      </w:del>
      <w:r w:rsidR="00B77FBC">
        <w:rPr>
          <w:rFonts w:eastAsia="Times New Roman" w:cs="Times New Roman"/>
          <w:color w:val="000000"/>
          <w:szCs w:val="24"/>
          <w:lang w:eastAsia="fr-FR"/>
        </w:rPr>
        <w:t xml:space="preserve">majoritaire avec 43,13%, ce qui représente </w:t>
      </w:r>
      <w:del w:id="19" w:author="IDiallo" w:date="2022-07-02T17:47:00Z">
        <w:r w:rsidR="00B77FBC" w:rsidDel="00530370">
          <w:rPr>
            <w:rFonts w:eastAsia="Times New Roman" w:cs="Times New Roman"/>
            <w:color w:val="000000"/>
            <w:szCs w:val="24"/>
            <w:lang w:eastAsia="fr-FR"/>
          </w:rPr>
          <w:delText>la plus grande part des</w:delText>
        </w:r>
      </w:del>
      <w:ins w:id="20" w:author="IDiallo" w:date="2022-07-02T17:47:00Z">
        <w:r w:rsidR="00530370">
          <w:rPr>
            <w:rFonts w:eastAsia="Times New Roman" w:cs="Times New Roman"/>
            <w:color w:val="000000"/>
            <w:szCs w:val="24"/>
            <w:lang w:eastAsia="fr-FR"/>
          </w:rPr>
          <w:t>le premier</w:t>
        </w:r>
      </w:ins>
      <w:r w:rsidR="00B77FBC">
        <w:rPr>
          <w:rFonts w:eastAsia="Times New Roman" w:cs="Times New Roman"/>
          <w:color w:val="000000"/>
          <w:szCs w:val="24"/>
          <w:lang w:eastAsia="fr-FR"/>
        </w:rPr>
        <w:t xml:space="preserve"> groupe</w:t>
      </w:r>
      <w:del w:id="21" w:author="IDiallo" w:date="2022-07-02T17:47:00Z">
        <w:r w:rsidR="00B77FBC" w:rsidDel="00530370">
          <w:rPr>
            <w:rFonts w:eastAsia="Times New Roman" w:cs="Times New Roman"/>
            <w:color w:val="000000"/>
            <w:szCs w:val="24"/>
            <w:lang w:eastAsia="fr-FR"/>
          </w:rPr>
          <w:delText>s</w:delText>
        </w:r>
      </w:del>
      <w:r w:rsidR="00B77FBC">
        <w:rPr>
          <w:rFonts w:eastAsia="Times New Roman" w:cs="Times New Roman"/>
          <w:color w:val="000000"/>
          <w:szCs w:val="24"/>
          <w:lang w:eastAsia="fr-FR"/>
        </w:rPr>
        <w:t xml:space="preserve"> </w:t>
      </w:r>
      <w:r w:rsidR="003333C8">
        <w:rPr>
          <w:rFonts w:eastAsia="Times New Roman" w:cs="Times New Roman"/>
          <w:color w:val="000000"/>
          <w:szCs w:val="24"/>
          <w:lang w:eastAsia="fr-FR"/>
        </w:rPr>
        <w:t>socio-économique</w:t>
      </w:r>
      <w:ins w:id="22" w:author="IDiallo" w:date="2022-07-02T17:47:00Z">
        <w:r w:rsidR="00530370">
          <w:rPr>
            <w:rFonts w:eastAsia="Times New Roman" w:cs="Times New Roman"/>
            <w:color w:val="000000"/>
            <w:szCs w:val="24"/>
            <w:lang w:eastAsia="fr-FR"/>
          </w:rPr>
          <w:t xml:space="preserve"> dans la population des chefs de ménage</w:t>
        </w:r>
      </w:ins>
      <w:del w:id="23" w:author="IDiallo" w:date="2022-07-02T17:47:00Z">
        <w:r w:rsidR="003333C8" w:rsidDel="00530370">
          <w:rPr>
            <w:rFonts w:eastAsia="Times New Roman" w:cs="Times New Roman"/>
            <w:color w:val="000000"/>
            <w:szCs w:val="24"/>
            <w:lang w:eastAsia="fr-FR"/>
          </w:rPr>
          <w:delText>s</w:delText>
        </w:r>
      </w:del>
      <w:r w:rsidR="00B77FBC">
        <w:rPr>
          <w:rFonts w:eastAsia="Times New Roman" w:cs="Times New Roman"/>
          <w:color w:val="000000"/>
          <w:szCs w:val="24"/>
          <w:lang w:eastAsia="fr-FR"/>
        </w:rPr>
        <w:t xml:space="preserve">. </w:t>
      </w:r>
      <w:r w:rsidR="0036257F">
        <w:rPr>
          <w:rFonts w:eastAsia="Times New Roman" w:cs="Times New Roman"/>
          <w:color w:val="000000"/>
          <w:szCs w:val="24"/>
          <w:lang w:eastAsia="fr-FR"/>
        </w:rPr>
        <w:t xml:space="preserve">Le secteur privé est moins </w:t>
      </w:r>
      <w:del w:id="24" w:author="IDiallo" w:date="2022-07-02T17:47:00Z">
        <w:r w:rsidR="0036257F" w:rsidDel="00530370">
          <w:rPr>
            <w:rFonts w:eastAsia="Times New Roman" w:cs="Times New Roman"/>
            <w:color w:val="000000"/>
            <w:szCs w:val="24"/>
            <w:lang w:eastAsia="fr-FR"/>
          </w:rPr>
          <w:delText xml:space="preserve">présent </w:delText>
        </w:r>
      </w:del>
      <w:ins w:id="25" w:author="IDiallo" w:date="2022-07-02T17:47:00Z">
        <w:r w:rsidR="00530370">
          <w:rPr>
            <w:rFonts w:eastAsia="Times New Roman" w:cs="Times New Roman"/>
            <w:color w:val="000000"/>
            <w:szCs w:val="24"/>
            <w:lang w:eastAsia="fr-FR"/>
          </w:rPr>
          <w:t>important</w:t>
        </w:r>
        <w:r w:rsidR="00530370">
          <w:rPr>
            <w:rFonts w:eastAsia="Times New Roman" w:cs="Times New Roman"/>
            <w:color w:val="000000"/>
            <w:szCs w:val="24"/>
            <w:lang w:eastAsia="fr-FR"/>
          </w:rPr>
          <w:t xml:space="preserve"> </w:t>
        </w:r>
        <w:r w:rsidR="00530370">
          <w:rPr>
            <w:rFonts w:eastAsia="Times New Roman" w:cs="Times New Roman"/>
            <w:color w:val="000000"/>
            <w:szCs w:val="24"/>
            <w:lang w:eastAsia="fr-FR"/>
          </w:rPr>
          <w:t>(</w:t>
        </w:r>
      </w:ins>
      <w:r w:rsidR="0036257F">
        <w:rPr>
          <w:rFonts w:eastAsia="Times New Roman" w:cs="Times New Roman"/>
          <w:color w:val="000000"/>
          <w:szCs w:val="24"/>
          <w:lang w:eastAsia="fr-FR"/>
        </w:rPr>
        <w:t>soit 8,70%</w:t>
      </w:r>
      <w:ins w:id="26" w:author="IDiallo" w:date="2022-07-02T17:47:00Z">
        <w:r w:rsidR="00530370">
          <w:rPr>
            <w:rFonts w:eastAsia="Times New Roman" w:cs="Times New Roman"/>
            <w:color w:val="000000"/>
            <w:szCs w:val="24"/>
            <w:lang w:eastAsia="fr-FR"/>
          </w:rPr>
          <w:t>)</w:t>
        </w:r>
      </w:ins>
      <w:r w:rsidR="0036257F">
        <w:rPr>
          <w:rFonts w:eastAsia="Times New Roman" w:cs="Times New Roman"/>
          <w:color w:val="000000"/>
          <w:szCs w:val="24"/>
          <w:lang w:eastAsia="fr-FR"/>
        </w:rPr>
        <w:t xml:space="preserve"> et le </w:t>
      </w:r>
      <w:r w:rsidR="0036257F">
        <w:rPr>
          <w:rFonts w:eastAsia="Times New Roman" w:cs="Times New Roman"/>
          <w:color w:val="000000"/>
          <w:szCs w:val="24"/>
          <w:lang w:eastAsia="fr-FR"/>
        </w:rPr>
        <w:lastRenderedPageBreak/>
        <w:t xml:space="preserve">groupe des </w:t>
      </w:r>
      <w:r w:rsidR="004F76E6">
        <w:rPr>
          <w:rFonts w:eastAsia="Times New Roman" w:cs="Times New Roman"/>
          <w:color w:val="000000"/>
          <w:szCs w:val="24"/>
          <w:lang w:eastAsia="fr-FR"/>
        </w:rPr>
        <w:t>sans-emploi</w:t>
      </w:r>
      <w:r w:rsidR="0036257F">
        <w:rPr>
          <w:rFonts w:eastAsia="Times New Roman" w:cs="Times New Roman"/>
          <w:color w:val="000000"/>
          <w:szCs w:val="24"/>
          <w:lang w:eastAsia="fr-FR"/>
        </w:rPr>
        <w:t xml:space="preserve"> est presqu’inexistant (0,40%). Ce qui signifie qu’il y a</w:t>
      </w:r>
      <w:r w:rsidR="00C346D6">
        <w:rPr>
          <w:rFonts w:eastAsia="Times New Roman" w:cs="Times New Roman"/>
          <w:color w:val="000000"/>
          <w:szCs w:val="24"/>
          <w:lang w:eastAsia="fr-FR"/>
        </w:rPr>
        <w:t xml:space="preserve"> une part très faible</w:t>
      </w:r>
      <w:r w:rsidR="0036257F">
        <w:rPr>
          <w:rFonts w:eastAsia="Times New Roman" w:cs="Times New Roman"/>
          <w:color w:val="000000"/>
          <w:szCs w:val="24"/>
          <w:lang w:eastAsia="fr-FR"/>
        </w:rPr>
        <w:t xml:space="preserve"> de sans emploi </w:t>
      </w:r>
      <w:del w:id="27" w:author="IDiallo" w:date="2022-07-02T17:48:00Z">
        <w:r w:rsidR="00C346D6" w:rsidDel="00530370">
          <w:rPr>
            <w:rFonts w:eastAsia="Times New Roman" w:cs="Times New Roman"/>
            <w:color w:val="000000"/>
            <w:szCs w:val="24"/>
            <w:lang w:eastAsia="fr-FR"/>
          </w:rPr>
          <w:delText xml:space="preserve">parmi </w:delText>
        </w:r>
      </w:del>
      <w:ins w:id="28" w:author="IDiallo" w:date="2022-07-02T17:48:00Z">
        <w:r w:rsidR="00530370">
          <w:rPr>
            <w:rFonts w:eastAsia="Times New Roman" w:cs="Times New Roman"/>
            <w:color w:val="000000"/>
            <w:szCs w:val="24"/>
            <w:lang w:eastAsia="fr-FR"/>
          </w:rPr>
          <w:t>chez</w:t>
        </w:r>
        <w:r w:rsidR="00530370">
          <w:rPr>
            <w:rFonts w:eastAsia="Times New Roman" w:cs="Times New Roman"/>
            <w:color w:val="000000"/>
            <w:szCs w:val="24"/>
            <w:lang w:eastAsia="fr-FR"/>
          </w:rPr>
          <w:t xml:space="preserve"> </w:t>
        </w:r>
      </w:ins>
      <w:r w:rsidR="00C346D6">
        <w:rPr>
          <w:rFonts w:eastAsia="Times New Roman" w:cs="Times New Roman"/>
          <w:color w:val="000000"/>
          <w:szCs w:val="24"/>
          <w:lang w:eastAsia="fr-FR"/>
        </w:rPr>
        <w:t xml:space="preserve">les </w:t>
      </w:r>
      <w:del w:id="29" w:author="IDiallo" w:date="2022-07-02T17:48:00Z">
        <w:r w:rsidR="00C346D6" w:rsidDel="00530370">
          <w:rPr>
            <w:rFonts w:eastAsia="Times New Roman" w:cs="Times New Roman"/>
            <w:color w:val="000000"/>
            <w:szCs w:val="24"/>
            <w:lang w:eastAsia="fr-FR"/>
          </w:rPr>
          <w:delText>groupes socio</w:delText>
        </w:r>
        <w:r w:rsidR="009466BB" w:rsidDel="00530370">
          <w:rPr>
            <w:rFonts w:eastAsia="Times New Roman" w:cs="Times New Roman"/>
            <w:color w:val="000000"/>
            <w:szCs w:val="24"/>
            <w:lang w:eastAsia="fr-FR"/>
          </w:rPr>
          <w:delText>-</w:delText>
        </w:r>
        <w:r w:rsidR="00C346D6" w:rsidDel="00530370">
          <w:rPr>
            <w:rFonts w:eastAsia="Times New Roman" w:cs="Times New Roman"/>
            <w:color w:val="000000"/>
            <w:szCs w:val="24"/>
            <w:lang w:eastAsia="fr-FR"/>
          </w:rPr>
          <w:delText xml:space="preserve">économiques </w:delText>
        </w:r>
      </w:del>
      <w:ins w:id="30" w:author="IDiallo" w:date="2022-07-02T17:48:00Z">
        <w:r w:rsidR="00530370">
          <w:rPr>
            <w:rFonts w:eastAsia="Times New Roman" w:cs="Times New Roman"/>
            <w:color w:val="000000"/>
            <w:szCs w:val="24"/>
            <w:lang w:eastAsia="fr-FR"/>
          </w:rPr>
          <w:t xml:space="preserve">chefs de ménage </w:t>
        </w:r>
      </w:ins>
      <w:r w:rsidR="00C346D6">
        <w:rPr>
          <w:rFonts w:eastAsia="Times New Roman" w:cs="Times New Roman"/>
          <w:color w:val="000000"/>
          <w:szCs w:val="24"/>
          <w:lang w:eastAsia="fr-FR"/>
        </w:rPr>
        <w:t xml:space="preserve">et moins de travailleurs du secteur privé. </w:t>
      </w:r>
    </w:p>
    <w:p w14:paraId="0BD3F435" w14:textId="049A44A0" w:rsidR="00C346D6" w:rsidRDefault="00C346D6" w:rsidP="00CE3EE9">
      <w:pPr>
        <w:jc w:val="both"/>
        <w:rPr>
          <w:rFonts w:eastAsia="Times New Roman" w:cs="Times New Roman"/>
          <w:color w:val="000000"/>
          <w:szCs w:val="24"/>
          <w:lang w:eastAsia="fr-FR"/>
        </w:rPr>
      </w:pPr>
      <w:r>
        <w:rPr>
          <w:rFonts w:eastAsia="Times New Roman" w:cs="Times New Roman"/>
          <w:color w:val="000000"/>
          <w:szCs w:val="24"/>
          <w:lang w:eastAsia="fr-FR"/>
        </w:rPr>
        <w:t>En ce qui concerne les modalités communes, on peut voir que l</w:t>
      </w:r>
      <w:r w:rsidR="008937B0">
        <w:rPr>
          <w:rFonts w:eastAsia="Times New Roman" w:cs="Times New Roman"/>
          <w:color w:val="000000"/>
          <w:szCs w:val="24"/>
          <w:lang w:eastAsia="fr-FR"/>
        </w:rPr>
        <w:t>e service</w:t>
      </w:r>
      <w:r>
        <w:rPr>
          <w:rFonts w:eastAsia="Times New Roman" w:cs="Times New Roman"/>
          <w:color w:val="000000"/>
          <w:szCs w:val="24"/>
          <w:lang w:eastAsia="fr-FR"/>
        </w:rPr>
        <w:t xml:space="preserve"> est l’activité phare des </w:t>
      </w:r>
      <w:del w:id="31" w:author="IDiallo" w:date="2022-07-02T17:49:00Z">
        <w:r w:rsidDel="00530370">
          <w:rPr>
            <w:rFonts w:eastAsia="Times New Roman" w:cs="Times New Roman"/>
            <w:color w:val="000000"/>
            <w:szCs w:val="24"/>
            <w:lang w:eastAsia="fr-FR"/>
          </w:rPr>
          <w:delText xml:space="preserve">travailleurs </w:delText>
        </w:r>
      </w:del>
      <w:ins w:id="32" w:author="IDiallo" w:date="2022-07-02T17:49:00Z">
        <w:r w:rsidR="00530370">
          <w:rPr>
            <w:rFonts w:eastAsia="Times New Roman" w:cs="Times New Roman"/>
            <w:color w:val="000000"/>
            <w:szCs w:val="24"/>
            <w:lang w:eastAsia="fr-FR"/>
          </w:rPr>
          <w:t>chefs de ménage</w:t>
        </w:r>
        <w:r w:rsidR="00530370">
          <w:rPr>
            <w:rFonts w:eastAsia="Times New Roman" w:cs="Times New Roman"/>
            <w:color w:val="000000"/>
            <w:szCs w:val="24"/>
            <w:lang w:eastAsia="fr-FR"/>
          </w:rPr>
          <w:t xml:space="preserve"> </w:t>
        </w:r>
      </w:ins>
      <w:r w:rsidR="0033182B">
        <w:rPr>
          <w:rFonts w:eastAsia="Times New Roman" w:cs="Times New Roman"/>
          <w:color w:val="000000"/>
          <w:szCs w:val="24"/>
          <w:lang w:eastAsia="fr-FR"/>
        </w:rPr>
        <w:t>évoluant dans le secteur p</w:t>
      </w:r>
      <w:r w:rsidR="008937B0">
        <w:rPr>
          <w:rFonts w:eastAsia="Times New Roman" w:cs="Times New Roman"/>
          <w:color w:val="000000"/>
          <w:szCs w:val="24"/>
          <w:lang w:eastAsia="fr-FR"/>
        </w:rPr>
        <w:t>ublic</w:t>
      </w:r>
      <w:ins w:id="33" w:author="IDiallo" w:date="2022-07-02T17:49:00Z">
        <w:r w:rsidR="00530370">
          <w:rPr>
            <w:rFonts w:eastAsia="Times New Roman" w:cs="Times New Roman"/>
            <w:color w:val="000000"/>
            <w:szCs w:val="24"/>
            <w:lang w:eastAsia="fr-FR"/>
          </w:rPr>
          <w:t>,</w:t>
        </w:r>
      </w:ins>
      <w:r w:rsidR="0033182B">
        <w:rPr>
          <w:rFonts w:eastAsia="Times New Roman" w:cs="Times New Roman"/>
          <w:color w:val="000000"/>
          <w:szCs w:val="24"/>
          <w:lang w:eastAsia="fr-FR"/>
        </w:rPr>
        <w:t xml:space="preserve"> soit environ </w:t>
      </w:r>
      <w:r w:rsidR="008937B0">
        <w:rPr>
          <w:rFonts w:eastAsia="Times New Roman" w:cs="Times New Roman"/>
          <w:color w:val="000000"/>
          <w:szCs w:val="24"/>
          <w:lang w:eastAsia="fr-FR"/>
        </w:rPr>
        <w:t>7,02%. Les salariés du privé par contre évoluent dans l’industrie (8,17%) et les indépendant</w:t>
      </w:r>
      <w:ins w:id="34" w:author="IDiallo" w:date="2022-07-02T17:49:00Z">
        <w:r w:rsidR="00530370">
          <w:rPr>
            <w:rFonts w:eastAsia="Times New Roman" w:cs="Times New Roman"/>
            <w:color w:val="000000"/>
            <w:szCs w:val="24"/>
            <w:lang w:eastAsia="fr-FR"/>
          </w:rPr>
          <w:t>s</w:t>
        </w:r>
      </w:ins>
      <w:r w:rsidR="008937B0">
        <w:rPr>
          <w:rFonts w:eastAsia="Times New Roman" w:cs="Times New Roman"/>
          <w:color w:val="000000"/>
          <w:szCs w:val="24"/>
          <w:lang w:eastAsia="fr-FR"/>
        </w:rPr>
        <w:t xml:space="preserve"> agricole</w:t>
      </w:r>
      <w:ins w:id="35" w:author="IDiallo" w:date="2022-07-02T17:49:00Z">
        <w:r w:rsidR="00530370">
          <w:rPr>
            <w:rFonts w:eastAsia="Times New Roman" w:cs="Times New Roman"/>
            <w:color w:val="000000"/>
            <w:szCs w:val="24"/>
            <w:lang w:eastAsia="fr-FR"/>
          </w:rPr>
          <w:t>s</w:t>
        </w:r>
      </w:ins>
      <w:r w:rsidR="008937B0">
        <w:rPr>
          <w:rFonts w:eastAsia="Times New Roman" w:cs="Times New Roman"/>
          <w:color w:val="000000"/>
          <w:szCs w:val="24"/>
          <w:lang w:eastAsia="fr-FR"/>
        </w:rPr>
        <w:t xml:space="preserve"> </w:t>
      </w:r>
      <w:r w:rsidR="003402F7">
        <w:rPr>
          <w:rFonts w:eastAsia="Times New Roman" w:cs="Times New Roman"/>
          <w:color w:val="000000"/>
          <w:szCs w:val="24"/>
          <w:lang w:eastAsia="fr-FR"/>
        </w:rPr>
        <w:t xml:space="preserve">dans l’agriculteur, l’élevage et la foresterie (38,14%). Le commerce est </w:t>
      </w:r>
      <w:r w:rsidR="0065579C">
        <w:rPr>
          <w:rFonts w:eastAsia="Times New Roman" w:cs="Times New Roman"/>
          <w:color w:val="000000"/>
          <w:szCs w:val="24"/>
          <w:lang w:eastAsia="fr-FR"/>
        </w:rPr>
        <w:t>exercé</w:t>
      </w:r>
      <w:r w:rsidR="003402F7">
        <w:rPr>
          <w:rFonts w:eastAsia="Times New Roman" w:cs="Times New Roman"/>
          <w:color w:val="000000"/>
          <w:szCs w:val="24"/>
          <w:lang w:eastAsia="fr-FR"/>
        </w:rPr>
        <w:t xml:space="preserve"> à majorité par 17,74% d</w:t>
      </w:r>
      <w:r w:rsidR="0065579C">
        <w:rPr>
          <w:rFonts w:eastAsia="Times New Roman" w:cs="Times New Roman"/>
          <w:color w:val="000000"/>
          <w:szCs w:val="24"/>
          <w:lang w:eastAsia="fr-FR"/>
        </w:rPr>
        <w:t>’</w:t>
      </w:r>
      <w:r w:rsidR="003402F7">
        <w:rPr>
          <w:rFonts w:eastAsia="Times New Roman" w:cs="Times New Roman"/>
          <w:color w:val="000000"/>
          <w:szCs w:val="24"/>
          <w:lang w:eastAsia="fr-FR"/>
        </w:rPr>
        <w:t>indépendant</w:t>
      </w:r>
      <w:r w:rsidR="0046383B">
        <w:rPr>
          <w:rFonts w:eastAsia="Times New Roman" w:cs="Times New Roman"/>
          <w:color w:val="000000"/>
          <w:szCs w:val="24"/>
          <w:lang w:eastAsia="fr-FR"/>
        </w:rPr>
        <w:t>s</w:t>
      </w:r>
      <w:r w:rsidR="003402F7">
        <w:rPr>
          <w:rFonts w:eastAsia="Times New Roman" w:cs="Times New Roman"/>
          <w:color w:val="000000"/>
          <w:szCs w:val="24"/>
          <w:lang w:eastAsia="fr-FR"/>
        </w:rPr>
        <w:t xml:space="preserve"> non agricole. </w:t>
      </w:r>
      <w:r w:rsidR="0065579C">
        <w:rPr>
          <w:rFonts w:eastAsia="Times New Roman" w:cs="Times New Roman"/>
          <w:color w:val="000000"/>
          <w:szCs w:val="24"/>
          <w:lang w:eastAsia="fr-FR"/>
        </w:rPr>
        <w:t xml:space="preserve">Les </w:t>
      </w:r>
      <w:r w:rsidR="004F44C5">
        <w:rPr>
          <w:rFonts w:eastAsia="Times New Roman" w:cs="Times New Roman"/>
          <w:color w:val="000000"/>
          <w:szCs w:val="24"/>
          <w:lang w:eastAsia="fr-FR"/>
        </w:rPr>
        <w:t>sans-emploi</w:t>
      </w:r>
      <w:r w:rsidR="0065579C">
        <w:rPr>
          <w:rFonts w:eastAsia="Times New Roman" w:cs="Times New Roman"/>
          <w:color w:val="000000"/>
          <w:szCs w:val="24"/>
          <w:lang w:eastAsia="fr-FR"/>
        </w:rPr>
        <w:t xml:space="preserve"> </w:t>
      </w:r>
      <w:r w:rsidR="00A25F28">
        <w:rPr>
          <w:rFonts w:eastAsia="Times New Roman" w:cs="Times New Roman"/>
          <w:color w:val="000000"/>
          <w:szCs w:val="24"/>
          <w:lang w:eastAsia="fr-FR"/>
        </w:rPr>
        <w:t>quant</w:t>
      </w:r>
      <w:r w:rsidR="0065579C">
        <w:rPr>
          <w:rFonts w:eastAsia="Times New Roman" w:cs="Times New Roman"/>
          <w:color w:val="000000"/>
          <w:szCs w:val="24"/>
          <w:lang w:eastAsia="fr-FR"/>
        </w:rPr>
        <w:t xml:space="preserve"> à eux sont quasi inexistant</w:t>
      </w:r>
      <w:r w:rsidR="0046383B">
        <w:rPr>
          <w:rFonts w:eastAsia="Times New Roman" w:cs="Times New Roman"/>
          <w:color w:val="000000"/>
          <w:szCs w:val="24"/>
          <w:lang w:eastAsia="fr-FR"/>
        </w:rPr>
        <w:t>s</w:t>
      </w:r>
      <w:r w:rsidR="0065579C">
        <w:rPr>
          <w:rFonts w:eastAsia="Times New Roman" w:cs="Times New Roman"/>
          <w:color w:val="000000"/>
          <w:szCs w:val="24"/>
          <w:lang w:eastAsia="fr-FR"/>
        </w:rPr>
        <w:t xml:space="preserve"> dans toutes les branches d’activité. </w:t>
      </w:r>
    </w:p>
    <w:p w14:paraId="4EA9D947" w14:textId="77777777" w:rsidR="00AC6604" w:rsidRPr="0065579C" w:rsidRDefault="00AC6604" w:rsidP="00CE3EE9">
      <w:pPr>
        <w:jc w:val="both"/>
        <w:rPr>
          <w:rFonts w:eastAsia="Times New Roman" w:cs="Times New Roman"/>
          <w:color w:val="000000"/>
          <w:szCs w:val="24"/>
          <w:lang w:eastAsia="fr-FR"/>
        </w:rPr>
      </w:pPr>
    </w:p>
    <w:p w14:paraId="4B87C316" w14:textId="26757C6F" w:rsidR="009C428F" w:rsidRPr="009C428F" w:rsidRDefault="009C428F" w:rsidP="00CE3EE9">
      <w:pPr>
        <w:pStyle w:val="Lgende"/>
        <w:keepNext/>
        <w:jc w:val="both"/>
        <w:rPr>
          <w:sz w:val="20"/>
          <w:szCs w:val="20"/>
          <w:u w:val="single"/>
        </w:rPr>
      </w:pPr>
      <w:bookmarkStart w:id="36" w:name="_Toc107502023"/>
      <w:r w:rsidRPr="009C428F">
        <w:rPr>
          <w:sz w:val="20"/>
          <w:szCs w:val="20"/>
          <w:u w:val="single"/>
        </w:rPr>
        <w:t xml:space="preserve">Tableau </w:t>
      </w:r>
      <w:r w:rsidRPr="009C428F">
        <w:rPr>
          <w:sz w:val="20"/>
          <w:szCs w:val="20"/>
          <w:u w:val="single"/>
        </w:rPr>
        <w:fldChar w:fldCharType="begin"/>
      </w:r>
      <w:r w:rsidRPr="009C428F">
        <w:rPr>
          <w:sz w:val="20"/>
          <w:szCs w:val="20"/>
          <w:u w:val="single"/>
        </w:rPr>
        <w:instrText xml:space="preserve"> SEQ Tableau \* ARABIC </w:instrText>
      </w:r>
      <w:r w:rsidRPr="009C428F">
        <w:rPr>
          <w:sz w:val="20"/>
          <w:szCs w:val="20"/>
          <w:u w:val="single"/>
        </w:rPr>
        <w:fldChar w:fldCharType="separate"/>
      </w:r>
      <w:r w:rsidR="00EF636F">
        <w:rPr>
          <w:noProof/>
          <w:sz w:val="20"/>
          <w:szCs w:val="20"/>
          <w:u w:val="single"/>
        </w:rPr>
        <w:t>2</w:t>
      </w:r>
      <w:r w:rsidRPr="009C428F">
        <w:rPr>
          <w:sz w:val="20"/>
          <w:szCs w:val="20"/>
          <w:u w:val="single"/>
        </w:rPr>
        <w:fldChar w:fldCharType="end"/>
      </w:r>
      <w:r w:rsidRPr="009C428F">
        <w:rPr>
          <w:sz w:val="20"/>
          <w:szCs w:val="20"/>
          <w:u w:val="single"/>
        </w:rPr>
        <w:t>: Tableau de répartition des branches d'activité suivant les groupes socioéconomiques</w:t>
      </w:r>
      <w:bookmarkEnd w:id="36"/>
    </w:p>
    <w:tbl>
      <w:tblPr>
        <w:tblW w:w="9923" w:type="dxa"/>
        <w:jc w:val="center"/>
        <w:tblCellMar>
          <w:left w:w="70" w:type="dxa"/>
          <w:right w:w="70" w:type="dxa"/>
        </w:tblCellMar>
        <w:tblLook w:val="04A0" w:firstRow="1" w:lastRow="0" w:firstColumn="1" w:lastColumn="0" w:noHBand="0" w:noVBand="1"/>
      </w:tblPr>
      <w:tblGrid>
        <w:gridCol w:w="2268"/>
        <w:gridCol w:w="1082"/>
        <w:gridCol w:w="1045"/>
        <w:gridCol w:w="1417"/>
        <w:gridCol w:w="1701"/>
        <w:gridCol w:w="992"/>
        <w:gridCol w:w="1418"/>
      </w:tblGrid>
      <w:tr w:rsidR="00560F48" w:rsidRPr="00D60B21" w14:paraId="5B3F726D" w14:textId="77777777" w:rsidTr="00AC6604">
        <w:trPr>
          <w:trHeight w:val="454"/>
          <w:jc w:val="center"/>
        </w:trPr>
        <w:tc>
          <w:tcPr>
            <w:tcW w:w="2268" w:type="dxa"/>
            <w:tcBorders>
              <w:top w:val="nil"/>
              <w:left w:val="nil"/>
              <w:bottom w:val="nil"/>
              <w:right w:val="nil"/>
            </w:tcBorders>
            <w:shd w:val="clear" w:color="auto" w:fill="auto"/>
            <w:noWrap/>
            <w:vAlign w:val="bottom"/>
            <w:hideMark/>
          </w:tcPr>
          <w:p w14:paraId="0A6F568F" w14:textId="77777777" w:rsidR="00D60B21" w:rsidRPr="00D60B21" w:rsidRDefault="00D60B21" w:rsidP="00CE3EE9">
            <w:pPr>
              <w:spacing w:after="0" w:line="240" w:lineRule="auto"/>
              <w:jc w:val="both"/>
              <w:rPr>
                <w:rFonts w:ascii="Bahnschrift Light Condensed" w:eastAsia="Times New Roman" w:hAnsi="Bahnschrift Light Condensed" w:cs="Times New Roman"/>
                <w:szCs w:val="24"/>
                <w:lang w:eastAsia="fr-FR"/>
              </w:rPr>
            </w:pPr>
          </w:p>
        </w:tc>
        <w:tc>
          <w:tcPr>
            <w:tcW w:w="6237" w:type="dxa"/>
            <w:gridSpan w:val="5"/>
            <w:tcBorders>
              <w:top w:val="single" w:sz="4" w:space="0" w:color="auto"/>
              <w:left w:val="single" w:sz="4" w:space="0" w:color="auto"/>
              <w:bottom w:val="nil"/>
              <w:right w:val="single" w:sz="4" w:space="0" w:color="auto"/>
            </w:tcBorders>
            <w:shd w:val="clear" w:color="auto" w:fill="4472C4" w:themeFill="accent1"/>
            <w:noWrap/>
            <w:vAlign w:val="bottom"/>
            <w:hideMark/>
          </w:tcPr>
          <w:p w14:paraId="6C5867AA" w14:textId="77777777" w:rsidR="00D60B21" w:rsidRPr="00D60B21" w:rsidRDefault="00D60B21" w:rsidP="003333C8">
            <w:pPr>
              <w:spacing w:after="0" w:line="240" w:lineRule="auto"/>
              <w:jc w:val="center"/>
              <w:rPr>
                <w:rFonts w:ascii="Bahnschrift Light Condensed" w:eastAsia="Times New Roman" w:hAnsi="Bahnschrift Light Condensed" w:cs="Calibri"/>
                <w:b/>
                <w:bCs/>
                <w:color w:val="FFFFFF" w:themeColor="background1"/>
                <w:sz w:val="20"/>
                <w:szCs w:val="20"/>
                <w:lang w:eastAsia="fr-FR"/>
              </w:rPr>
            </w:pPr>
            <w:r w:rsidRPr="00D60B21">
              <w:rPr>
                <w:rFonts w:ascii="Bahnschrift Light Condensed" w:eastAsia="Times New Roman" w:hAnsi="Bahnschrift Light Condensed" w:cs="Calibri"/>
                <w:b/>
                <w:bCs/>
                <w:color w:val="FFFFFF" w:themeColor="background1"/>
                <w:sz w:val="20"/>
                <w:szCs w:val="20"/>
                <w:lang w:eastAsia="fr-FR"/>
              </w:rPr>
              <w:t>Groupe socioéconomique</w:t>
            </w:r>
          </w:p>
        </w:tc>
        <w:tc>
          <w:tcPr>
            <w:tcW w:w="1418" w:type="dxa"/>
            <w:tcBorders>
              <w:top w:val="nil"/>
              <w:left w:val="nil"/>
              <w:bottom w:val="nil"/>
              <w:right w:val="nil"/>
            </w:tcBorders>
            <w:shd w:val="clear" w:color="auto" w:fill="FFFFFF" w:themeFill="background1"/>
            <w:noWrap/>
            <w:vAlign w:val="bottom"/>
            <w:hideMark/>
          </w:tcPr>
          <w:p w14:paraId="168DDC0C" w14:textId="77777777" w:rsidR="00D60B21" w:rsidRPr="00D60B21" w:rsidRDefault="00D60B21"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p>
        </w:tc>
      </w:tr>
      <w:tr w:rsidR="00D60B21" w:rsidRPr="00D60B21" w14:paraId="1B42042B" w14:textId="77777777" w:rsidTr="00AC6604">
        <w:trPr>
          <w:trHeight w:val="454"/>
          <w:jc w:val="center"/>
        </w:trPr>
        <w:tc>
          <w:tcPr>
            <w:tcW w:w="2268"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2C15B709" w14:textId="77777777" w:rsidR="00D60B21" w:rsidRPr="00D60B21" w:rsidRDefault="00D60B21"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D60B21">
              <w:rPr>
                <w:rFonts w:ascii="Bahnschrift Light Condensed" w:eastAsia="Times New Roman" w:hAnsi="Bahnschrift Light Condensed" w:cs="Calibri"/>
                <w:b/>
                <w:bCs/>
                <w:color w:val="FFFFFF" w:themeColor="background1"/>
                <w:sz w:val="20"/>
                <w:szCs w:val="20"/>
                <w:lang w:eastAsia="fr-FR"/>
              </w:rPr>
              <w:t>Branche d'activité</w:t>
            </w:r>
          </w:p>
        </w:tc>
        <w:tc>
          <w:tcPr>
            <w:tcW w:w="1082"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581B9C46" w14:textId="47071897" w:rsidR="00D60B21" w:rsidRPr="00D60B21" w:rsidRDefault="00560F48" w:rsidP="00CE3EE9">
            <w:pPr>
              <w:spacing w:after="0" w:line="240" w:lineRule="auto"/>
              <w:jc w:val="both"/>
              <w:rPr>
                <w:rFonts w:ascii="Bahnschrift Light Condensed" w:eastAsia="Times New Roman" w:hAnsi="Bahnschrift Light Condensed" w:cs="Calibri"/>
                <w:b/>
                <w:bCs/>
                <w:color w:val="000000"/>
                <w:sz w:val="18"/>
                <w:szCs w:val="18"/>
                <w:lang w:eastAsia="fr-FR"/>
              </w:rPr>
            </w:pPr>
            <w:r w:rsidRPr="00560F48">
              <w:rPr>
                <w:rFonts w:ascii="Bahnschrift Light Condensed" w:eastAsia="Times New Roman" w:hAnsi="Bahnschrift Light Condensed" w:cs="Calibri"/>
                <w:b/>
                <w:bCs/>
                <w:color w:val="FFFFFF" w:themeColor="background1"/>
                <w:sz w:val="18"/>
                <w:szCs w:val="18"/>
                <w:lang w:eastAsia="fr-FR"/>
              </w:rPr>
              <w:t>Secteur</w:t>
            </w:r>
            <w:r w:rsidR="00D60B21" w:rsidRPr="00D60B21">
              <w:rPr>
                <w:rFonts w:ascii="Bahnschrift Light Condensed" w:eastAsia="Times New Roman" w:hAnsi="Bahnschrift Light Condensed" w:cs="Calibri"/>
                <w:b/>
                <w:bCs/>
                <w:color w:val="FFFFFF" w:themeColor="background1"/>
                <w:sz w:val="18"/>
                <w:szCs w:val="18"/>
                <w:lang w:eastAsia="fr-FR"/>
              </w:rPr>
              <w:t xml:space="preserve"> p</w:t>
            </w:r>
            <w:r w:rsidR="008937B0">
              <w:rPr>
                <w:rFonts w:ascii="Bahnschrift Light Condensed" w:eastAsia="Times New Roman" w:hAnsi="Bahnschrift Light Condensed" w:cs="Calibri"/>
                <w:b/>
                <w:bCs/>
                <w:color w:val="FFFFFF" w:themeColor="background1"/>
                <w:sz w:val="18"/>
                <w:szCs w:val="18"/>
                <w:lang w:eastAsia="fr-FR"/>
              </w:rPr>
              <w:t>ublic</w:t>
            </w:r>
          </w:p>
        </w:tc>
        <w:tc>
          <w:tcPr>
            <w:tcW w:w="1045"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364718A0" w14:textId="7373FFBB" w:rsidR="00D60B21" w:rsidRPr="00D60B21" w:rsidRDefault="00560F48"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60F48">
              <w:rPr>
                <w:rFonts w:ascii="Bahnschrift Light Condensed" w:eastAsia="Times New Roman" w:hAnsi="Bahnschrift Light Condensed" w:cs="Calibri"/>
                <w:b/>
                <w:bCs/>
                <w:color w:val="FFFFFF" w:themeColor="background1"/>
                <w:sz w:val="18"/>
                <w:szCs w:val="18"/>
                <w:lang w:eastAsia="fr-FR"/>
              </w:rPr>
              <w:t>Salarié</w:t>
            </w:r>
            <w:r w:rsidR="00D60B21" w:rsidRPr="00D60B21">
              <w:rPr>
                <w:rFonts w:ascii="Bahnschrift Light Condensed" w:eastAsia="Times New Roman" w:hAnsi="Bahnschrift Light Condensed" w:cs="Calibri"/>
                <w:b/>
                <w:bCs/>
                <w:color w:val="FFFFFF" w:themeColor="background1"/>
                <w:sz w:val="18"/>
                <w:szCs w:val="18"/>
                <w:lang w:eastAsia="fr-FR"/>
              </w:rPr>
              <w:t xml:space="preserve"> privé</w:t>
            </w:r>
          </w:p>
        </w:tc>
        <w:tc>
          <w:tcPr>
            <w:tcW w:w="1417"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60887AE1" w14:textId="7223B998" w:rsidR="00D60B21" w:rsidRPr="00D60B21" w:rsidRDefault="00560F48"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60F48">
              <w:rPr>
                <w:rFonts w:ascii="Bahnschrift Light Condensed" w:eastAsia="Times New Roman" w:hAnsi="Bahnschrift Light Condensed" w:cs="Calibri"/>
                <w:b/>
                <w:bCs/>
                <w:color w:val="FFFFFF" w:themeColor="background1"/>
                <w:sz w:val="18"/>
                <w:szCs w:val="18"/>
                <w:lang w:eastAsia="fr-FR"/>
              </w:rPr>
              <w:t>Indépendant</w:t>
            </w:r>
            <w:r w:rsidR="00D60B21" w:rsidRPr="00D60B21">
              <w:rPr>
                <w:rFonts w:ascii="Bahnschrift Light Condensed" w:eastAsia="Times New Roman" w:hAnsi="Bahnschrift Light Condensed" w:cs="Calibri"/>
                <w:b/>
                <w:bCs/>
                <w:color w:val="FFFFFF" w:themeColor="background1"/>
                <w:sz w:val="18"/>
                <w:szCs w:val="18"/>
                <w:lang w:eastAsia="fr-FR"/>
              </w:rPr>
              <w:t xml:space="preserve"> agric</w:t>
            </w:r>
            <w:r w:rsidRPr="00560F48">
              <w:rPr>
                <w:rFonts w:ascii="Bahnschrift Light Condensed" w:eastAsia="Times New Roman" w:hAnsi="Bahnschrift Light Condensed" w:cs="Calibri"/>
                <w:b/>
                <w:bCs/>
                <w:color w:val="FFFFFF" w:themeColor="background1"/>
                <w:sz w:val="18"/>
                <w:szCs w:val="18"/>
                <w:lang w:eastAsia="fr-FR"/>
              </w:rPr>
              <w:t>o</w:t>
            </w:r>
            <w:r w:rsidR="00D60B21" w:rsidRPr="00D60B21">
              <w:rPr>
                <w:rFonts w:ascii="Bahnschrift Light Condensed" w:eastAsia="Times New Roman" w:hAnsi="Bahnschrift Light Condensed" w:cs="Calibri"/>
                <w:b/>
                <w:bCs/>
                <w:color w:val="FFFFFF" w:themeColor="background1"/>
                <w:sz w:val="18"/>
                <w:szCs w:val="18"/>
                <w:lang w:eastAsia="fr-FR"/>
              </w:rPr>
              <w:t>le</w:t>
            </w:r>
          </w:p>
        </w:tc>
        <w:tc>
          <w:tcPr>
            <w:tcW w:w="1701"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6EDEF1E3" w14:textId="4A89D584" w:rsidR="00D60B21" w:rsidRPr="00D60B21" w:rsidRDefault="00560F48"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60F48">
              <w:rPr>
                <w:rFonts w:ascii="Bahnschrift Light Condensed" w:eastAsia="Times New Roman" w:hAnsi="Bahnschrift Light Condensed" w:cs="Calibri"/>
                <w:b/>
                <w:bCs/>
                <w:color w:val="FFFFFF" w:themeColor="background1"/>
                <w:sz w:val="18"/>
                <w:szCs w:val="18"/>
                <w:lang w:eastAsia="fr-FR"/>
              </w:rPr>
              <w:t>Indépendant</w:t>
            </w:r>
            <w:r w:rsidR="00D60B21" w:rsidRPr="00D60B21">
              <w:rPr>
                <w:rFonts w:ascii="Bahnschrift Light Condensed" w:eastAsia="Times New Roman" w:hAnsi="Bahnschrift Light Condensed" w:cs="Calibri"/>
                <w:b/>
                <w:bCs/>
                <w:color w:val="FFFFFF" w:themeColor="background1"/>
                <w:sz w:val="18"/>
                <w:szCs w:val="18"/>
                <w:lang w:eastAsia="fr-FR"/>
              </w:rPr>
              <w:t xml:space="preserve"> non agricole</w:t>
            </w:r>
          </w:p>
        </w:tc>
        <w:tc>
          <w:tcPr>
            <w:tcW w:w="992"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79F27DBC" w14:textId="02E34639" w:rsidR="00D60B21" w:rsidRPr="00D60B21" w:rsidRDefault="00560F48"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60F48">
              <w:rPr>
                <w:rFonts w:ascii="Bahnschrift Light Condensed" w:eastAsia="Times New Roman" w:hAnsi="Bahnschrift Light Condensed" w:cs="Calibri"/>
                <w:b/>
                <w:bCs/>
                <w:color w:val="FFFFFF" w:themeColor="background1"/>
                <w:sz w:val="18"/>
                <w:szCs w:val="18"/>
                <w:lang w:eastAsia="fr-FR"/>
              </w:rPr>
              <w:t>Sans</w:t>
            </w:r>
            <w:r w:rsidR="00D60B21" w:rsidRPr="00D60B21">
              <w:rPr>
                <w:rFonts w:ascii="Bahnschrift Light Condensed" w:eastAsia="Times New Roman" w:hAnsi="Bahnschrift Light Condensed" w:cs="Calibri"/>
                <w:b/>
                <w:bCs/>
                <w:color w:val="FFFFFF" w:themeColor="background1"/>
                <w:sz w:val="18"/>
                <w:szCs w:val="18"/>
                <w:lang w:eastAsia="fr-FR"/>
              </w:rPr>
              <w:t xml:space="preserve"> emploi</w:t>
            </w:r>
          </w:p>
        </w:tc>
        <w:tc>
          <w:tcPr>
            <w:tcW w:w="1418" w:type="dxa"/>
            <w:tcBorders>
              <w:top w:val="single" w:sz="4" w:space="0" w:color="auto"/>
              <w:left w:val="nil"/>
              <w:bottom w:val="single" w:sz="4" w:space="0" w:color="auto"/>
              <w:right w:val="single" w:sz="4" w:space="0" w:color="auto"/>
            </w:tcBorders>
            <w:shd w:val="clear" w:color="auto" w:fill="ED7D31" w:themeFill="accent2"/>
            <w:noWrap/>
            <w:vAlign w:val="bottom"/>
            <w:hideMark/>
          </w:tcPr>
          <w:p w14:paraId="66CE8144" w14:textId="40534E0D" w:rsidR="00D60B21" w:rsidRPr="00D60B21" w:rsidRDefault="005151EC"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Pr>
                <w:rFonts w:ascii="Bahnschrift Light Condensed" w:eastAsia="Times New Roman" w:hAnsi="Bahnschrift Light Condensed" w:cs="Calibri"/>
                <w:b/>
                <w:bCs/>
                <w:color w:val="FFFFFF" w:themeColor="background1"/>
                <w:sz w:val="18"/>
                <w:szCs w:val="18"/>
                <w:lang w:eastAsia="fr-FR"/>
              </w:rPr>
              <w:t>Total</w:t>
            </w:r>
          </w:p>
        </w:tc>
      </w:tr>
      <w:tr w:rsidR="00560F48" w:rsidRPr="00D60B21" w14:paraId="5CCC919D" w14:textId="77777777" w:rsidTr="00AC6604">
        <w:trPr>
          <w:trHeight w:val="454"/>
          <w:jc w:val="center"/>
        </w:trPr>
        <w:tc>
          <w:tcPr>
            <w:tcW w:w="2268"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4EA69FC4" w14:textId="77777777" w:rsidR="00D60B21" w:rsidRPr="00D60B21" w:rsidRDefault="00D60B21"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D60B21">
              <w:rPr>
                <w:rFonts w:ascii="Bahnschrift Light Condensed" w:eastAsia="Times New Roman" w:hAnsi="Bahnschrift Light Condensed" w:cs="Calibri"/>
                <w:b/>
                <w:bCs/>
                <w:color w:val="FFFFFF" w:themeColor="background1"/>
                <w:sz w:val="20"/>
                <w:szCs w:val="20"/>
                <w:lang w:eastAsia="fr-FR"/>
              </w:rPr>
              <w:t>Agriculture, élevage, foresterie</w:t>
            </w:r>
          </w:p>
        </w:tc>
        <w:tc>
          <w:tcPr>
            <w:tcW w:w="1082" w:type="dxa"/>
            <w:tcBorders>
              <w:top w:val="nil"/>
              <w:left w:val="nil"/>
              <w:bottom w:val="single" w:sz="4" w:space="0" w:color="auto"/>
              <w:right w:val="single" w:sz="4" w:space="0" w:color="auto"/>
            </w:tcBorders>
            <w:shd w:val="clear" w:color="auto" w:fill="auto"/>
            <w:noWrap/>
            <w:vAlign w:val="bottom"/>
            <w:hideMark/>
          </w:tcPr>
          <w:p w14:paraId="694BFA3E"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0,28</w:t>
            </w:r>
          </w:p>
        </w:tc>
        <w:tc>
          <w:tcPr>
            <w:tcW w:w="1045" w:type="dxa"/>
            <w:tcBorders>
              <w:top w:val="nil"/>
              <w:left w:val="nil"/>
              <w:bottom w:val="single" w:sz="4" w:space="0" w:color="auto"/>
              <w:right w:val="single" w:sz="4" w:space="0" w:color="auto"/>
            </w:tcBorders>
            <w:shd w:val="clear" w:color="auto" w:fill="auto"/>
            <w:noWrap/>
            <w:vAlign w:val="bottom"/>
            <w:hideMark/>
          </w:tcPr>
          <w:p w14:paraId="22CC06C6"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2,08</w:t>
            </w:r>
          </w:p>
        </w:tc>
        <w:tc>
          <w:tcPr>
            <w:tcW w:w="1417" w:type="dxa"/>
            <w:tcBorders>
              <w:top w:val="nil"/>
              <w:left w:val="nil"/>
              <w:bottom w:val="single" w:sz="4" w:space="0" w:color="auto"/>
              <w:right w:val="single" w:sz="4" w:space="0" w:color="auto"/>
            </w:tcBorders>
            <w:shd w:val="clear" w:color="auto" w:fill="auto"/>
            <w:noWrap/>
            <w:vAlign w:val="bottom"/>
            <w:hideMark/>
          </w:tcPr>
          <w:p w14:paraId="082CA323"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38,14</w:t>
            </w:r>
          </w:p>
        </w:tc>
        <w:tc>
          <w:tcPr>
            <w:tcW w:w="1701" w:type="dxa"/>
            <w:tcBorders>
              <w:top w:val="nil"/>
              <w:left w:val="nil"/>
              <w:bottom w:val="single" w:sz="4" w:space="0" w:color="auto"/>
              <w:right w:val="single" w:sz="4" w:space="0" w:color="auto"/>
            </w:tcBorders>
            <w:shd w:val="clear" w:color="auto" w:fill="auto"/>
            <w:noWrap/>
            <w:vAlign w:val="bottom"/>
            <w:hideMark/>
          </w:tcPr>
          <w:p w14:paraId="337B3AF3"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0,00</w:t>
            </w:r>
          </w:p>
        </w:tc>
        <w:tc>
          <w:tcPr>
            <w:tcW w:w="992" w:type="dxa"/>
            <w:tcBorders>
              <w:top w:val="nil"/>
              <w:left w:val="nil"/>
              <w:bottom w:val="single" w:sz="4" w:space="0" w:color="auto"/>
              <w:right w:val="single" w:sz="4" w:space="0" w:color="auto"/>
            </w:tcBorders>
            <w:shd w:val="clear" w:color="auto" w:fill="auto"/>
            <w:noWrap/>
            <w:vAlign w:val="bottom"/>
            <w:hideMark/>
          </w:tcPr>
          <w:p w14:paraId="19914FD3"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0,06</w:t>
            </w:r>
          </w:p>
        </w:tc>
        <w:tc>
          <w:tcPr>
            <w:tcW w:w="1418" w:type="dxa"/>
            <w:tcBorders>
              <w:top w:val="nil"/>
              <w:left w:val="nil"/>
              <w:bottom w:val="single" w:sz="4" w:space="0" w:color="auto"/>
              <w:right w:val="single" w:sz="4" w:space="0" w:color="auto"/>
            </w:tcBorders>
            <w:shd w:val="clear" w:color="auto" w:fill="ED7D31" w:themeFill="accent2"/>
            <w:noWrap/>
            <w:vAlign w:val="bottom"/>
            <w:hideMark/>
          </w:tcPr>
          <w:p w14:paraId="76B0196E"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40,57</w:t>
            </w:r>
          </w:p>
        </w:tc>
      </w:tr>
      <w:tr w:rsidR="00560F48" w:rsidRPr="00D60B21" w14:paraId="56A566EB" w14:textId="77777777" w:rsidTr="00AC6604">
        <w:trPr>
          <w:trHeight w:val="454"/>
          <w:jc w:val="center"/>
        </w:trPr>
        <w:tc>
          <w:tcPr>
            <w:tcW w:w="2268"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2EFB093B" w14:textId="55A2328F" w:rsidR="00D60B21" w:rsidRPr="00D60B21" w:rsidRDefault="00560F48"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560F48">
              <w:rPr>
                <w:rFonts w:ascii="Bahnschrift Light Condensed" w:eastAsia="Times New Roman" w:hAnsi="Bahnschrift Light Condensed" w:cs="Calibri"/>
                <w:b/>
                <w:bCs/>
                <w:color w:val="FFFFFF" w:themeColor="background1"/>
                <w:sz w:val="20"/>
                <w:szCs w:val="20"/>
                <w:lang w:eastAsia="fr-FR"/>
              </w:rPr>
              <w:t>Pêche</w:t>
            </w:r>
            <w:r w:rsidR="00D60B21" w:rsidRPr="00D60B21">
              <w:rPr>
                <w:rFonts w:ascii="Bahnschrift Light Condensed" w:eastAsia="Times New Roman" w:hAnsi="Bahnschrift Light Condensed" w:cs="Calibri"/>
                <w:b/>
                <w:bCs/>
                <w:color w:val="FFFFFF" w:themeColor="background1"/>
                <w:sz w:val="20"/>
                <w:szCs w:val="20"/>
                <w:lang w:eastAsia="fr-FR"/>
              </w:rPr>
              <w:t xml:space="preserve">  </w:t>
            </w:r>
          </w:p>
        </w:tc>
        <w:tc>
          <w:tcPr>
            <w:tcW w:w="1082" w:type="dxa"/>
            <w:tcBorders>
              <w:top w:val="nil"/>
              <w:left w:val="nil"/>
              <w:bottom w:val="single" w:sz="4" w:space="0" w:color="auto"/>
              <w:right w:val="single" w:sz="4" w:space="0" w:color="auto"/>
            </w:tcBorders>
            <w:shd w:val="clear" w:color="auto" w:fill="auto"/>
            <w:noWrap/>
            <w:vAlign w:val="bottom"/>
            <w:hideMark/>
          </w:tcPr>
          <w:p w14:paraId="6F9DE410"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0,39</w:t>
            </w:r>
          </w:p>
        </w:tc>
        <w:tc>
          <w:tcPr>
            <w:tcW w:w="1045" w:type="dxa"/>
            <w:tcBorders>
              <w:top w:val="nil"/>
              <w:left w:val="nil"/>
              <w:bottom w:val="single" w:sz="4" w:space="0" w:color="auto"/>
              <w:right w:val="single" w:sz="4" w:space="0" w:color="auto"/>
            </w:tcBorders>
            <w:shd w:val="clear" w:color="auto" w:fill="auto"/>
            <w:noWrap/>
            <w:vAlign w:val="bottom"/>
            <w:hideMark/>
          </w:tcPr>
          <w:p w14:paraId="17432C88"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1,10</w:t>
            </w:r>
          </w:p>
        </w:tc>
        <w:tc>
          <w:tcPr>
            <w:tcW w:w="1417" w:type="dxa"/>
            <w:tcBorders>
              <w:top w:val="nil"/>
              <w:left w:val="nil"/>
              <w:bottom w:val="single" w:sz="4" w:space="0" w:color="auto"/>
              <w:right w:val="single" w:sz="4" w:space="0" w:color="auto"/>
            </w:tcBorders>
            <w:shd w:val="clear" w:color="auto" w:fill="auto"/>
            <w:noWrap/>
            <w:vAlign w:val="bottom"/>
            <w:hideMark/>
          </w:tcPr>
          <w:p w14:paraId="0710147B"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1,47</w:t>
            </w:r>
          </w:p>
        </w:tc>
        <w:tc>
          <w:tcPr>
            <w:tcW w:w="1701" w:type="dxa"/>
            <w:tcBorders>
              <w:top w:val="nil"/>
              <w:left w:val="nil"/>
              <w:bottom w:val="single" w:sz="4" w:space="0" w:color="auto"/>
              <w:right w:val="single" w:sz="4" w:space="0" w:color="auto"/>
            </w:tcBorders>
            <w:shd w:val="clear" w:color="auto" w:fill="auto"/>
            <w:noWrap/>
            <w:vAlign w:val="bottom"/>
            <w:hideMark/>
          </w:tcPr>
          <w:p w14:paraId="0EEE7992"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0,00</w:t>
            </w:r>
          </w:p>
        </w:tc>
        <w:tc>
          <w:tcPr>
            <w:tcW w:w="992" w:type="dxa"/>
            <w:tcBorders>
              <w:top w:val="nil"/>
              <w:left w:val="nil"/>
              <w:bottom w:val="single" w:sz="4" w:space="0" w:color="auto"/>
              <w:right w:val="single" w:sz="4" w:space="0" w:color="auto"/>
            </w:tcBorders>
            <w:shd w:val="clear" w:color="auto" w:fill="auto"/>
            <w:noWrap/>
            <w:vAlign w:val="bottom"/>
            <w:hideMark/>
          </w:tcPr>
          <w:p w14:paraId="6DBA8312"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0,06</w:t>
            </w:r>
          </w:p>
        </w:tc>
        <w:tc>
          <w:tcPr>
            <w:tcW w:w="1418" w:type="dxa"/>
            <w:tcBorders>
              <w:top w:val="nil"/>
              <w:left w:val="nil"/>
              <w:bottom w:val="single" w:sz="4" w:space="0" w:color="auto"/>
              <w:right w:val="single" w:sz="4" w:space="0" w:color="auto"/>
            </w:tcBorders>
            <w:shd w:val="clear" w:color="auto" w:fill="ED7D31" w:themeFill="accent2"/>
            <w:noWrap/>
            <w:vAlign w:val="bottom"/>
            <w:hideMark/>
          </w:tcPr>
          <w:p w14:paraId="274329C0"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3,02</w:t>
            </w:r>
          </w:p>
        </w:tc>
      </w:tr>
      <w:tr w:rsidR="00560F48" w:rsidRPr="00D60B21" w14:paraId="45CE1773" w14:textId="77777777" w:rsidTr="00AC6604">
        <w:trPr>
          <w:trHeight w:val="454"/>
          <w:jc w:val="center"/>
        </w:trPr>
        <w:tc>
          <w:tcPr>
            <w:tcW w:w="2268"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226A19BE" w14:textId="77777777" w:rsidR="00D60B21" w:rsidRPr="00D60B21" w:rsidRDefault="00D60B21"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D60B21">
              <w:rPr>
                <w:rFonts w:ascii="Bahnschrift Light Condensed" w:eastAsia="Times New Roman" w:hAnsi="Bahnschrift Light Condensed" w:cs="Calibri"/>
                <w:b/>
                <w:bCs/>
                <w:color w:val="FFFFFF" w:themeColor="background1"/>
                <w:sz w:val="20"/>
                <w:szCs w:val="20"/>
                <w:lang w:eastAsia="fr-FR"/>
              </w:rPr>
              <w:t>Industrie</w:t>
            </w:r>
          </w:p>
        </w:tc>
        <w:tc>
          <w:tcPr>
            <w:tcW w:w="1082" w:type="dxa"/>
            <w:tcBorders>
              <w:top w:val="nil"/>
              <w:left w:val="nil"/>
              <w:bottom w:val="single" w:sz="4" w:space="0" w:color="auto"/>
              <w:right w:val="single" w:sz="4" w:space="0" w:color="auto"/>
            </w:tcBorders>
            <w:shd w:val="clear" w:color="auto" w:fill="auto"/>
            <w:noWrap/>
            <w:vAlign w:val="bottom"/>
            <w:hideMark/>
          </w:tcPr>
          <w:p w14:paraId="5B6A55BA"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0,97</w:t>
            </w:r>
          </w:p>
        </w:tc>
        <w:tc>
          <w:tcPr>
            <w:tcW w:w="1045" w:type="dxa"/>
            <w:tcBorders>
              <w:top w:val="nil"/>
              <w:left w:val="nil"/>
              <w:bottom w:val="single" w:sz="4" w:space="0" w:color="auto"/>
              <w:right w:val="single" w:sz="4" w:space="0" w:color="auto"/>
            </w:tcBorders>
            <w:shd w:val="clear" w:color="auto" w:fill="auto"/>
            <w:noWrap/>
            <w:vAlign w:val="bottom"/>
            <w:hideMark/>
          </w:tcPr>
          <w:p w14:paraId="1967BA42"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8,07</w:t>
            </w:r>
          </w:p>
        </w:tc>
        <w:tc>
          <w:tcPr>
            <w:tcW w:w="1417" w:type="dxa"/>
            <w:tcBorders>
              <w:top w:val="nil"/>
              <w:left w:val="nil"/>
              <w:bottom w:val="single" w:sz="4" w:space="0" w:color="auto"/>
              <w:right w:val="single" w:sz="4" w:space="0" w:color="auto"/>
            </w:tcBorders>
            <w:shd w:val="clear" w:color="auto" w:fill="auto"/>
            <w:noWrap/>
            <w:vAlign w:val="bottom"/>
            <w:hideMark/>
          </w:tcPr>
          <w:p w14:paraId="3B6128DA"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196919DA"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7,98</w:t>
            </w:r>
          </w:p>
        </w:tc>
        <w:tc>
          <w:tcPr>
            <w:tcW w:w="992" w:type="dxa"/>
            <w:tcBorders>
              <w:top w:val="nil"/>
              <w:left w:val="nil"/>
              <w:bottom w:val="single" w:sz="4" w:space="0" w:color="auto"/>
              <w:right w:val="single" w:sz="4" w:space="0" w:color="auto"/>
            </w:tcBorders>
            <w:shd w:val="clear" w:color="auto" w:fill="auto"/>
            <w:noWrap/>
            <w:vAlign w:val="bottom"/>
            <w:hideMark/>
          </w:tcPr>
          <w:p w14:paraId="70116DD3"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0,01</w:t>
            </w:r>
          </w:p>
        </w:tc>
        <w:tc>
          <w:tcPr>
            <w:tcW w:w="1418" w:type="dxa"/>
            <w:tcBorders>
              <w:top w:val="nil"/>
              <w:left w:val="nil"/>
              <w:bottom w:val="single" w:sz="4" w:space="0" w:color="auto"/>
              <w:right w:val="single" w:sz="4" w:space="0" w:color="auto"/>
            </w:tcBorders>
            <w:shd w:val="clear" w:color="auto" w:fill="ED7D31" w:themeFill="accent2"/>
            <w:noWrap/>
            <w:vAlign w:val="bottom"/>
            <w:hideMark/>
          </w:tcPr>
          <w:p w14:paraId="67AF293E"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17,03</w:t>
            </w:r>
          </w:p>
        </w:tc>
      </w:tr>
      <w:tr w:rsidR="00560F48" w:rsidRPr="00D60B21" w14:paraId="71A2958E" w14:textId="77777777" w:rsidTr="00AC6604">
        <w:trPr>
          <w:trHeight w:val="454"/>
          <w:jc w:val="center"/>
        </w:trPr>
        <w:tc>
          <w:tcPr>
            <w:tcW w:w="2268"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0E666E26" w14:textId="77777777" w:rsidR="00D60B21" w:rsidRPr="00D60B21" w:rsidRDefault="00D60B21"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D60B21">
              <w:rPr>
                <w:rFonts w:ascii="Bahnschrift Light Condensed" w:eastAsia="Times New Roman" w:hAnsi="Bahnschrift Light Condensed" w:cs="Calibri"/>
                <w:b/>
                <w:bCs/>
                <w:color w:val="FFFFFF" w:themeColor="background1"/>
                <w:sz w:val="20"/>
                <w:szCs w:val="20"/>
                <w:lang w:eastAsia="fr-FR"/>
              </w:rPr>
              <w:t>Commerce</w:t>
            </w:r>
          </w:p>
        </w:tc>
        <w:tc>
          <w:tcPr>
            <w:tcW w:w="1082" w:type="dxa"/>
            <w:tcBorders>
              <w:top w:val="nil"/>
              <w:left w:val="nil"/>
              <w:bottom w:val="single" w:sz="4" w:space="0" w:color="auto"/>
              <w:right w:val="single" w:sz="4" w:space="0" w:color="auto"/>
            </w:tcBorders>
            <w:shd w:val="clear" w:color="auto" w:fill="auto"/>
            <w:noWrap/>
            <w:vAlign w:val="bottom"/>
            <w:hideMark/>
          </w:tcPr>
          <w:p w14:paraId="0A9C5357"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0,04</w:t>
            </w:r>
          </w:p>
        </w:tc>
        <w:tc>
          <w:tcPr>
            <w:tcW w:w="1045" w:type="dxa"/>
            <w:tcBorders>
              <w:top w:val="nil"/>
              <w:left w:val="nil"/>
              <w:bottom w:val="single" w:sz="4" w:space="0" w:color="auto"/>
              <w:right w:val="single" w:sz="4" w:space="0" w:color="auto"/>
            </w:tcBorders>
            <w:shd w:val="clear" w:color="auto" w:fill="auto"/>
            <w:noWrap/>
            <w:vAlign w:val="bottom"/>
            <w:hideMark/>
          </w:tcPr>
          <w:p w14:paraId="2A35F88A"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1,36</w:t>
            </w:r>
          </w:p>
        </w:tc>
        <w:tc>
          <w:tcPr>
            <w:tcW w:w="1417" w:type="dxa"/>
            <w:tcBorders>
              <w:top w:val="nil"/>
              <w:left w:val="nil"/>
              <w:bottom w:val="single" w:sz="4" w:space="0" w:color="auto"/>
              <w:right w:val="single" w:sz="4" w:space="0" w:color="auto"/>
            </w:tcBorders>
            <w:shd w:val="clear" w:color="auto" w:fill="auto"/>
            <w:noWrap/>
            <w:vAlign w:val="bottom"/>
            <w:hideMark/>
          </w:tcPr>
          <w:p w14:paraId="738C87FE"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3,52</w:t>
            </w:r>
          </w:p>
        </w:tc>
        <w:tc>
          <w:tcPr>
            <w:tcW w:w="1701" w:type="dxa"/>
            <w:tcBorders>
              <w:top w:val="nil"/>
              <w:left w:val="nil"/>
              <w:bottom w:val="single" w:sz="4" w:space="0" w:color="auto"/>
              <w:right w:val="single" w:sz="4" w:space="0" w:color="auto"/>
            </w:tcBorders>
            <w:shd w:val="clear" w:color="auto" w:fill="auto"/>
            <w:noWrap/>
            <w:vAlign w:val="bottom"/>
            <w:hideMark/>
          </w:tcPr>
          <w:p w14:paraId="714A0E83"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17,74</w:t>
            </w:r>
          </w:p>
        </w:tc>
        <w:tc>
          <w:tcPr>
            <w:tcW w:w="992" w:type="dxa"/>
            <w:tcBorders>
              <w:top w:val="nil"/>
              <w:left w:val="nil"/>
              <w:bottom w:val="single" w:sz="4" w:space="0" w:color="auto"/>
              <w:right w:val="single" w:sz="4" w:space="0" w:color="auto"/>
            </w:tcBorders>
            <w:shd w:val="clear" w:color="auto" w:fill="auto"/>
            <w:noWrap/>
            <w:vAlign w:val="bottom"/>
            <w:hideMark/>
          </w:tcPr>
          <w:p w14:paraId="411B9F84"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0,05</w:t>
            </w:r>
          </w:p>
        </w:tc>
        <w:tc>
          <w:tcPr>
            <w:tcW w:w="1418" w:type="dxa"/>
            <w:tcBorders>
              <w:top w:val="nil"/>
              <w:left w:val="nil"/>
              <w:bottom w:val="single" w:sz="4" w:space="0" w:color="auto"/>
              <w:right w:val="single" w:sz="4" w:space="0" w:color="auto"/>
            </w:tcBorders>
            <w:shd w:val="clear" w:color="auto" w:fill="ED7D31" w:themeFill="accent2"/>
            <w:noWrap/>
            <w:vAlign w:val="bottom"/>
            <w:hideMark/>
          </w:tcPr>
          <w:p w14:paraId="5BC36265"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22,70</w:t>
            </w:r>
          </w:p>
        </w:tc>
      </w:tr>
      <w:tr w:rsidR="00560F48" w:rsidRPr="00D60B21" w14:paraId="1FF344BE" w14:textId="77777777" w:rsidTr="00AC6604">
        <w:trPr>
          <w:trHeight w:val="454"/>
          <w:jc w:val="center"/>
        </w:trPr>
        <w:tc>
          <w:tcPr>
            <w:tcW w:w="2268"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055052C3" w14:textId="77777777" w:rsidR="00D60B21" w:rsidRPr="00D60B21" w:rsidRDefault="00D60B21"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D60B21">
              <w:rPr>
                <w:rFonts w:ascii="Bahnschrift Light Condensed" w:eastAsia="Times New Roman" w:hAnsi="Bahnschrift Light Condensed" w:cs="Calibri"/>
                <w:b/>
                <w:bCs/>
                <w:color w:val="FFFFFF" w:themeColor="background1"/>
                <w:sz w:val="20"/>
                <w:szCs w:val="20"/>
                <w:lang w:eastAsia="fr-FR"/>
              </w:rPr>
              <w:t xml:space="preserve">Service </w:t>
            </w:r>
          </w:p>
        </w:tc>
        <w:tc>
          <w:tcPr>
            <w:tcW w:w="1082" w:type="dxa"/>
            <w:tcBorders>
              <w:top w:val="nil"/>
              <w:left w:val="nil"/>
              <w:bottom w:val="single" w:sz="4" w:space="0" w:color="auto"/>
              <w:right w:val="single" w:sz="4" w:space="0" w:color="auto"/>
            </w:tcBorders>
            <w:shd w:val="clear" w:color="auto" w:fill="auto"/>
            <w:noWrap/>
            <w:vAlign w:val="bottom"/>
            <w:hideMark/>
          </w:tcPr>
          <w:p w14:paraId="7583C526"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7,02</w:t>
            </w:r>
          </w:p>
        </w:tc>
        <w:tc>
          <w:tcPr>
            <w:tcW w:w="1045" w:type="dxa"/>
            <w:tcBorders>
              <w:top w:val="nil"/>
              <w:left w:val="nil"/>
              <w:bottom w:val="single" w:sz="4" w:space="0" w:color="auto"/>
              <w:right w:val="single" w:sz="4" w:space="0" w:color="auto"/>
            </w:tcBorders>
            <w:shd w:val="clear" w:color="auto" w:fill="auto"/>
            <w:noWrap/>
            <w:vAlign w:val="bottom"/>
            <w:hideMark/>
          </w:tcPr>
          <w:p w14:paraId="5B2F397D"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5,36</w:t>
            </w:r>
          </w:p>
        </w:tc>
        <w:tc>
          <w:tcPr>
            <w:tcW w:w="1417" w:type="dxa"/>
            <w:tcBorders>
              <w:top w:val="nil"/>
              <w:left w:val="nil"/>
              <w:bottom w:val="single" w:sz="4" w:space="0" w:color="auto"/>
              <w:right w:val="single" w:sz="4" w:space="0" w:color="auto"/>
            </w:tcBorders>
            <w:shd w:val="clear" w:color="auto" w:fill="auto"/>
            <w:noWrap/>
            <w:vAlign w:val="bottom"/>
            <w:hideMark/>
          </w:tcPr>
          <w:p w14:paraId="3DBD65D3"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25F81B55"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4,08</w:t>
            </w:r>
          </w:p>
        </w:tc>
        <w:tc>
          <w:tcPr>
            <w:tcW w:w="992" w:type="dxa"/>
            <w:tcBorders>
              <w:top w:val="nil"/>
              <w:left w:val="nil"/>
              <w:bottom w:val="single" w:sz="4" w:space="0" w:color="auto"/>
              <w:right w:val="single" w:sz="4" w:space="0" w:color="auto"/>
            </w:tcBorders>
            <w:shd w:val="clear" w:color="auto" w:fill="auto"/>
            <w:noWrap/>
            <w:vAlign w:val="bottom"/>
            <w:hideMark/>
          </w:tcPr>
          <w:p w14:paraId="3A3D50E3"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0,23</w:t>
            </w:r>
          </w:p>
        </w:tc>
        <w:tc>
          <w:tcPr>
            <w:tcW w:w="1418" w:type="dxa"/>
            <w:tcBorders>
              <w:top w:val="nil"/>
              <w:left w:val="nil"/>
              <w:bottom w:val="single" w:sz="4" w:space="0" w:color="auto"/>
              <w:right w:val="single" w:sz="4" w:space="0" w:color="auto"/>
            </w:tcBorders>
            <w:shd w:val="clear" w:color="auto" w:fill="ED7D31" w:themeFill="accent2"/>
            <w:noWrap/>
            <w:vAlign w:val="bottom"/>
            <w:hideMark/>
          </w:tcPr>
          <w:p w14:paraId="5D54F977"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16,69</w:t>
            </w:r>
          </w:p>
        </w:tc>
      </w:tr>
      <w:tr w:rsidR="00560F48" w:rsidRPr="00D60B21" w14:paraId="1D208AA9" w14:textId="77777777" w:rsidTr="00AC6604">
        <w:trPr>
          <w:trHeight w:val="454"/>
          <w:jc w:val="center"/>
        </w:trPr>
        <w:tc>
          <w:tcPr>
            <w:tcW w:w="2268" w:type="dxa"/>
            <w:tcBorders>
              <w:top w:val="nil"/>
              <w:left w:val="single" w:sz="4" w:space="0" w:color="auto"/>
              <w:bottom w:val="single" w:sz="4" w:space="0" w:color="auto"/>
              <w:right w:val="single" w:sz="4" w:space="0" w:color="auto"/>
            </w:tcBorders>
            <w:shd w:val="clear" w:color="auto" w:fill="ED7D31" w:themeFill="accent2"/>
            <w:noWrap/>
            <w:vAlign w:val="bottom"/>
            <w:hideMark/>
          </w:tcPr>
          <w:p w14:paraId="52A0DFD3" w14:textId="4D621A05" w:rsidR="00D60B21" w:rsidRPr="00D60B21" w:rsidRDefault="005151EC"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Pr>
                <w:rFonts w:ascii="Bahnschrift Light Condensed" w:eastAsia="Times New Roman" w:hAnsi="Bahnschrift Light Condensed" w:cs="Calibri"/>
                <w:b/>
                <w:bCs/>
                <w:color w:val="FFFFFF" w:themeColor="background1"/>
                <w:sz w:val="20"/>
                <w:szCs w:val="20"/>
                <w:lang w:eastAsia="fr-FR"/>
              </w:rPr>
              <w:t>Total</w:t>
            </w:r>
          </w:p>
        </w:tc>
        <w:tc>
          <w:tcPr>
            <w:tcW w:w="1082" w:type="dxa"/>
            <w:tcBorders>
              <w:top w:val="nil"/>
              <w:left w:val="nil"/>
              <w:bottom w:val="single" w:sz="4" w:space="0" w:color="auto"/>
              <w:right w:val="single" w:sz="4" w:space="0" w:color="auto"/>
            </w:tcBorders>
            <w:shd w:val="clear" w:color="auto" w:fill="ED7D31" w:themeFill="accent2"/>
            <w:noWrap/>
            <w:vAlign w:val="bottom"/>
            <w:hideMark/>
          </w:tcPr>
          <w:p w14:paraId="00B78157"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8,70</w:t>
            </w:r>
          </w:p>
        </w:tc>
        <w:tc>
          <w:tcPr>
            <w:tcW w:w="1045" w:type="dxa"/>
            <w:tcBorders>
              <w:top w:val="nil"/>
              <w:left w:val="nil"/>
              <w:bottom w:val="single" w:sz="4" w:space="0" w:color="auto"/>
              <w:right w:val="single" w:sz="4" w:space="0" w:color="auto"/>
            </w:tcBorders>
            <w:shd w:val="clear" w:color="auto" w:fill="ED7D31" w:themeFill="accent2"/>
            <w:noWrap/>
            <w:vAlign w:val="bottom"/>
            <w:hideMark/>
          </w:tcPr>
          <w:p w14:paraId="1AE9985C"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17,97</w:t>
            </w:r>
          </w:p>
        </w:tc>
        <w:tc>
          <w:tcPr>
            <w:tcW w:w="1417" w:type="dxa"/>
            <w:tcBorders>
              <w:top w:val="nil"/>
              <w:left w:val="nil"/>
              <w:bottom w:val="single" w:sz="4" w:space="0" w:color="auto"/>
              <w:right w:val="single" w:sz="4" w:space="0" w:color="auto"/>
            </w:tcBorders>
            <w:shd w:val="clear" w:color="auto" w:fill="ED7D31" w:themeFill="accent2"/>
            <w:noWrap/>
            <w:vAlign w:val="bottom"/>
            <w:hideMark/>
          </w:tcPr>
          <w:p w14:paraId="0E86CC48"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43,13</w:t>
            </w:r>
          </w:p>
        </w:tc>
        <w:tc>
          <w:tcPr>
            <w:tcW w:w="1701" w:type="dxa"/>
            <w:tcBorders>
              <w:top w:val="nil"/>
              <w:left w:val="nil"/>
              <w:bottom w:val="single" w:sz="4" w:space="0" w:color="auto"/>
              <w:right w:val="single" w:sz="4" w:space="0" w:color="auto"/>
            </w:tcBorders>
            <w:shd w:val="clear" w:color="auto" w:fill="ED7D31" w:themeFill="accent2"/>
            <w:noWrap/>
            <w:vAlign w:val="bottom"/>
            <w:hideMark/>
          </w:tcPr>
          <w:p w14:paraId="64579060"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29,80</w:t>
            </w:r>
          </w:p>
        </w:tc>
        <w:tc>
          <w:tcPr>
            <w:tcW w:w="992" w:type="dxa"/>
            <w:tcBorders>
              <w:top w:val="nil"/>
              <w:left w:val="nil"/>
              <w:bottom w:val="single" w:sz="4" w:space="0" w:color="auto"/>
              <w:right w:val="single" w:sz="4" w:space="0" w:color="auto"/>
            </w:tcBorders>
            <w:shd w:val="clear" w:color="auto" w:fill="ED7D31" w:themeFill="accent2"/>
            <w:noWrap/>
            <w:vAlign w:val="bottom"/>
            <w:hideMark/>
          </w:tcPr>
          <w:p w14:paraId="0E4AAD80" w14:textId="77777777" w:rsidR="00D60B21" w:rsidRPr="00D60B21" w:rsidRDefault="00D60B21" w:rsidP="00CE3EE9">
            <w:pPr>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0,40</w:t>
            </w:r>
          </w:p>
        </w:tc>
        <w:tc>
          <w:tcPr>
            <w:tcW w:w="1418" w:type="dxa"/>
            <w:tcBorders>
              <w:top w:val="nil"/>
              <w:left w:val="nil"/>
              <w:bottom w:val="single" w:sz="4" w:space="0" w:color="auto"/>
              <w:right w:val="single" w:sz="4" w:space="0" w:color="auto"/>
            </w:tcBorders>
            <w:shd w:val="clear" w:color="auto" w:fill="auto"/>
            <w:noWrap/>
            <w:vAlign w:val="bottom"/>
            <w:hideMark/>
          </w:tcPr>
          <w:p w14:paraId="61EEB19C" w14:textId="77777777" w:rsidR="00D60B21" w:rsidRPr="00D60B21" w:rsidRDefault="00D60B21" w:rsidP="00CE3EE9">
            <w:pPr>
              <w:keepNext/>
              <w:spacing w:after="0" w:line="240" w:lineRule="auto"/>
              <w:jc w:val="both"/>
              <w:rPr>
                <w:rFonts w:ascii="Bahnschrift Light Condensed" w:eastAsia="Times New Roman" w:hAnsi="Bahnschrift Light Condensed" w:cs="Calibri"/>
                <w:color w:val="000000"/>
                <w:szCs w:val="24"/>
                <w:lang w:eastAsia="fr-FR"/>
              </w:rPr>
            </w:pPr>
            <w:r w:rsidRPr="00D60B21">
              <w:rPr>
                <w:rFonts w:ascii="Bahnschrift Light Condensed" w:eastAsia="Times New Roman" w:hAnsi="Bahnschrift Light Condensed" w:cs="Calibri"/>
                <w:color w:val="000000"/>
                <w:szCs w:val="24"/>
                <w:lang w:eastAsia="fr-FR"/>
              </w:rPr>
              <w:t>100</w:t>
            </w:r>
          </w:p>
        </w:tc>
      </w:tr>
    </w:tbl>
    <w:p w14:paraId="7FE75294" w14:textId="6B33E9D5" w:rsidR="00D60B21" w:rsidRPr="00B614FA" w:rsidRDefault="009C428F" w:rsidP="00CE3EE9">
      <w:pPr>
        <w:pStyle w:val="Lgende"/>
        <w:jc w:val="both"/>
        <w:rPr>
          <w:rFonts w:eastAsia="Times New Roman" w:cs="Times New Roman"/>
          <w:sz w:val="28"/>
          <w:szCs w:val="28"/>
          <w:u w:val="single"/>
          <w:lang w:eastAsia="fr-FR"/>
        </w:rPr>
      </w:pPr>
      <w:r w:rsidRPr="00B614FA">
        <w:rPr>
          <w:u w:val="single"/>
        </w:rPr>
        <w:t>So</w:t>
      </w:r>
      <w:r w:rsidRPr="00B614FA">
        <w:rPr>
          <w:sz w:val="20"/>
          <w:szCs w:val="20"/>
          <w:u w:val="single"/>
        </w:rPr>
        <w:t xml:space="preserve">urce  </w:t>
      </w:r>
      <w:r w:rsidRPr="00B614FA">
        <w:rPr>
          <w:sz w:val="20"/>
          <w:szCs w:val="20"/>
          <w:u w:val="single"/>
        </w:rPr>
        <w:fldChar w:fldCharType="begin"/>
      </w:r>
      <w:r w:rsidRPr="00B614FA">
        <w:rPr>
          <w:sz w:val="20"/>
          <w:szCs w:val="20"/>
          <w:u w:val="single"/>
        </w:rPr>
        <w:instrText xml:space="preserve"> SEQ Source_ \* ARABIC </w:instrText>
      </w:r>
      <w:r w:rsidRPr="00B614FA">
        <w:rPr>
          <w:sz w:val="20"/>
          <w:szCs w:val="20"/>
          <w:u w:val="single"/>
        </w:rPr>
        <w:fldChar w:fldCharType="separate"/>
      </w:r>
      <w:r w:rsidR="00EF636F">
        <w:rPr>
          <w:noProof/>
          <w:sz w:val="20"/>
          <w:szCs w:val="20"/>
          <w:u w:val="single"/>
        </w:rPr>
        <w:t>1</w:t>
      </w:r>
      <w:r w:rsidRPr="00B614FA">
        <w:rPr>
          <w:sz w:val="20"/>
          <w:szCs w:val="20"/>
          <w:u w:val="single"/>
        </w:rPr>
        <w:fldChar w:fldCharType="end"/>
      </w:r>
      <w:r w:rsidRPr="00B614FA">
        <w:rPr>
          <w:sz w:val="20"/>
          <w:szCs w:val="20"/>
          <w:u w:val="single"/>
        </w:rPr>
        <w:t>: Calcul</w:t>
      </w:r>
      <w:r w:rsidR="008227ED">
        <w:rPr>
          <w:sz w:val="20"/>
          <w:szCs w:val="20"/>
          <w:u w:val="single"/>
        </w:rPr>
        <w:t>s</w:t>
      </w:r>
      <w:r w:rsidRPr="00B614FA">
        <w:rPr>
          <w:sz w:val="20"/>
          <w:szCs w:val="20"/>
          <w:u w:val="single"/>
        </w:rPr>
        <w:t xml:space="preserve"> de l'auteur</w:t>
      </w:r>
    </w:p>
    <w:p w14:paraId="7A09962B" w14:textId="77777777" w:rsidR="004F44C5" w:rsidRDefault="004F44C5" w:rsidP="00CE3EE9">
      <w:pPr>
        <w:jc w:val="both"/>
        <w:rPr>
          <w:rFonts w:eastAsia="Times New Roman" w:cs="Times New Roman"/>
          <w:szCs w:val="24"/>
          <w:lang w:eastAsia="fr-FR"/>
        </w:rPr>
      </w:pPr>
    </w:p>
    <w:p w14:paraId="742D651F" w14:textId="508925D9" w:rsidR="005C4A16" w:rsidRPr="00B20375" w:rsidRDefault="00724303" w:rsidP="00CE3EE9">
      <w:pPr>
        <w:pStyle w:val="Titre3"/>
        <w:rPr>
          <w:rFonts w:eastAsia="Times New Roman"/>
        </w:rPr>
      </w:pPr>
      <w:bookmarkStart w:id="37" w:name="_Toc107501651"/>
      <w:r w:rsidRPr="00B20375">
        <w:rPr>
          <w:rFonts w:eastAsia="Times New Roman"/>
        </w:rPr>
        <w:t>Profil</w:t>
      </w:r>
      <w:ins w:id="38" w:author="IDiallo" w:date="2022-07-02T17:49:00Z">
        <w:r w:rsidR="00530370">
          <w:rPr>
            <w:rFonts w:eastAsia="Times New Roman"/>
          </w:rPr>
          <w:t>s</w:t>
        </w:r>
      </w:ins>
      <w:r w:rsidRPr="00B20375">
        <w:rPr>
          <w:rFonts w:eastAsia="Times New Roman"/>
        </w:rPr>
        <w:t xml:space="preserve"> colonne</w:t>
      </w:r>
      <w:bookmarkEnd w:id="37"/>
      <w:r w:rsidRPr="00B20375">
        <w:rPr>
          <w:rFonts w:eastAsia="Times New Roman"/>
        </w:rPr>
        <w:t xml:space="preserve"> </w:t>
      </w:r>
    </w:p>
    <w:p w14:paraId="4DCA3D22" w14:textId="7E9554C0" w:rsidR="00724303" w:rsidRDefault="00724303" w:rsidP="00CE3EE9">
      <w:pPr>
        <w:jc w:val="both"/>
        <w:rPr>
          <w:rFonts w:eastAsia="Times New Roman" w:cs="Times New Roman"/>
          <w:szCs w:val="24"/>
          <w:lang w:eastAsia="fr-FR"/>
        </w:rPr>
      </w:pPr>
      <w:r>
        <w:rPr>
          <w:rFonts w:eastAsia="Times New Roman" w:cs="Times New Roman"/>
          <w:szCs w:val="24"/>
          <w:lang w:eastAsia="fr-FR"/>
        </w:rPr>
        <w:t>Le</w:t>
      </w:r>
      <w:ins w:id="39" w:author="IDiallo" w:date="2022-07-02T17:49:00Z">
        <w:r w:rsidR="00530370">
          <w:rPr>
            <w:rFonts w:eastAsia="Times New Roman" w:cs="Times New Roman"/>
            <w:szCs w:val="24"/>
            <w:lang w:eastAsia="fr-FR"/>
          </w:rPr>
          <w:t>s</w:t>
        </w:r>
      </w:ins>
      <w:r>
        <w:rPr>
          <w:rFonts w:eastAsia="Times New Roman" w:cs="Times New Roman"/>
          <w:szCs w:val="24"/>
          <w:lang w:eastAsia="fr-FR"/>
        </w:rPr>
        <w:t xml:space="preserve"> profil</w:t>
      </w:r>
      <w:ins w:id="40" w:author="IDiallo" w:date="2022-07-02T17:49:00Z">
        <w:r w:rsidR="00530370">
          <w:rPr>
            <w:rFonts w:eastAsia="Times New Roman" w:cs="Times New Roman"/>
            <w:szCs w:val="24"/>
            <w:lang w:eastAsia="fr-FR"/>
          </w:rPr>
          <w:t>s</w:t>
        </w:r>
      </w:ins>
      <w:r>
        <w:rPr>
          <w:rFonts w:eastAsia="Times New Roman" w:cs="Times New Roman"/>
          <w:szCs w:val="24"/>
          <w:lang w:eastAsia="fr-FR"/>
        </w:rPr>
        <w:t xml:space="preserve"> colonne représente</w:t>
      </w:r>
      <w:ins w:id="41" w:author="IDiallo" w:date="2022-07-02T17:49:00Z">
        <w:r w:rsidR="00530370">
          <w:rPr>
            <w:rFonts w:eastAsia="Times New Roman" w:cs="Times New Roman"/>
            <w:szCs w:val="24"/>
            <w:lang w:eastAsia="fr-FR"/>
          </w:rPr>
          <w:t>nt</w:t>
        </w:r>
      </w:ins>
      <w:r>
        <w:rPr>
          <w:rFonts w:eastAsia="Times New Roman" w:cs="Times New Roman"/>
          <w:szCs w:val="24"/>
          <w:lang w:eastAsia="fr-FR"/>
        </w:rPr>
        <w:t xml:space="preserve"> la répartition des groupe</w:t>
      </w:r>
      <w:r w:rsidR="00E00AAF">
        <w:rPr>
          <w:rFonts w:eastAsia="Times New Roman" w:cs="Times New Roman"/>
          <w:szCs w:val="24"/>
          <w:lang w:eastAsia="fr-FR"/>
        </w:rPr>
        <w:t>s</w:t>
      </w:r>
      <w:r>
        <w:rPr>
          <w:rFonts w:eastAsia="Times New Roman" w:cs="Times New Roman"/>
          <w:szCs w:val="24"/>
          <w:lang w:eastAsia="fr-FR"/>
        </w:rPr>
        <w:t xml:space="preserve"> socioéconomiques suivant les branches d’activités.</w:t>
      </w:r>
    </w:p>
    <w:p w14:paraId="1203B806" w14:textId="2C3E7E5B" w:rsidR="002D5D46" w:rsidRDefault="00724303" w:rsidP="00CE3EE9">
      <w:pPr>
        <w:jc w:val="both"/>
        <w:rPr>
          <w:rFonts w:eastAsia="Times New Roman" w:cs="Times New Roman"/>
          <w:szCs w:val="24"/>
          <w:lang w:eastAsia="fr-FR"/>
        </w:rPr>
      </w:pPr>
      <w:r>
        <w:rPr>
          <w:rFonts w:eastAsia="Times New Roman" w:cs="Times New Roman"/>
          <w:szCs w:val="24"/>
          <w:lang w:eastAsia="fr-FR"/>
        </w:rPr>
        <w:t>L’analyse des groupe</w:t>
      </w:r>
      <w:r w:rsidR="00874093">
        <w:rPr>
          <w:rFonts w:eastAsia="Times New Roman" w:cs="Times New Roman"/>
          <w:szCs w:val="24"/>
          <w:lang w:eastAsia="fr-FR"/>
        </w:rPr>
        <w:t xml:space="preserve">s </w:t>
      </w:r>
      <w:r>
        <w:rPr>
          <w:rFonts w:eastAsia="Times New Roman" w:cs="Times New Roman"/>
          <w:szCs w:val="24"/>
          <w:lang w:eastAsia="fr-FR"/>
        </w:rPr>
        <w:t>socio</w:t>
      </w:r>
      <w:r w:rsidR="009466BB">
        <w:rPr>
          <w:rFonts w:eastAsia="Times New Roman" w:cs="Times New Roman"/>
          <w:szCs w:val="24"/>
          <w:lang w:eastAsia="fr-FR"/>
        </w:rPr>
        <w:t>-</w:t>
      </w:r>
      <w:r>
        <w:rPr>
          <w:rFonts w:eastAsia="Times New Roman" w:cs="Times New Roman"/>
          <w:szCs w:val="24"/>
          <w:lang w:eastAsia="fr-FR"/>
        </w:rPr>
        <w:t xml:space="preserve">économiques suivant les branches d’activités révèle que les </w:t>
      </w:r>
      <w:r w:rsidRPr="00530370">
        <w:rPr>
          <w:rFonts w:eastAsia="Times New Roman" w:cs="Times New Roman"/>
          <w:szCs w:val="24"/>
          <w:highlight w:val="yellow"/>
          <w:lang w:eastAsia="fr-FR"/>
          <w:rPrChange w:id="42" w:author="IDiallo" w:date="2022-07-02T17:50:00Z">
            <w:rPr>
              <w:rFonts w:eastAsia="Times New Roman" w:cs="Times New Roman"/>
              <w:szCs w:val="24"/>
              <w:lang w:eastAsia="fr-FR"/>
            </w:rPr>
          </w:rPrChange>
        </w:rPr>
        <w:t>individus</w:t>
      </w:r>
      <w:r>
        <w:rPr>
          <w:rFonts w:eastAsia="Times New Roman" w:cs="Times New Roman"/>
          <w:szCs w:val="24"/>
          <w:lang w:eastAsia="fr-FR"/>
        </w:rPr>
        <w:t xml:space="preserve"> exerçant dans le secteur public </w:t>
      </w:r>
      <w:del w:id="43" w:author="IDiallo" w:date="2022-07-02T17:50:00Z">
        <w:r w:rsidDel="00530370">
          <w:rPr>
            <w:rFonts w:eastAsia="Times New Roman" w:cs="Times New Roman"/>
            <w:szCs w:val="24"/>
            <w:lang w:eastAsia="fr-FR"/>
          </w:rPr>
          <w:delText xml:space="preserve">font </w:delText>
        </w:r>
      </w:del>
      <w:ins w:id="44" w:author="IDiallo" w:date="2022-07-02T17:50:00Z">
        <w:r w:rsidR="00530370">
          <w:rPr>
            <w:rFonts w:eastAsia="Times New Roman" w:cs="Times New Roman"/>
            <w:szCs w:val="24"/>
            <w:lang w:eastAsia="fr-FR"/>
          </w:rPr>
          <w:t>fournissent</w:t>
        </w:r>
        <w:r w:rsidR="00530370">
          <w:rPr>
            <w:rFonts w:eastAsia="Times New Roman" w:cs="Times New Roman"/>
            <w:szCs w:val="24"/>
            <w:lang w:eastAsia="fr-FR"/>
          </w:rPr>
          <w:t xml:space="preserve"> </w:t>
        </w:r>
      </w:ins>
      <w:r>
        <w:rPr>
          <w:rFonts w:eastAsia="Times New Roman" w:cs="Times New Roman"/>
          <w:szCs w:val="24"/>
          <w:lang w:eastAsia="fr-FR"/>
        </w:rPr>
        <w:t xml:space="preserve">principalement </w:t>
      </w:r>
      <w:ins w:id="45" w:author="IDiallo" w:date="2022-07-02T17:50:00Z">
        <w:r w:rsidR="00530370">
          <w:rPr>
            <w:rFonts w:eastAsia="Times New Roman" w:cs="Times New Roman"/>
            <w:szCs w:val="24"/>
            <w:lang w:eastAsia="fr-FR"/>
          </w:rPr>
          <w:t>d</w:t>
        </w:r>
      </w:ins>
      <w:del w:id="46" w:author="IDiallo" w:date="2022-07-02T17:50:00Z">
        <w:r w:rsidDel="00530370">
          <w:rPr>
            <w:rFonts w:eastAsia="Times New Roman" w:cs="Times New Roman"/>
            <w:szCs w:val="24"/>
            <w:lang w:eastAsia="fr-FR"/>
          </w:rPr>
          <w:delText xml:space="preserve">du </w:delText>
        </w:r>
      </w:del>
      <w:ins w:id="47" w:author="IDiallo" w:date="2022-07-02T17:50:00Z">
        <w:r w:rsidR="00530370">
          <w:rPr>
            <w:rFonts w:eastAsia="Times New Roman" w:cs="Times New Roman"/>
            <w:szCs w:val="24"/>
            <w:lang w:eastAsia="fr-FR"/>
          </w:rPr>
          <w:t>es</w:t>
        </w:r>
        <w:r w:rsidR="00530370">
          <w:rPr>
            <w:rFonts w:eastAsia="Times New Roman" w:cs="Times New Roman"/>
            <w:szCs w:val="24"/>
            <w:lang w:eastAsia="fr-FR"/>
          </w:rPr>
          <w:t xml:space="preserve"> </w:t>
        </w:r>
      </w:ins>
      <w:r>
        <w:rPr>
          <w:rFonts w:eastAsia="Times New Roman" w:cs="Times New Roman"/>
          <w:szCs w:val="24"/>
          <w:lang w:eastAsia="fr-FR"/>
        </w:rPr>
        <w:t>service</w:t>
      </w:r>
      <w:ins w:id="48" w:author="IDiallo" w:date="2022-07-02T17:50:00Z">
        <w:r w:rsidR="00530370">
          <w:rPr>
            <w:rFonts w:eastAsia="Times New Roman" w:cs="Times New Roman"/>
            <w:szCs w:val="24"/>
            <w:lang w:eastAsia="fr-FR"/>
          </w:rPr>
          <w:t>s,</w:t>
        </w:r>
      </w:ins>
      <w:r w:rsidR="00874093">
        <w:rPr>
          <w:rFonts w:eastAsia="Times New Roman" w:cs="Times New Roman"/>
          <w:szCs w:val="24"/>
          <w:lang w:eastAsia="fr-FR"/>
        </w:rPr>
        <w:t xml:space="preserve"> soit environ 80,68%. Les salariés du privé quant à eux </w:t>
      </w:r>
      <w:r w:rsidR="00893235">
        <w:rPr>
          <w:rFonts w:eastAsia="Times New Roman" w:cs="Times New Roman"/>
          <w:szCs w:val="24"/>
          <w:lang w:eastAsia="fr-FR"/>
        </w:rPr>
        <w:t>exercent</w:t>
      </w:r>
      <w:r w:rsidR="00874093">
        <w:rPr>
          <w:rFonts w:eastAsia="Times New Roman" w:cs="Times New Roman"/>
          <w:szCs w:val="24"/>
          <w:lang w:eastAsia="fr-FR"/>
        </w:rPr>
        <w:t xml:space="preserve"> beaucoup plus dans l’industrie soit 44,89% contre 29,83% </w:t>
      </w:r>
      <w:r w:rsidR="000813AD">
        <w:rPr>
          <w:rFonts w:eastAsia="Times New Roman" w:cs="Times New Roman"/>
          <w:szCs w:val="24"/>
          <w:lang w:eastAsia="fr-FR"/>
        </w:rPr>
        <w:t>qui font du service et 11,58% agriculteurs, éleveurs et forestiers. Les indépendants agricoles par contre sont essentiellement des agriculteurs</w:t>
      </w:r>
      <w:r w:rsidR="000527C5">
        <w:rPr>
          <w:rFonts w:eastAsia="Times New Roman" w:cs="Times New Roman"/>
          <w:szCs w:val="24"/>
          <w:lang w:eastAsia="fr-FR"/>
        </w:rPr>
        <w:t xml:space="preserve"> éleveurs et forestiers. Ils ont un </w:t>
      </w:r>
      <w:r w:rsidR="00A55484">
        <w:rPr>
          <w:rFonts w:eastAsia="Times New Roman" w:cs="Times New Roman"/>
          <w:szCs w:val="24"/>
          <w:lang w:eastAsia="fr-FR"/>
        </w:rPr>
        <w:t>poids</w:t>
      </w:r>
      <w:r w:rsidR="000527C5">
        <w:rPr>
          <w:rFonts w:eastAsia="Times New Roman" w:cs="Times New Roman"/>
          <w:szCs w:val="24"/>
          <w:lang w:eastAsia="fr-FR"/>
        </w:rPr>
        <w:t xml:space="preserve"> de 88,43% contre une </w:t>
      </w:r>
      <w:r w:rsidR="002D5D46">
        <w:rPr>
          <w:rFonts w:eastAsia="Times New Roman" w:cs="Times New Roman"/>
          <w:szCs w:val="24"/>
          <w:lang w:eastAsia="fr-FR"/>
        </w:rPr>
        <w:t xml:space="preserve">part </w:t>
      </w:r>
      <w:r w:rsidR="000527C5">
        <w:rPr>
          <w:rFonts w:eastAsia="Times New Roman" w:cs="Times New Roman"/>
          <w:szCs w:val="24"/>
          <w:lang w:eastAsia="fr-FR"/>
        </w:rPr>
        <w:t>négligeable de p</w:t>
      </w:r>
      <w:r w:rsidR="002D5D46">
        <w:rPr>
          <w:rFonts w:eastAsia="Times New Roman" w:cs="Times New Roman"/>
          <w:szCs w:val="24"/>
          <w:lang w:eastAsia="fr-FR"/>
        </w:rPr>
        <w:t>ê</w:t>
      </w:r>
      <w:r w:rsidR="000527C5">
        <w:rPr>
          <w:rFonts w:eastAsia="Times New Roman" w:cs="Times New Roman"/>
          <w:szCs w:val="24"/>
          <w:lang w:eastAsia="fr-FR"/>
        </w:rPr>
        <w:t>cheurs et de commerçants.</w:t>
      </w:r>
      <w:r w:rsidR="002D5D46">
        <w:rPr>
          <w:rFonts w:eastAsia="Times New Roman" w:cs="Times New Roman"/>
          <w:szCs w:val="24"/>
          <w:lang w:eastAsia="fr-FR"/>
        </w:rPr>
        <w:t xml:space="preserve"> On remarque que les branches d’activités telles que le commerce et le service ne sont pas présente</w:t>
      </w:r>
      <w:r w:rsidR="00E00AAF">
        <w:rPr>
          <w:rFonts w:eastAsia="Times New Roman" w:cs="Times New Roman"/>
          <w:szCs w:val="24"/>
          <w:lang w:eastAsia="fr-FR"/>
        </w:rPr>
        <w:t>s</w:t>
      </w:r>
      <w:del w:id="49" w:author="IDiallo" w:date="2022-07-02T17:52:00Z">
        <w:r w:rsidR="00E00AAF" w:rsidDel="008E5048">
          <w:rPr>
            <w:rFonts w:eastAsia="Times New Roman" w:cs="Times New Roman"/>
            <w:szCs w:val="24"/>
            <w:lang w:eastAsia="fr-FR"/>
          </w:rPr>
          <w:delText>s</w:delText>
        </w:r>
      </w:del>
      <w:r w:rsidR="002D5D46">
        <w:rPr>
          <w:rFonts w:eastAsia="Times New Roman" w:cs="Times New Roman"/>
          <w:szCs w:val="24"/>
          <w:lang w:eastAsia="fr-FR"/>
        </w:rPr>
        <w:t xml:space="preserve"> </w:t>
      </w:r>
      <w:r w:rsidR="002D5D46">
        <w:rPr>
          <w:rFonts w:eastAsia="Times New Roman" w:cs="Times New Roman"/>
          <w:szCs w:val="24"/>
          <w:lang w:eastAsia="fr-FR"/>
        </w:rPr>
        <w:lastRenderedPageBreak/>
        <w:t>pa</w:t>
      </w:r>
      <w:ins w:id="50" w:author="IDiallo" w:date="2022-07-02T17:51:00Z">
        <w:r w:rsidR="008E5048">
          <w:rPr>
            <w:rFonts w:eastAsia="Times New Roman" w:cs="Times New Roman"/>
            <w:szCs w:val="24"/>
            <w:lang w:eastAsia="fr-FR"/>
          </w:rPr>
          <w:t>r</w:t>
        </w:r>
      </w:ins>
      <w:r w:rsidR="002D5D46">
        <w:rPr>
          <w:rFonts w:eastAsia="Times New Roman" w:cs="Times New Roman"/>
          <w:szCs w:val="24"/>
          <w:lang w:eastAsia="fr-FR"/>
        </w:rPr>
        <w:t>mi les indépendants agricoles ; c’est dire que ces derniers n’exercent pas dans ces secteurs d’activités.</w:t>
      </w:r>
    </w:p>
    <w:p w14:paraId="5E692CF4" w14:textId="37A4152A" w:rsidR="00AB37EB" w:rsidRDefault="002D5D46" w:rsidP="00CE3EE9">
      <w:pPr>
        <w:jc w:val="both"/>
        <w:rPr>
          <w:rFonts w:eastAsia="Times New Roman" w:cs="Times New Roman"/>
          <w:szCs w:val="24"/>
          <w:lang w:eastAsia="fr-FR"/>
        </w:rPr>
      </w:pPr>
      <w:r>
        <w:rPr>
          <w:rFonts w:eastAsia="Times New Roman" w:cs="Times New Roman"/>
          <w:szCs w:val="24"/>
          <w:lang w:eastAsia="fr-FR"/>
        </w:rPr>
        <w:t xml:space="preserve"> </w:t>
      </w:r>
      <w:r w:rsidR="004249F3">
        <w:rPr>
          <w:rFonts w:eastAsia="Times New Roman" w:cs="Times New Roman"/>
          <w:szCs w:val="24"/>
          <w:lang w:eastAsia="fr-FR"/>
        </w:rPr>
        <w:t>Les indépendants non agricole sont à majorité des commerçants (59,52%</w:t>
      </w:r>
      <w:r w:rsidR="00AB37EB">
        <w:rPr>
          <w:rFonts w:eastAsia="Times New Roman" w:cs="Times New Roman"/>
          <w:szCs w:val="24"/>
          <w:lang w:eastAsia="fr-FR"/>
        </w:rPr>
        <w:t>) accompagné</w:t>
      </w:r>
      <w:r w:rsidR="004249F3">
        <w:rPr>
          <w:rFonts w:eastAsia="Times New Roman" w:cs="Times New Roman"/>
          <w:szCs w:val="24"/>
          <w:lang w:eastAsia="fr-FR"/>
        </w:rPr>
        <w:t xml:space="preserve"> de 26,78% d’industriels et 13,70% </w:t>
      </w:r>
      <w:r w:rsidR="00AB37EB">
        <w:rPr>
          <w:rFonts w:eastAsia="Times New Roman" w:cs="Times New Roman"/>
          <w:szCs w:val="24"/>
          <w:lang w:eastAsia="fr-FR"/>
        </w:rPr>
        <w:t>de ces derniers exerçant dans les services. Parmi ces derniers également aucun d’eux n’exercent ni dans la pêche ni dans l’agriculture, l’élevage et le forestier.</w:t>
      </w:r>
      <w:r w:rsidR="00523461">
        <w:rPr>
          <w:rFonts w:eastAsia="Times New Roman" w:cs="Times New Roman"/>
          <w:szCs w:val="24"/>
          <w:lang w:eastAsia="fr-FR"/>
        </w:rPr>
        <w:t xml:space="preserve"> </w:t>
      </w:r>
      <w:r w:rsidR="00AB37EB">
        <w:rPr>
          <w:rFonts w:eastAsia="Times New Roman" w:cs="Times New Roman"/>
          <w:szCs w:val="24"/>
          <w:lang w:eastAsia="fr-FR"/>
        </w:rPr>
        <w:t xml:space="preserve">Parmi les </w:t>
      </w:r>
      <w:r w:rsidR="00CE3EE9">
        <w:rPr>
          <w:rFonts w:eastAsia="Times New Roman" w:cs="Times New Roman"/>
          <w:szCs w:val="24"/>
          <w:lang w:eastAsia="fr-FR"/>
        </w:rPr>
        <w:t>sans-emploi</w:t>
      </w:r>
      <w:r w:rsidR="00AB37EB">
        <w:rPr>
          <w:rFonts w:eastAsia="Times New Roman" w:cs="Times New Roman"/>
          <w:szCs w:val="24"/>
          <w:lang w:eastAsia="fr-FR"/>
        </w:rPr>
        <w:t xml:space="preserve"> le secteur dominant est le</w:t>
      </w:r>
      <w:r w:rsidR="00523461">
        <w:rPr>
          <w:rFonts w:eastAsia="Times New Roman" w:cs="Times New Roman"/>
          <w:szCs w:val="24"/>
          <w:lang w:eastAsia="fr-FR"/>
        </w:rPr>
        <w:t xml:space="preserve"> service (56,59%)</w:t>
      </w:r>
      <w:r w:rsidR="00C25100">
        <w:rPr>
          <w:rFonts w:eastAsia="Times New Roman" w:cs="Times New Roman"/>
          <w:szCs w:val="24"/>
          <w:lang w:eastAsia="fr-FR"/>
        </w:rPr>
        <w:t xml:space="preserve"> </w:t>
      </w:r>
      <w:r w:rsidR="0012694E">
        <w:rPr>
          <w:rFonts w:eastAsia="Times New Roman" w:cs="Times New Roman"/>
          <w:szCs w:val="24"/>
          <w:lang w:eastAsia="fr-FR"/>
        </w:rPr>
        <w:t>ajouté à 15,23% de pêcheurs et d’agriculteurs éleveurs et forestiers.</w:t>
      </w:r>
    </w:p>
    <w:p w14:paraId="6026EC5E" w14:textId="010129CB" w:rsidR="00523461" w:rsidRDefault="00523461" w:rsidP="00CE3EE9">
      <w:pPr>
        <w:jc w:val="both"/>
        <w:rPr>
          <w:rFonts w:eastAsia="Times New Roman" w:cs="Times New Roman"/>
          <w:szCs w:val="24"/>
          <w:lang w:eastAsia="fr-FR"/>
        </w:rPr>
      </w:pPr>
      <w:r>
        <w:rPr>
          <w:rFonts w:eastAsia="Times New Roman" w:cs="Times New Roman"/>
          <w:szCs w:val="24"/>
          <w:lang w:eastAsia="fr-FR"/>
        </w:rPr>
        <w:t xml:space="preserve">On remarque que </w:t>
      </w:r>
      <w:r w:rsidR="00EA477E">
        <w:rPr>
          <w:rFonts w:eastAsia="Times New Roman" w:cs="Times New Roman"/>
          <w:szCs w:val="24"/>
          <w:lang w:eastAsia="fr-FR"/>
        </w:rPr>
        <w:t>l</w:t>
      </w:r>
      <w:r w:rsidR="00603426">
        <w:rPr>
          <w:rFonts w:eastAsia="Times New Roman" w:cs="Times New Roman"/>
          <w:szCs w:val="24"/>
          <w:lang w:eastAsia="fr-FR"/>
        </w:rPr>
        <w:t>es individus exerçant dans la branche d’activité des service</w:t>
      </w:r>
      <w:r w:rsidR="00727FCC">
        <w:rPr>
          <w:rFonts w:eastAsia="Times New Roman" w:cs="Times New Roman"/>
          <w:szCs w:val="24"/>
          <w:lang w:eastAsia="fr-FR"/>
        </w:rPr>
        <w:t>s</w:t>
      </w:r>
      <w:r w:rsidR="00603426">
        <w:rPr>
          <w:rFonts w:eastAsia="Times New Roman" w:cs="Times New Roman"/>
          <w:szCs w:val="24"/>
          <w:lang w:eastAsia="fr-FR"/>
        </w:rPr>
        <w:t xml:space="preserve"> sont majoritairement du secteur public.</w:t>
      </w:r>
      <w:r w:rsidR="00727FCC">
        <w:rPr>
          <w:rFonts w:eastAsia="Times New Roman" w:cs="Times New Roman"/>
          <w:szCs w:val="24"/>
          <w:lang w:eastAsia="fr-FR"/>
        </w:rPr>
        <w:t xml:space="preserve"> En effet, ils représentent 80,68%</w:t>
      </w:r>
      <w:r w:rsidR="00603426">
        <w:rPr>
          <w:rFonts w:eastAsia="Times New Roman" w:cs="Times New Roman"/>
          <w:szCs w:val="24"/>
          <w:lang w:eastAsia="fr-FR"/>
        </w:rPr>
        <w:t xml:space="preserve"> </w:t>
      </w:r>
      <w:r w:rsidR="00D33B6C">
        <w:rPr>
          <w:rFonts w:eastAsia="Times New Roman" w:cs="Times New Roman"/>
          <w:szCs w:val="24"/>
          <w:lang w:eastAsia="fr-FR"/>
        </w:rPr>
        <w:t xml:space="preserve">de ce secteur contre 56,59% du secteur des </w:t>
      </w:r>
      <w:r w:rsidR="00CE3EE9">
        <w:rPr>
          <w:rFonts w:eastAsia="Times New Roman" w:cs="Times New Roman"/>
          <w:szCs w:val="24"/>
          <w:lang w:eastAsia="fr-FR"/>
        </w:rPr>
        <w:t>sans-emploi</w:t>
      </w:r>
      <w:r w:rsidR="00D33B6C">
        <w:rPr>
          <w:rFonts w:eastAsia="Times New Roman" w:cs="Times New Roman"/>
          <w:szCs w:val="24"/>
          <w:lang w:eastAsia="fr-FR"/>
        </w:rPr>
        <w:t xml:space="preserve"> </w:t>
      </w:r>
      <w:r w:rsidR="00EA1734">
        <w:rPr>
          <w:rFonts w:eastAsia="Times New Roman" w:cs="Times New Roman"/>
          <w:szCs w:val="24"/>
          <w:lang w:eastAsia="fr-FR"/>
        </w:rPr>
        <w:t>et 29,83% du secteur privé. On peut d</w:t>
      </w:r>
      <w:r w:rsidR="00AF5E8E">
        <w:rPr>
          <w:rFonts w:eastAsia="Times New Roman" w:cs="Times New Roman"/>
          <w:szCs w:val="24"/>
          <w:lang w:eastAsia="fr-FR"/>
        </w:rPr>
        <w:t>e ce fait</w:t>
      </w:r>
      <w:r w:rsidR="00EA1734">
        <w:rPr>
          <w:rFonts w:eastAsia="Times New Roman" w:cs="Times New Roman"/>
          <w:szCs w:val="24"/>
          <w:lang w:eastAsia="fr-FR"/>
        </w:rPr>
        <w:t xml:space="preserve"> dire que le secteur public est caractérisé par la branche d’activité des services. De même la branche industrielle regorge beaucoup plus de travailleurs du secteur privé que d’indépendant</w:t>
      </w:r>
      <w:r w:rsidR="00E00AAF">
        <w:rPr>
          <w:rFonts w:eastAsia="Times New Roman" w:cs="Times New Roman"/>
          <w:szCs w:val="24"/>
          <w:lang w:eastAsia="fr-FR"/>
        </w:rPr>
        <w:t>s</w:t>
      </w:r>
      <w:r w:rsidR="00EA1734">
        <w:rPr>
          <w:rFonts w:eastAsia="Times New Roman" w:cs="Times New Roman"/>
          <w:szCs w:val="24"/>
          <w:lang w:eastAsia="fr-FR"/>
        </w:rPr>
        <w:t xml:space="preserve"> non agricole</w:t>
      </w:r>
      <w:r w:rsidR="00E00AAF">
        <w:rPr>
          <w:rFonts w:eastAsia="Times New Roman" w:cs="Times New Roman"/>
          <w:szCs w:val="24"/>
          <w:lang w:eastAsia="fr-FR"/>
        </w:rPr>
        <w:t>s</w:t>
      </w:r>
      <w:r w:rsidR="00EA1734">
        <w:rPr>
          <w:rFonts w:eastAsia="Times New Roman" w:cs="Times New Roman"/>
          <w:szCs w:val="24"/>
          <w:lang w:eastAsia="fr-FR"/>
        </w:rPr>
        <w:t xml:space="preserve"> soit 44,89% contre 26,76%. </w:t>
      </w:r>
      <w:r w:rsidR="00540BF6">
        <w:rPr>
          <w:rFonts w:eastAsia="Times New Roman" w:cs="Times New Roman"/>
          <w:szCs w:val="24"/>
          <w:lang w:eastAsia="fr-FR"/>
        </w:rPr>
        <w:t xml:space="preserve">Le secteur privé est donc caractérisé par la branche industrielle. </w:t>
      </w:r>
      <w:r w:rsidR="00AF5E8E">
        <w:rPr>
          <w:rFonts w:eastAsia="Times New Roman" w:cs="Times New Roman"/>
          <w:szCs w:val="24"/>
          <w:lang w:eastAsia="fr-FR"/>
        </w:rPr>
        <w:t>Les secteurs des indépendant</w:t>
      </w:r>
      <w:r w:rsidR="003C3DE0">
        <w:rPr>
          <w:rFonts w:eastAsia="Times New Roman" w:cs="Times New Roman"/>
          <w:szCs w:val="24"/>
          <w:lang w:eastAsia="fr-FR"/>
        </w:rPr>
        <w:t>s</w:t>
      </w:r>
      <w:r w:rsidR="00AF5E8E">
        <w:rPr>
          <w:rFonts w:eastAsia="Times New Roman" w:cs="Times New Roman"/>
          <w:szCs w:val="24"/>
          <w:lang w:eastAsia="fr-FR"/>
        </w:rPr>
        <w:t xml:space="preserve"> agricole</w:t>
      </w:r>
      <w:r w:rsidR="003C3DE0">
        <w:rPr>
          <w:rFonts w:eastAsia="Times New Roman" w:cs="Times New Roman"/>
          <w:szCs w:val="24"/>
          <w:lang w:eastAsia="fr-FR"/>
        </w:rPr>
        <w:t>s</w:t>
      </w:r>
      <w:r w:rsidR="00AF5E8E">
        <w:rPr>
          <w:rFonts w:eastAsia="Times New Roman" w:cs="Times New Roman"/>
          <w:szCs w:val="24"/>
          <w:lang w:eastAsia="fr-FR"/>
        </w:rPr>
        <w:t xml:space="preserve"> et</w:t>
      </w:r>
      <w:r w:rsidR="003C3DE0">
        <w:rPr>
          <w:rFonts w:eastAsia="Times New Roman" w:cs="Times New Roman"/>
          <w:szCs w:val="24"/>
          <w:lang w:eastAsia="fr-FR"/>
        </w:rPr>
        <w:t xml:space="preserve"> non agricoles sont respectivement caractérisé</w:t>
      </w:r>
      <w:r w:rsidR="00E00AAF">
        <w:rPr>
          <w:rFonts w:eastAsia="Times New Roman" w:cs="Times New Roman"/>
          <w:szCs w:val="24"/>
          <w:lang w:eastAsia="fr-FR"/>
        </w:rPr>
        <w:t>s</w:t>
      </w:r>
      <w:r w:rsidR="003C3DE0">
        <w:rPr>
          <w:rFonts w:eastAsia="Times New Roman" w:cs="Times New Roman"/>
          <w:szCs w:val="24"/>
          <w:lang w:eastAsia="fr-FR"/>
        </w:rPr>
        <w:t xml:space="preserve"> par l’ag</w:t>
      </w:r>
      <w:r w:rsidR="002326AB">
        <w:rPr>
          <w:rFonts w:eastAsia="Times New Roman" w:cs="Times New Roman"/>
          <w:szCs w:val="24"/>
          <w:lang w:eastAsia="fr-FR"/>
        </w:rPr>
        <w:t>riculture l’élevage et la foresterie et du commerce.</w:t>
      </w:r>
      <w:r w:rsidR="00AF5E8E">
        <w:rPr>
          <w:rFonts w:eastAsia="Times New Roman" w:cs="Times New Roman"/>
          <w:szCs w:val="24"/>
          <w:lang w:eastAsia="fr-FR"/>
        </w:rPr>
        <w:t xml:space="preserve"> </w:t>
      </w:r>
    </w:p>
    <w:p w14:paraId="0C1E674B" w14:textId="77777777" w:rsidR="00AC6604" w:rsidRDefault="00AC6604" w:rsidP="00CE3EE9">
      <w:pPr>
        <w:jc w:val="both"/>
        <w:rPr>
          <w:rFonts w:eastAsia="Times New Roman" w:cs="Times New Roman"/>
          <w:szCs w:val="24"/>
          <w:lang w:eastAsia="fr-FR"/>
        </w:rPr>
      </w:pPr>
    </w:p>
    <w:p w14:paraId="074CCD69" w14:textId="7E30585D" w:rsidR="008F6AB8" w:rsidRPr="008F6AB8" w:rsidRDefault="008F6AB8" w:rsidP="008D6CCA">
      <w:pPr>
        <w:pStyle w:val="Lgende"/>
        <w:keepNext/>
        <w:jc w:val="center"/>
        <w:rPr>
          <w:sz w:val="20"/>
          <w:szCs w:val="20"/>
          <w:u w:val="single"/>
        </w:rPr>
      </w:pPr>
      <w:bookmarkStart w:id="51" w:name="_Toc107501933"/>
      <w:r w:rsidRPr="008F6AB8">
        <w:rPr>
          <w:sz w:val="20"/>
          <w:szCs w:val="20"/>
          <w:u w:val="single"/>
        </w:rPr>
        <w:t xml:space="preserve">Figure </w:t>
      </w:r>
      <w:r w:rsidRPr="008F6AB8">
        <w:rPr>
          <w:sz w:val="20"/>
          <w:szCs w:val="20"/>
          <w:u w:val="single"/>
        </w:rPr>
        <w:fldChar w:fldCharType="begin"/>
      </w:r>
      <w:r w:rsidRPr="008F6AB8">
        <w:rPr>
          <w:sz w:val="20"/>
          <w:szCs w:val="20"/>
          <w:u w:val="single"/>
        </w:rPr>
        <w:instrText xml:space="preserve"> SEQ Figure \* ARABIC </w:instrText>
      </w:r>
      <w:r w:rsidRPr="008F6AB8">
        <w:rPr>
          <w:sz w:val="20"/>
          <w:szCs w:val="20"/>
          <w:u w:val="single"/>
        </w:rPr>
        <w:fldChar w:fldCharType="separate"/>
      </w:r>
      <w:r w:rsidR="00EF636F">
        <w:rPr>
          <w:noProof/>
          <w:sz w:val="20"/>
          <w:szCs w:val="20"/>
          <w:u w:val="single"/>
        </w:rPr>
        <w:t>1</w:t>
      </w:r>
      <w:r w:rsidRPr="008F6AB8">
        <w:rPr>
          <w:sz w:val="20"/>
          <w:szCs w:val="20"/>
          <w:u w:val="single"/>
        </w:rPr>
        <w:fldChar w:fldCharType="end"/>
      </w:r>
      <w:r w:rsidRPr="008F6AB8">
        <w:rPr>
          <w:noProof/>
          <w:sz w:val="20"/>
          <w:szCs w:val="20"/>
          <w:u w:val="single"/>
        </w:rPr>
        <w:t>: Graph</w:t>
      </w:r>
      <w:r w:rsidR="00B54B8B">
        <w:rPr>
          <w:noProof/>
          <w:sz w:val="20"/>
          <w:szCs w:val="20"/>
          <w:u w:val="single"/>
        </w:rPr>
        <w:t>iqu</w:t>
      </w:r>
      <w:r w:rsidRPr="008F6AB8">
        <w:rPr>
          <w:noProof/>
          <w:sz w:val="20"/>
          <w:szCs w:val="20"/>
          <w:u w:val="single"/>
        </w:rPr>
        <w:t xml:space="preserve">e des </w:t>
      </w:r>
      <w:commentRangeStart w:id="52"/>
      <w:r w:rsidRPr="008F6AB8">
        <w:rPr>
          <w:noProof/>
          <w:sz w:val="20"/>
          <w:szCs w:val="20"/>
          <w:u w:val="single"/>
        </w:rPr>
        <w:t xml:space="preserve">profils </w:t>
      </w:r>
      <w:commentRangeEnd w:id="52"/>
      <w:r w:rsidR="008E5048">
        <w:rPr>
          <w:rStyle w:val="Marquedecommentaire"/>
          <w:i w:val="0"/>
          <w:iCs w:val="0"/>
          <w:color w:val="auto"/>
        </w:rPr>
        <w:commentReference w:id="52"/>
      </w:r>
      <w:r w:rsidR="0090624B">
        <w:rPr>
          <w:noProof/>
          <w:sz w:val="20"/>
          <w:szCs w:val="20"/>
          <w:u w:val="single"/>
        </w:rPr>
        <w:t>colonnes</w:t>
      </w:r>
      <w:bookmarkEnd w:id="51"/>
    </w:p>
    <w:p w14:paraId="032B57E9" w14:textId="38D7081F" w:rsidR="008F6AB8" w:rsidRDefault="00787C61" w:rsidP="008D6CCA">
      <w:pPr>
        <w:keepNext/>
        <w:jc w:val="center"/>
      </w:pPr>
      <w:r w:rsidRPr="00150B86">
        <w:rPr>
          <w:noProof/>
          <w:sz w:val="22"/>
          <w:lang w:eastAsia="fr-FR"/>
        </w:rPr>
        <w:drawing>
          <wp:inline distT="0" distB="0" distL="0" distR="0" wp14:anchorId="2C5F5D83" wp14:editId="7F95A269">
            <wp:extent cx="4305300" cy="2508250"/>
            <wp:effectExtent l="0" t="0" r="0" b="6350"/>
            <wp:docPr id="1" name="Graphique 1">
              <a:extLst xmlns:a="http://schemas.openxmlformats.org/drawingml/2006/main">
                <a:ext uri="{FF2B5EF4-FFF2-40B4-BE49-F238E27FC236}">
                  <a16:creationId xmlns:a16="http://schemas.microsoft.com/office/drawing/2014/main" id="{A9A81A46-606B-BF24-F61F-84E593F5F7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1E032F" w14:textId="66AA07FF" w:rsidR="008F6AB8" w:rsidRPr="008F6AB8" w:rsidRDefault="008F6AB8" w:rsidP="008D6CCA">
      <w:pPr>
        <w:pStyle w:val="Lgende"/>
        <w:jc w:val="center"/>
        <w:rPr>
          <w:rFonts w:eastAsia="Times New Roman" w:cs="Times New Roman"/>
          <w:sz w:val="20"/>
          <w:szCs w:val="20"/>
          <w:u w:val="single"/>
          <w:lang w:eastAsia="fr-FR"/>
        </w:rPr>
      </w:pPr>
      <w:r w:rsidRPr="008F6AB8">
        <w:rPr>
          <w:sz w:val="20"/>
          <w:szCs w:val="20"/>
          <w:u w:val="single"/>
        </w:rPr>
        <w:t xml:space="preserve">Source  </w:t>
      </w:r>
      <w:r w:rsidRPr="008F6AB8">
        <w:rPr>
          <w:sz w:val="20"/>
          <w:szCs w:val="20"/>
          <w:u w:val="single"/>
        </w:rPr>
        <w:fldChar w:fldCharType="begin"/>
      </w:r>
      <w:r w:rsidRPr="008F6AB8">
        <w:rPr>
          <w:sz w:val="20"/>
          <w:szCs w:val="20"/>
          <w:u w:val="single"/>
        </w:rPr>
        <w:instrText xml:space="preserve"> SEQ Source_ \* ARABIC </w:instrText>
      </w:r>
      <w:r w:rsidRPr="008F6AB8">
        <w:rPr>
          <w:sz w:val="20"/>
          <w:szCs w:val="20"/>
          <w:u w:val="single"/>
        </w:rPr>
        <w:fldChar w:fldCharType="separate"/>
      </w:r>
      <w:r w:rsidR="00EF636F">
        <w:rPr>
          <w:noProof/>
          <w:sz w:val="20"/>
          <w:szCs w:val="20"/>
          <w:u w:val="single"/>
        </w:rPr>
        <w:t>2</w:t>
      </w:r>
      <w:r w:rsidRPr="008F6AB8">
        <w:rPr>
          <w:sz w:val="20"/>
          <w:szCs w:val="20"/>
          <w:u w:val="single"/>
        </w:rPr>
        <w:fldChar w:fldCharType="end"/>
      </w:r>
      <w:r w:rsidRPr="008F6AB8">
        <w:rPr>
          <w:sz w:val="20"/>
          <w:szCs w:val="20"/>
          <w:u w:val="single"/>
        </w:rPr>
        <w:t>: Calcul</w:t>
      </w:r>
      <w:r w:rsidR="008227ED">
        <w:rPr>
          <w:sz w:val="20"/>
          <w:szCs w:val="20"/>
          <w:u w:val="single"/>
        </w:rPr>
        <w:t>s</w:t>
      </w:r>
      <w:r w:rsidRPr="008F6AB8">
        <w:rPr>
          <w:sz w:val="20"/>
          <w:szCs w:val="20"/>
          <w:u w:val="single"/>
        </w:rPr>
        <w:t xml:space="preserve"> de l'auteur</w:t>
      </w:r>
    </w:p>
    <w:p w14:paraId="51F9D5ED" w14:textId="77777777" w:rsidR="006867A8" w:rsidRDefault="006867A8" w:rsidP="00CE3EE9">
      <w:pPr>
        <w:jc w:val="both"/>
        <w:rPr>
          <w:rFonts w:eastAsia="Times New Roman" w:cs="Times New Roman"/>
          <w:szCs w:val="24"/>
          <w:lang w:eastAsia="fr-FR"/>
        </w:rPr>
      </w:pPr>
    </w:p>
    <w:p w14:paraId="77FD8C3E" w14:textId="1DB12C0E" w:rsidR="00E46992" w:rsidRDefault="00E46992" w:rsidP="00CE3EE9">
      <w:pPr>
        <w:pStyle w:val="Titre3"/>
        <w:rPr>
          <w:rFonts w:eastAsia="Times New Roman"/>
        </w:rPr>
      </w:pPr>
      <w:bookmarkStart w:id="53" w:name="_Toc107501652"/>
      <w:r>
        <w:rPr>
          <w:rFonts w:eastAsia="Times New Roman"/>
        </w:rPr>
        <w:lastRenderedPageBreak/>
        <w:t>Profil ligne</w:t>
      </w:r>
      <w:bookmarkEnd w:id="53"/>
    </w:p>
    <w:p w14:paraId="54FA0C33" w14:textId="10B47252" w:rsidR="00E46992" w:rsidRDefault="00E46992" w:rsidP="00CE3EE9">
      <w:pPr>
        <w:jc w:val="both"/>
        <w:rPr>
          <w:rFonts w:eastAsia="Times New Roman" w:cs="Times New Roman"/>
          <w:szCs w:val="24"/>
          <w:lang w:eastAsia="fr-FR"/>
        </w:rPr>
      </w:pPr>
      <w:r>
        <w:rPr>
          <w:rFonts w:eastAsia="Times New Roman" w:cs="Times New Roman"/>
          <w:szCs w:val="24"/>
          <w:lang w:eastAsia="fr-FR"/>
        </w:rPr>
        <w:t>Le profil ligne représente la répartition des branches d’activité suivant les groupes socio</w:t>
      </w:r>
      <w:r w:rsidR="00B3452D">
        <w:rPr>
          <w:rFonts w:eastAsia="Times New Roman" w:cs="Times New Roman"/>
          <w:szCs w:val="24"/>
          <w:lang w:eastAsia="fr-FR"/>
        </w:rPr>
        <w:t>-</w:t>
      </w:r>
      <w:r>
        <w:rPr>
          <w:rFonts w:eastAsia="Times New Roman" w:cs="Times New Roman"/>
          <w:szCs w:val="24"/>
          <w:lang w:eastAsia="fr-FR"/>
        </w:rPr>
        <w:t xml:space="preserve">économiques. </w:t>
      </w:r>
    </w:p>
    <w:p w14:paraId="73BB71CD" w14:textId="73E38B2B" w:rsidR="002E41D7" w:rsidRDefault="00540BF6" w:rsidP="00CE3EE9">
      <w:pPr>
        <w:jc w:val="both"/>
        <w:rPr>
          <w:rFonts w:eastAsia="Times New Roman" w:cs="Times New Roman"/>
          <w:szCs w:val="24"/>
          <w:lang w:eastAsia="fr-FR"/>
        </w:rPr>
      </w:pPr>
      <w:r>
        <w:rPr>
          <w:rFonts w:eastAsia="Times New Roman" w:cs="Times New Roman"/>
          <w:szCs w:val="24"/>
          <w:lang w:eastAsia="fr-FR"/>
        </w:rPr>
        <w:t xml:space="preserve">Le graphique des profils lignes ci-dessous montre que </w:t>
      </w:r>
      <w:r w:rsidR="0012694E">
        <w:rPr>
          <w:rFonts w:eastAsia="Times New Roman" w:cs="Times New Roman"/>
          <w:szCs w:val="24"/>
          <w:lang w:eastAsia="fr-FR"/>
        </w:rPr>
        <w:t>les travailleurs</w:t>
      </w:r>
      <w:r w:rsidR="007C08CD">
        <w:rPr>
          <w:rFonts w:eastAsia="Times New Roman" w:cs="Times New Roman"/>
          <w:szCs w:val="24"/>
          <w:lang w:eastAsia="fr-FR"/>
        </w:rPr>
        <w:t xml:space="preserve"> de la branche</w:t>
      </w:r>
      <w:r w:rsidR="0012694E">
        <w:rPr>
          <w:rFonts w:eastAsia="Times New Roman" w:cs="Times New Roman"/>
          <w:szCs w:val="24"/>
          <w:lang w:eastAsia="fr-FR"/>
        </w:rPr>
        <w:t xml:space="preserve"> agricole</w:t>
      </w:r>
      <w:r w:rsidR="0078220C">
        <w:rPr>
          <w:rFonts w:eastAsia="Times New Roman" w:cs="Times New Roman"/>
          <w:szCs w:val="24"/>
          <w:lang w:eastAsia="fr-FR"/>
        </w:rPr>
        <w:t>,</w:t>
      </w:r>
      <w:r w:rsidR="0012694E">
        <w:rPr>
          <w:rFonts w:eastAsia="Times New Roman" w:cs="Times New Roman"/>
          <w:szCs w:val="24"/>
          <w:lang w:eastAsia="fr-FR"/>
        </w:rPr>
        <w:t xml:space="preserve"> élev</w:t>
      </w:r>
      <w:r w:rsidR="007C08CD">
        <w:rPr>
          <w:rFonts w:eastAsia="Times New Roman" w:cs="Times New Roman"/>
          <w:szCs w:val="24"/>
          <w:lang w:eastAsia="fr-FR"/>
        </w:rPr>
        <w:t>age</w:t>
      </w:r>
      <w:r w:rsidR="0012694E">
        <w:rPr>
          <w:rFonts w:eastAsia="Times New Roman" w:cs="Times New Roman"/>
          <w:szCs w:val="24"/>
          <w:lang w:eastAsia="fr-FR"/>
        </w:rPr>
        <w:t xml:space="preserve"> et forest</w:t>
      </w:r>
      <w:r w:rsidR="007C08CD">
        <w:rPr>
          <w:rFonts w:eastAsia="Times New Roman" w:cs="Times New Roman"/>
          <w:szCs w:val="24"/>
          <w:lang w:eastAsia="fr-FR"/>
        </w:rPr>
        <w:t>erie</w:t>
      </w:r>
      <w:r w:rsidR="0012694E">
        <w:rPr>
          <w:rFonts w:eastAsia="Times New Roman" w:cs="Times New Roman"/>
          <w:szCs w:val="24"/>
          <w:lang w:eastAsia="fr-FR"/>
        </w:rPr>
        <w:t xml:space="preserve"> sont essentiellement des indépendants agricole</w:t>
      </w:r>
      <w:r w:rsidR="00E00AAF">
        <w:rPr>
          <w:rFonts w:eastAsia="Times New Roman" w:cs="Times New Roman"/>
          <w:szCs w:val="24"/>
          <w:lang w:eastAsia="fr-FR"/>
        </w:rPr>
        <w:t>s</w:t>
      </w:r>
      <w:r w:rsidR="0012694E">
        <w:rPr>
          <w:rFonts w:eastAsia="Times New Roman" w:cs="Times New Roman"/>
          <w:szCs w:val="24"/>
          <w:lang w:eastAsia="fr-FR"/>
        </w:rPr>
        <w:t xml:space="preserve">. </w:t>
      </w:r>
      <w:r w:rsidR="00A626E9">
        <w:rPr>
          <w:rFonts w:eastAsia="Times New Roman" w:cs="Times New Roman"/>
          <w:szCs w:val="24"/>
          <w:lang w:eastAsia="fr-FR"/>
        </w:rPr>
        <w:t xml:space="preserve">En effet, </w:t>
      </w:r>
      <w:r w:rsidR="007C08CD">
        <w:rPr>
          <w:rFonts w:eastAsia="Times New Roman" w:cs="Times New Roman"/>
          <w:szCs w:val="24"/>
          <w:lang w:eastAsia="fr-FR"/>
        </w:rPr>
        <w:t xml:space="preserve">ils représentent </w:t>
      </w:r>
      <w:r w:rsidR="00A626E9">
        <w:rPr>
          <w:rFonts w:eastAsia="Times New Roman" w:cs="Times New Roman"/>
          <w:szCs w:val="24"/>
          <w:lang w:eastAsia="fr-FR"/>
        </w:rPr>
        <w:t xml:space="preserve">94.02% </w:t>
      </w:r>
      <w:r w:rsidR="007C08CD">
        <w:rPr>
          <w:rFonts w:eastAsia="Times New Roman" w:cs="Times New Roman"/>
          <w:szCs w:val="24"/>
          <w:lang w:eastAsia="fr-FR"/>
        </w:rPr>
        <w:t xml:space="preserve">de cette branche et 48,80% de la branche pêche. </w:t>
      </w:r>
      <w:r w:rsidR="00826A7C">
        <w:rPr>
          <w:rFonts w:eastAsia="Times New Roman" w:cs="Times New Roman"/>
          <w:szCs w:val="24"/>
          <w:lang w:eastAsia="fr-FR"/>
        </w:rPr>
        <w:t>Ainsi les indépendants agricoles caractérisent</w:t>
      </w:r>
      <w:r w:rsidR="007C08CD">
        <w:rPr>
          <w:rFonts w:eastAsia="Times New Roman" w:cs="Times New Roman"/>
          <w:szCs w:val="24"/>
          <w:lang w:eastAsia="fr-FR"/>
        </w:rPr>
        <w:t xml:space="preserve"> </w:t>
      </w:r>
      <w:r w:rsidR="00BF646B">
        <w:rPr>
          <w:rFonts w:eastAsia="Times New Roman" w:cs="Times New Roman"/>
          <w:szCs w:val="24"/>
          <w:lang w:eastAsia="fr-FR"/>
        </w:rPr>
        <w:t xml:space="preserve">mieux </w:t>
      </w:r>
      <w:r w:rsidR="007C08CD">
        <w:rPr>
          <w:rFonts w:eastAsia="Times New Roman" w:cs="Times New Roman"/>
          <w:szCs w:val="24"/>
          <w:lang w:eastAsia="fr-FR"/>
        </w:rPr>
        <w:t xml:space="preserve">la branche </w:t>
      </w:r>
      <w:del w:id="54" w:author="IDiallo" w:date="2022-07-02T17:53:00Z">
        <w:r w:rsidR="00826A7C" w:rsidDel="008E5048">
          <w:rPr>
            <w:rFonts w:eastAsia="Times New Roman" w:cs="Times New Roman"/>
            <w:szCs w:val="24"/>
            <w:lang w:eastAsia="fr-FR"/>
          </w:rPr>
          <w:delText>agricole</w:delText>
        </w:r>
      </w:del>
      <w:ins w:id="55" w:author="IDiallo" w:date="2022-07-02T17:53:00Z">
        <w:r w:rsidR="008E5048">
          <w:rPr>
            <w:rFonts w:eastAsia="Times New Roman" w:cs="Times New Roman"/>
            <w:szCs w:val="24"/>
            <w:lang w:eastAsia="fr-FR"/>
          </w:rPr>
          <w:t>agric</w:t>
        </w:r>
        <w:r w:rsidR="008E5048">
          <w:rPr>
            <w:rFonts w:eastAsia="Times New Roman" w:cs="Times New Roman"/>
            <w:szCs w:val="24"/>
            <w:lang w:eastAsia="fr-FR"/>
          </w:rPr>
          <w:t>ulture</w:t>
        </w:r>
      </w:ins>
      <w:r w:rsidR="00826A7C">
        <w:rPr>
          <w:rFonts w:eastAsia="Times New Roman" w:cs="Times New Roman"/>
          <w:szCs w:val="24"/>
          <w:lang w:eastAsia="fr-FR"/>
        </w:rPr>
        <w:t>, élevage et foresterie</w:t>
      </w:r>
      <w:r w:rsidR="00BF646B">
        <w:rPr>
          <w:rFonts w:eastAsia="Times New Roman" w:cs="Times New Roman"/>
          <w:szCs w:val="24"/>
          <w:lang w:eastAsia="fr-FR"/>
        </w:rPr>
        <w:t xml:space="preserve"> du fait de leur caractère dominant dans cette branche</w:t>
      </w:r>
      <w:r w:rsidR="00826A7C">
        <w:rPr>
          <w:rFonts w:eastAsia="Times New Roman" w:cs="Times New Roman"/>
          <w:szCs w:val="24"/>
          <w:lang w:eastAsia="fr-FR"/>
        </w:rPr>
        <w:t>.</w:t>
      </w:r>
    </w:p>
    <w:p w14:paraId="1189EEC8" w14:textId="6954BEED" w:rsidR="006867A8" w:rsidRDefault="002E41D7" w:rsidP="00CE3EE9">
      <w:pPr>
        <w:jc w:val="both"/>
        <w:rPr>
          <w:rFonts w:eastAsia="Times New Roman" w:cs="Times New Roman"/>
          <w:szCs w:val="24"/>
          <w:lang w:eastAsia="fr-FR"/>
        </w:rPr>
      </w:pPr>
      <w:r>
        <w:rPr>
          <w:rFonts w:eastAsia="Times New Roman" w:cs="Times New Roman"/>
          <w:szCs w:val="24"/>
          <w:lang w:eastAsia="fr-FR"/>
        </w:rPr>
        <w:t>Dans la branche du commerce, les indépendants non agricole</w:t>
      </w:r>
      <w:r w:rsidR="00E00AAF">
        <w:rPr>
          <w:rFonts w:eastAsia="Times New Roman" w:cs="Times New Roman"/>
          <w:szCs w:val="24"/>
          <w:lang w:eastAsia="fr-FR"/>
        </w:rPr>
        <w:t>s</w:t>
      </w:r>
      <w:r>
        <w:rPr>
          <w:rFonts w:eastAsia="Times New Roman" w:cs="Times New Roman"/>
          <w:szCs w:val="24"/>
          <w:lang w:eastAsia="fr-FR"/>
        </w:rPr>
        <w:t xml:space="preserve"> sont plus représentatif</w:t>
      </w:r>
      <w:r w:rsidR="00E00AAF">
        <w:rPr>
          <w:rFonts w:eastAsia="Times New Roman" w:cs="Times New Roman"/>
          <w:szCs w:val="24"/>
          <w:lang w:eastAsia="fr-FR"/>
        </w:rPr>
        <w:t>s</w:t>
      </w:r>
      <w:r>
        <w:rPr>
          <w:rFonts w:eastAsia="Times New Roman" w:cs="Times New Roman"/>
          <w:szCs w:val="24"/>
          <w:lang w:eastAsia="fr-FR"/>
        </w:rPr>
        <w:t xml:space="preserve"> avec 78,13%. Le commerce se caractérise donc par des </w:t>
      </w:r>
      <w:r w:rsidR="00D531FB">
        <w:rPr>
          <w:rFonts w:eastAsia="Times New Roman" w:cs="Times New Roman"/>
          <w:szCs w:val="24"/>
          <w:lang w:eastAsia="fr-FR"/>
        </w:rPr>
        <w:t xml:space="preserve">travailleurs </w:t>
      </w:r>
      <w:r>
        <w:rPr>
          <w:rFonts w:eastAsia="Times New Roman" w:cs="Times New Roman"/>
          <w:szCs w:val="24"/>
          <w:lang w:eastAsia="fr-FR"/>
        </w:rPr>
        <w:t>indépendants non agricole</w:t>
      </w:r>
      <w:ins w:id="56" w:author="IDiallo" w:date="2022-07-02T17:54:00Z">
        <w:r w:rsidR="008E5048">
          <w:rPr>
            <w:rFonts w:eastAsia="Times New Roman" w:cs="Times New Roman"/>
            <w:szCs w:val="24"/>
            <w:lang w:eastAsia="fr-FR"/>
          </w:rPr>
          <w:t>s</w:t>
        </w:r>
      </w:ins>
      <w:r>
        <w:rPr>
          <w:rFonts w:eastAsia="Times New Roman" w:cs="Times New Roman"/>
          <w:szCs w:val="24"/>
          <w:lang w:eastAsia="fr-FR"/>
        </w:rPr>
        <w:t>.</w:t>
      </w:r>
      <w:r w:rsidR="00224533">
        <w:rPr>
          <w:rFonts w:eastAsia="Times New Roman" w:cs="Times New Roman"/>
          <w:szCs w:val="24"/>
          <w:lang w:eastAsia="fr-FR"/>
        </w:rPr>
        <w:t xml:space="preserve"> Ces derniers sont aussi </w:t>
      </w:r>
      <w:r w:rsidR="00563C13">
        <w:rPr>
          <w:rFonts w:eastAsia="Times New Roman" w:cs="Times New Roman"/>
          <w:szCs w:val="24"/>
          <w:lang w:eastAsia="fr-FR"/>
        </w:rPr>
        <w:t>présents</w:t>
      </w:r>
      <w:r w:rsidR="00224533">
        <w:rPr>
          <w:rFonts w:eastAsia="Times New Roman" w:cs="Times New Roman"/>
          <w:szCs w:val="24"/>
          <w:lang w:eastAsia="fr-FR"/>
        </w:rPr>
        <w:t xml:space="preserve"> dans la branche industrielle avec </w:t>
      </w:r>
      <w:r w:rsidR="00563C13">
        <w:rPr>
          <w:rFonts w:eastAsia="Times New Roman" w:cs="Times New Roman"/>
          <w:szCs w:val="24"/>
          <w:lang w:eastAsia="fr-FR"/>
        </w:rPr>
        <w:t xml:space="preserve">une </w:t>
      </w:r>
      <w:r w:rsidR="00224533">
        <w:rPr>
          <w:rFonts w:eastAsia="Times New Roman" w:cs="Times New Roman"/>
          <w:szCs w:val="24"/>
          <w:lang w:eastAsia="fr-FR"/>
        </w:rPr>
        <w:t xml:space="preserve">proportion de 46,87%. </w:t>
      </w:r>
      <w:r w:rsidR="00563C13">
        <w:rPr>
          <w:rFonts w:eastAsia="Times New Roman" w:cs="Times New Roman"/>
          <w:szCs w:val="24"/>
          <w:lang w:eastAsia="fr-FR"/>
        </w:rPr>
        <w:t>Cependant, 47,38% de</w:t>
      </w:r>
      <w:ins w:id="57" w:author="IDiallo" w:date="2022-07-02T17:54:00Z">
        <w:r w:rsidR="008E5048">
          <w:rPr>
            <w:rFonts w:eastAsia="Times New Roman" w:cs="Times New Roman"/>
            <w:szCs w:val="24"/>
            <w:lang w:eastAsia="fr-FR"/>
          </w:rPr>
          <w:t>s chefs de ménage évoluant dans</w:t>
        </w:r>
      </w:ins>
      <w:r w:rsidR="00563C13">
        <w:rPr>
          <w:rFonts w:eastAsia="Times New Roman" w:cs="Times New Roman"/>
          <w:szCs w:val="24"/>
          <w:lang w:eastAsia="fr-FR"/>
        </w:rPr>
        <w:t xml:space="preserve"> cette branche sont des travailleurs du privé. L’industrie se caractérise par conséquent par les </w:t>
      </w:r>
      <w:del w:id="58" w:author="IDiallo" w:date="2022-07-02T17:55:00Z">
        <w:r w:rsidR="00563C13" w:rsidDel="008E5048">
          <w:rPr>
            <w:rFonts w:eastAsia="Times New Roman" w:cs="Times New Roman"/>
            <w:szCs w:val="24"/>
            <w:lang w:eastAsia="fr-FR"/>
          </w:rPr>
          <w:delText xml:space="preserve">travailleurs </w:delText>
        </w:r>
      </w:del>
      <w:ins w:id="59" w:author="IDiallo" w:date="2022-07-02T17:55:00Z">
        <w:r w:rsidR="008E5048">
          <w:rPr>
            <w:rFonts w:eastAsia="Times New Roman" w:cs="Times New Roman"/>
            <w:szCs w:val="24"/>
            <w:lang w:eastAsia="fr-FR"/>
          </w:rPr>
          <w:t>salariés</w:t>
        </w:r>
        <w:r w:rsidR="008E5048">
          <w:rPr>
            <w:rFonts w:eastAsia="Times New Roman" w:cs="Times New Roman"/>
            <w:szCs w:val="24"/>
            <w:lang w:eastAsia="fr-FR"/>
          </w:rPr>
          <w:t xml:space="preserve"> </w:t>
        </w:r>
      </w:ins>
      <w:r w:rsidR="00563C13">
        <w:rPr>
          <w:rFonts w:eastAsia="Times New Roman" w:cs="Times New Roman"/>
          <w:szCs w:val="24"/>
          <w:lang w:eastAsia="fr-FR"/>
        </w:rPr>
        <w:t>du priv</w:t>
      </w:r>
      <w:r w:rsidR="00BF646B">
        <w:rPr>
          <w:rFonts w:eastAsia="Times New Roman" w:cs="Times New Roman"/>
          <w:szCs w:val="24"/>
          <w:lang w:eastAsia="fr-FR"/>
        </w:rPr>
        <w:t>é.</w:t>
      </w:r>
    </w:p>
    <w:p w14:paraId="57156915" w14:textId="17F7F5E5" w:rsidR="00BF646B" w:rsidRPr="00540BF6" w:rsidRDefault="00BF646B" w:rsidP="00CE3EE9">
      <w:pPr>
        <w:jc w:val="both"/>
        <w:rPr>
          <w:rFonts w:eastAsia="Times New Roman" w:cs="Times New Roman"/>
          <w:szCs w:val="24"/>
          <w:lang w:eastAsia="fr-FR"/>
        </w:rPr>
      </w:pPr>
      <w:r>
        <w:rPr>
          <w:rFonts w:eastAsia="Times New Roman" w:cs="Times New Roman"/>
          <w:szCs w:val="24"/>
          <w:lang w:eastAsia="fr-FR"/>
        </w:rPr>
        <w:t>Le secteur public domine dans la branche des services</w:t>
      </w:r>
      <w:r w:rsidR="00F77FB7">
        <w:rPr>
          <w:rFonts w:eastAsia="Times New Roman" w:cs="Times New Roman"/>
          <w:szCs w:val="24"/>
          <w:lang w:eastAsia="fr-FR"/>
        </w:rPr>
        <w:t xml:space="preserve">. Il y a plus de travailleurs du secteur public opérant dans les services que dans la pêche et l’industrie soit environ 42,05% contre respectivement </w:t>
      </w:r>
      <w:r w:rsidR="0020685F">
        <w:rPr>
          <w:rFonts w:eastAsia="Times New Roman" w:cs="Times New Roman"/>
          <w:szCs w:val="24"/>
          <w:lang w:eastAsia="fr-FR"/>
        </w:rPr>
        <w:t>12,78% et 5,74%. Le secteur public se caractérise par les activités telles que les services.</w:t>
      </w:r>
      <w:r w:rsidR="00F77FB7">
        <w:rPr>
          <w:rFonts w:eastAsia="Times New Roman" w:cs="Times New Roman"/>
          <w:szCs w:val="24"/>
          <w:lang w:eastAsia="fr-FR"/>
        </w:rPr>
        <w:t xml:space="preserve"> </w:t>
      </w:r>
    </w:p>
    <w:p w14:paraId="6FDB80ED" w14:textId="59BC9EDD" w:rsidR="00E46992" w:rsidRPr="00E46992" w:rsidRDefault="00E46992" w:rsidP="008D6CCA">
      <w:pPr>
        <w:pStyle w:val="Lgende"/>
        <w:keepNext/>
        <w:jc w:val="center"/>
        <w:rPr>
          <w:sz w:val="20"/>
          <w:szCs w:val="20"/>
          <w:u w:val="single"/>
        </w:rPr>
      </w:pPr>
      <w:bookmarkStart w:id="60" w:name="_Toc107501934"/>
      <w:r w:rsidRPr="00E46992">
        <w:rPr>
          <w:sz w:val="20"/>
          <w:szCs w:val="20"/>
          <w:u w:val="single"/>
        </w:rPr>
        <w:t xml:space="preserve">Figure </w:t>
      </w:r>
      <w:r w:rsidRPr="00E46992">
        <w:rPr>
          <w:sz w:val="20"/>
          <w:szCs w:val="20"/>
          <w:u w:val="single"/>
        </w:rPr>
        <w:fldChar w:fldCharType="begin"/>
      </w:r>
      <w:r w:rsidRPr="00E46992">
        <w:rPr>
          <w:sz w:val="20"/>
          <w:szCs w:val="20"/>
          <w:u w:val="single"/>
        </w:rPr>
        <w:instrText xml:space="preserve"> SEQ Figure \* ARABIC </w:instrText>
      </w:r>
      <w:r w:rsidRPr="00E46992">
        <w:rPr>
          <w:sz w:val="20"/>
          <w:szCs w:val="20"/>
          <w:u w:val="single"/>
        </w:rPr>
        <w:fldChar w:fldCharType="separate"/>
      </w:r>
      <w:r w:rsidR="00EF636F">
        <w:rPr>
          <w:noProof/>
          <w:sz w:val="20"/>
          <w:szCs w:val="20"/>
          <w:u w:val="single"/>
        </w:rPr>
        <w:t>2</w:t>
      </w:r>
      <w:r w:rsidRPr="00E46992">
        <w:rPr>
          <w:sz w:val="20"/>
          <w:szCs w:val="20"/>
          <w:u w:val="single"/>
        </w:rPr>
        <w:fldChar w:fldCharType="end"/>
      </w:r>
      <w:r w:rsidRPr="00E46992">
        <w:rPr>
          <w:sz w:val="20"/>
          <w:szCs w:val="20"/>
          <w:u w:val="single"/>
        </w:rPr>
        <w:t>: Graph</w:t>
      </w:r>
      <w:r w:rsidR="00B54B8B">
        <w:rPr>
          <w:sz w:val="20"/>
          <w:szCs w:val="20"/>
          <w:u w:val="single"/>
        </w:rPr>
        <w:t>iqu</w:t>
      </w:r>
      <w:r w:rsidRPr="00E46992">
        <w:rPr>
          <w:sz w:val="20"/>
          <w:szCs w:val="20"/>
          <w:u w:val="single"/>
        </w:rPr>
        <w:t>e des profils lignes</w:t>
      </w:r>
      <w:bookmarkEnd w:id="60"/>
    </w:p>
    <w:p w14:paraId="1E16F93E" w14:textId="7BB60FC2" w:rsidR="00E46992" w:rsidRDefault="00150B86" w:rsidP="008D6CCA">
      <w:pPr>
        <w:keepNext/>
        <w:jc w:val="center"/>
      </w:pPr>
      <w:r>
        <w:rPr>
          <w:noProof/>
          <w:lang w:eastAsia="fr-FR"/>
        </w:rPr>
        <w:drawing>
          <wp:inline distT="0" distB="0" distL="0" distR="0" wp14:anchorId="12876CCE" wp14:editId="544C63DA">
            <wp:extent cx="4216400" cy="2533650"/>
            <wp:effectExtent l="0" t="0" r="12700" b="0"/>
            <wp:docPr id="6" name="Graphique 6">
              <a:extLst xmlns:a="http://schemas.openxmlformats.org/drawingml/2006/main">
                <a:ext uri="{FF2B5EF4-FFF2-40B4-BE49-F238E27FC236}">
                  <a16:creationId xmlns:a16="http://schemas.microsoft.com/office/drawing/2014/main" id="{4EF16F67-30D8-2A2A-41CC-E38AB7D56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774863" w14:textId="646C8CAB" w:rsidR="00043AAD" w:rsidRDefault="00E46992" w:rsidP="008D6CCA">
      <w:pPr>
        <w:pStyle w:val="Lgende"/>
        <w:jc w:val="center"/>
        <w:rPr>
          <w:sz w:val="20"/>
          <w:szCs w:val="20"/>
          <w:u w:val="single"/>
        </w:rPr>
      </w:pPr>
      <w:r w:rsidRPr="00E46992">
        <w:rPr>
          <w:sz w:val="20"/>
          <w:szCs w:val="20"/>
          <w:u w:val="single"/>
        </w:rPr>
        <w:t xml:space="preserve">Source  </w:t>
      </w:r>
      <w:r w:rsidRPr="00E46992">
        <w:rPr>
          <w:sz w:val="20"/>
          <w:szCs w:val="20"/>
          <w:u w:val="single"/>
        </w:rPr>
        <w:fldChar w:fldCharType="begin"/>
      </w:r>
      <w:r w:rsidRPr="00E46992">
        <w:rPr>
          <w:sz w:val="20"/>
          <w:szCs w:val="20"/>
          <w:u w:val="single"/>
        </w:rPr>
        <w:instrText xml:space="preserve"> SEQ Source_ \* ARABIC </w:instrText>
      </w:r>
      <w:r w:rsidRPr="00E46992">
        <w:rPr>
          <w:sz w:val="20"/>
          <w:szCs w:val="20"/>
          <w:u w:val="single"/>
        </w:rPr>
        <w:fldChar w:fldCharType="separate"/>
      </w:r>
      <w:r w:rsidR="00EF636F">
        <w:rPr>
          <w:noProof/>
          <w:sz w:val="20"/>
          <w:szCs w:val="20"/>
          <w:u w:val="single"/>
        </w:rPr>
        <w:t>3</w:t>
      </w:r>
      <w:r w:rsidRPr="00E46992">
        <w:rPr>
          <w:sz w:val="20"/>
          <w:szCs w:val="20"/>
          <w:u w:val="single"/>
        </w:rPr>
        <w:fldChar w:fldCharType="end"/>
      </w:r>
      <w:r w:rsidRPr="00E46992">
        <w:rPr>
          <w:sz w:val="20"/>
          <w:szCs w:val="20"/>
          <w:u w:val="single"/>
        </w:rPr>
        <w:t>: Calcul</w:t>
      </w:r>
      <w:r w:rsidR="008227ED">
        <w:rPr>
          <w:sz w:val="20"/>
          <w:szCs w:val="20"/>
          <w:u w:val="single"/>
        </w:rPr>
        <w:t>s</w:t>
      </w:r>
      <w:r w:rsidRPr="00E46992">
        <w:rPr>
          <w:sz w:val="20"/>
          <w:szCs w:val="20"/>
          <w:u w:val="single"/>
        </w:rPr>
        <w:t xml:space="preserve"> de l'auteur</w:t>
      </w:r>
    </w:p>
    <w:p w14:paraId="79255C1A" w14:textId="47C01809" w:rsidR="00335A92" w:rsidRDefault="00335A92" w:rsidP="00CE3EE9">
      <w:pPr>
        <w:jc w:val="both"/>
      </w:pPr>
    </w:p>
    <w:p w14:paraId="1E0888B8" w14:textId="1025AE5D" w:rsidR="00FB4A7C" w:rsidRDefault="00FB4A7C" w:rsidP="00CE3EE9">
      <w:pPr>
        <w:pStyle w:val="Titre2"/>
      </w:pPr>
      <w:bookmarkStart w:id="61" w:name="_Toc107501653"/>
      <w:r w:rsidRPr="00333880">
        <w:lastRenderedPageBreak/>
        <w:t>Analyse descriptive d</w:t>
      </w:r>
      <w:r>
        <w:t xml:space="preserve">u niveau d’éducation suivant </w:t>
      </w:r>
      <w:r w:rsidRPr="00333880">
        <w:t>les groupes socio-économiques</w:t>
      </w:r>
      <w:bookmarkEnd w:id="61"/>
    </w:p>
    <w:p w14:paraId="2C24F6EF" w14:textId="3AA3BA0B" w:rsidR="00F2411C" w:rsidRDefault="00E4055C" w:rsidP="00CE3EE9">
      <w:pPr>
        <w:jc w:val="both"/>
        <w:rPr>
          <w:lang w:eastAsia="fr-FR"/>
        </w:rPr>
      </w:pPr>
      <w:r>
        <w:rPr>
          <w:lang w:eastAsia="fr-FR"/>
        </w:rPr>
        <w:t xml:space="preserve">Le tableau de contingence ci-dessous croise le niveau d’éducation selon les groupes socio-économiques. </w:t>
      </w:r>
    </w:p>
    <w:p w14:paraId="362504F3" w14:textId="156E3F9F" w:rsidR="00F2411C" w:rsidRDefault="009133C6" w:rsidP="00CE3EE9">
      <w:pPr>
        <w:jc w:val="both"/>
        <w:rPr>
          <w:lang w:eastAsia="fr-FR"/>
        </w:rPr>
      </w:pPr>
      <w:r>
        <w:rPr>
          <w:lang w:eastAsia="fr-FR"/>
        </w:rPr>
        <w:t xml:space="preserve">Les profils marginaux lignes montre que 66,69% des individus n’ont aucun niveau d’éducation, ce qui représente la plus grande part du niveau d’éducation. Le niveau d’éducation supérieur est la plus minime avec une part de 5,77%. </w:t>
      </w:r>
      <w:r w:rsidR="004B2E4A">
        <w:rPr>
          <w:lang w:eastAsia="fr-FR"/>
        </w:rPr>
        <w:t xml:space="preserve">Ce qui signifie que plus de la moitié des individus </w:t>
      </w:r>
      <w:r w:rsidR="00E00AAF">
        <w:rPr>
          <w:lang w:eastAsia="fr-FR"/>
        </w:rPr>
        <w:t>n’</w:t>
      </w:r>
      <w:r w:rsidR="004B2E4A">
        <w:rPr>
          <w:lang w:eastAsia="fr-FR"/>
        </w:rPr>
        <w:t xml:space="preserve">ont aucun niveau d’éducation </w:t>
      </w:r>
      <w:r w:rsidR="00B44E85">
        <w:rPr>
          <w:lang w:eastAsia="fr-FR"/>
        </w:rPr>
        <w:t>soit 3 individus sur 5</w:t>
      </w:r>
      <w:r w:rsidR="00C606AA">
        <w:rPr>
          <w:lang w:eastAsia="fr-FR"/>
        </w:rPr>
        <w:t xml:space="preserve"> </w:t>
      </w:r>
      <w:r w:rsidR="004B2E4A">
        <w:rPr>
          <w:lang w:eastAsia="fr-FR"/>
        </w:rPr>
        <w:t>et</w:t>
      </w:r>
      <w:r w:rsidR="00B32808">
        <w:rPr>
          <w:lang w:eastAsia="fr-FR"/>
        </w:rPr>
        <w:t xml:space="preserve"> 1 individus sur 16 </w:t>
      </w:r>
      <w:r w:rsidR="004B2E4A">
        <w:rPr>
          <w:lang w:eastAsia="fr-FR"/>
        </w:rPr>
        <w:t xml:space="preserve">de ceux ayant le niveau supérieur. Les niveaux primaire et secondaire </w:t>
      </w:r>
      <w:r w:rsidR="00B32808">
        <w:rPr>
          <w:lang w:eastAsia="fr-FR"/>
        </w:rPr>
        <w:t>représentent un peu moins de la moitié des individus ayant ces niveaux d’éducation soit 27,55% (fréquence cumulée).</w:t>
      </w:r>
    </w:p>
    <w:p w14:paraId="30C841B9" w14:textId="071467E4" w:rsidR="00B32808" w:rsidRDefault="00C606AA" w:rsidP="00CE3EE9">
      <w:pPr>
        <w:jc w:val="both"/>
        <w:rPr>
          <w:lang w:eastAsia="fr-FR"/>
        </w:rPr>
      </w:pPr>
      <w:r>
        <w:rPr>
          <w:lang w:eastAsia="fr-FR"/>
        </w:rPr>
        <w:t>Sur le profil marginal colonne, on peut voir que les indépendants agricole</w:t>
      </w:r>
      <w:r w:rsidR="00552E70">
        <w:rPr>
          <w:lang w:eastAsia="fr-FR"/>
        </w:rPr>
        <w:t>s</w:t>
      </w:r>
      <w:r>
        <w:rPr>
          <w:lang w:eastAsia="fr-FR"/>
        </w:rPr>
        <w:t xml:space="preserve"> représentent </w:t>
      </w:r>
      <w:r w:rsidR="00C11254">
        <w:rPr>
          <w:lang w:eastAsia="fr-FR"/>
        </w:rPr>
        <w:t xml:space="preserve">43,13% suivant le niveau d’éducation, ils sont donc majoritaires. A ceux-ci s’ajoute 29,80% </w:t>
      </w:r>
      <w:r w:rsidR="00861961">
        <w:rPr>
          <w:lang w:eastAsia="fr-FR"/>
        </w:rPr>
        <w:t>indépendants non agricole</w:t>
      </w:r>
      <w:r w:rsidR="00552E70">
        <w:rPr>
          <w:lang w:eastAsia="fr-FR"/>
        </w:rPr>
        <w:t>s</w:t>
      </w:r>
      <w:r w:rsidR="00861961">
        <w:rPr>
          <w:lang w:eastAsia="fr-FR"/>
        </w:rPr>
        <w:t xml:space="preserve">, 17,97% de salariés du privé et 8,70% du secteur public. Les </w:t>
      </w:r>
      <w:r w:rsidR="00CE3EE9">
        <w:rPr>
          <w:lang w:eastAsia="fr-FR"/>
        </w:rPr>
        <w:t>sans-emplois</w:t>
      </w:r>
      <w:r w:rsidR="00861961">
        <w:rPr>
          <w:lang w:eastAsia="fr-FR"/>
        </w:rPr>
        <w:t xml:space="preserve"> sont quasi </w:t>
      </w:r>
      <w:r w:rsidR="004F76E6">
        <w:rPr>
          <w:lang w:eastAsia="fr-FR"/>
        </w:rPr>
        <w:t>inexistants</w:t>
      </w:r>
      <w:r w:rsidR="00861961">
        <w:rPr>
          <w:lang w:eastAsia="fr-FR"/>
        </w:rPr>
        <w:t xml:space="preserve"> (0</w:t>
      </w:r>
      <w:r w:rsidR="004E1F58">
        <w:rPr>
          <w:lang w:eastAsia="fr-FR"/>
        </w:rPr>
        <w:t>,</w:t>
      </w:r>
      <w:r w:rsidR="00861961">
        <w:rPr>
          <w:lang w:eastAsia="fr-FR"/>
        </w:rPr>
        <w:t xml:space="preserve">40%). </w:t>
      </w:r>
    </w:p>
    <w:p w14:paraId="19456642" w14:textId="77777777" w:rsidR="00FB7E61" w:rsidRDefault="00FB7E61" w:rsidP="00CE3EE9">
      <w:pPr>
        <w:jc w:val="both"/>
        <w:rPr>
          <w:lang w:eastAsia="fr-FR"/>
        </w:rPr>
      </w:pPr>
    </w:p>
    <w:p w14:paraId="7740C2C6" w14:textId="0890EE8D" w:rsidR="00F2411C" w:rsidRPr="00F2411C" w:rsidRDefault="00F2411C" w:rsidP="00CE3EE9">
      <w:pPr>
        <w:pStyle w:val="Lgende"/>
        <w:keepNext/>
        <w:jc w:val="both"/>
        <w:rPr>
          <w:sz w:val="20"/>
          <w:szCs w:val="20"/>
          <w:u w:val="single"/>
        </w:rPr>
      </w:pPr>
      <w:bookmarkStart w:id="62" w:name="_Toc107502024"/>
      <w:r w:rsidRPr="00F2411C">
        <w:rPr>
          <w:sz w:val="20"/>
          <w:szCs w:val="20"/>
          <w:u w:val="single"/>
        </w:rPr>
        <w:t xml:space="preserve">Tableau </w:t>
      </w:r>
      <w:r w:rsidRPr="00F2411C">
        <w:rPr>
          <w:sz w:val="20"/>
          <w:szCs w:val="20"/>
          <w:u w:val="single"/>
        </w:rPr>
        <w:fldChar w:fldCharType="begin"/>
      </w:r>
      <w:r w:rsidRPr="00F2411C">
        <w:rPr>
          <w:sz w:val="20"/>
          <w:szCs w:val="20"/>
          <w:u w:val="single"/>
        </w:rPr>
        <w:instrText xml:space="preserve"> SEQ Tableau \* ARABIC </w:instrText>
      </w:r>
      <w:r w:rsidRPr="00F2411C">
        <w:rPr>
          <w:sz w:val="20"/>
          <w:szCs w:val="20"/>
          <w:u w:val="single"/>
        </w:rPr>
        <w:fldChar w:fldCharType="separate"/>
      </w:r>
      <w:r w:rsidR="00EF636F">
        <w:rPr>
          <w:noProof/>
          <w:sz w:val="20"/>
          <w:szCs w:val="20"/>
          <w:u w:val="single"/>
        </w:rPr>
        <w:t>3</w:t>
      </w:r>
      <w:r w:rsidRPr="00F2411C">
        <w:rPr>
          <w:sz w:val="20"/>
          <w:szCs w:val="20"/>
          <w:u w:val="single"/>
        </w:rPr>
        <w:fldChar w:fldCharType="end"/>
      </w:r>
      <w:r w:rsidRPr="00F2411C">
        <w:rPr>
          <w:sz w:val="20"/>
          <w:szCs w:val="20"/>
          <w:u w:val="single"/>
        </w:rPr>
        <w:t>:Tableau de répartition du niveau d’éducation suivant les groupes socio-économiques</w:t>
      </w:r>
      <w:bookmarkEnd w:id="62"/>
    </w:p>
    <w:tbl>
      <w:tblPr>
        <w:tblW w:w="9639" w:type="dxa"/>
        <w:jc w:val="center"/>
        <w:tblCellMar>
          <w:left w:w="70" w:type="dxa"/>
          <w:right w:w="70" w:type="dxa"/>
        </w:tblCellMar>
        <w:tblLook w:val="04A0" w:firstRow="1" w:lastRow="0" w:firstColumn="1" w:lastColumn="0" w:noHBand="0" w:noVBand="1"/>
      </w:tblPr>
      <w:tblGrid>
        <w:gridCol w:w="1418"/>
        <w:gridCol w:w="1276"/>
        <w:gridCol w:w="1276"/>
        <w:gridCol w:w="1701"/>
        <w:gridCol w:w="1842"/>
        <w:gridCol w:w="992"/>
        <w:gridCol w:w="1134"/>
      </w:tblGrid>
      <w:tr w:rsidR="007C3B0C" w:rsidRPr="00C606AA" w14:paraId="77B9D244" w14:textId="77777777" w:rsidTr="00AC6604">
        <w:trPr>
          <w:trHeight w:val="454"/>
          <w:jc w:val="center"/>
        </w:trPr>
        <w:tc>
          <w:tcPr>
            <w:tcW w:w="1418" w:type="dxa"/>
            <w:tcBorders>
              <w:top w:val="nil"/>
              <w:left w:val="nil"/>
              <w:bottom w:val="nil"/>
              <w:right w:val="nil"/>
            </w:tcBorders>
            <w:shd w:val="clear" w:color="auto" w:fill="auto"/>
            <w:noWrap/>
            <w:vAlign w:val="bottom"/>
            <w:hideMark/>
          </w:tcPr>
          <w:p w14:paraId="7F4ABBF7" w14:textId="77777777" w:rsidR="00C5168D" w:rsidRPr="00C5168D" w:rsidRDefault="00C5168D" w:rsidP="00CE3EE9">
            <w:pPr>
              <w:spacing w:after="0" w:line="240" w:lineRule="auto"/>
              <w:jc w:val="both"/>
              <w:rPr>
                <w:rFonts w:ascii="Bahnschrift Light Condensed" w:eastAsia="Times New Roman" w:hAnsi="Bahnschrift Light Condensed" w:cs="Times New Roman"/>
                <w:sz w:val="20"/>
                <w:szCs w:val="20"/>
                <w:lang w:eastAsia="fr-FR"/>
              </w:rPr>
            </w:pPr>
          </w:p>
        </w:tc>
        <w:tc>
          <w:tcPr>
            <w:tcW w:w="7087" w:type="dxa"/>
            <w:gridSpan w:val="5"/>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7119F926" w14:textId="77777777"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2"/>
                <w:lang w:eastAsia="fr-FR"/>
              </w:rPr>
            </w:pPr>
            <w:r w:rsidRPr="00C5168D">
              <w:rPr>
                <w:rFonts w:ascii="Bahnschrift Light Condensed" w:eastAsia="Times New Roman" w:hAnsi="Bahnschrift Light Condensed" w:cs="Calibri"/>
                <w:b/>
                <w:bCs/>
                <w:color w:val="FFFFFF" w:themeColor="background1"/>
                <w:sz w:val="22"/>
                <w:lang w:eastAsia="fr-FR"/>
              </w:rPr>
              <w:t>Groupe socioéconomique</w:t>
            </w:r>
          </w:p>
        </w:tc>
        <w:tc>
          <w:tcPr>
            <w:tcW w:w="1134" w:type="dxa"/>
            <w:tcBorders>
              <w:top w:val="nil"/>
              <w:left w:val="nil"/>
              <w:bottom w:val="nil"/>
              <w:right w:val="nil"/>
            </w:tcBorders>
            <w:shd w:val="clear" w:color="auto" w:fill="auto"/>
            <w:noWrap/>
            <w:vAlign w:val="bottom"/>
            <w:hideMark/>
          </w:tcPr>
          <w:p w14:paraId="0C7821EA" w14:textId="77777777"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2"/>
                <w:lang w:eastAsia="fr-FR"/>
              </w:rPr>
            </w:pPr>
          </w:p>
        </w:tc>
      </w:tr>
      <w:tr w:rsidR="00C606AA" w:rsidRPr="00C606AA" w14:paraId="07F8F6A3" w14:textId="77777777" w:rsidTr="00AC6604">
        <w:trPr>
          <w:trHeight w:val="454"/>
          <w:jc w:val="center"/>
        </w:trPr>
        <w:tc>
          <w:tcPr>
            <w:tcW w:w="1418"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2EC466C0" w14:textId="77777777"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C5168D">
              <w:rPr>
                <w:rFonts w:ascii="Bahnschrift Light Condensed" w:eastAsia="Times New Roman" w:hAnsi="Bahnschrift Light Condensed" w:cs="Calibri"/>
                <w:b/>
                <w:bCs/>
                <w:color w:val="FFFFFF" w:themeColor="background1"/>
                <w:sz w:val="20"/>
                <w:szCs w:val="20"/>
                <w:lang w:eastAsia="fr-FR"/>
              </w:rPr>
              <w:t>Niveau d'éducation</w:t>
            </w:r>
          </w:p>
        </w:tc>
        <w:tc>
          <w:tcPr>
            <w:tcW w:w="1276" w:type="dxa"/>
            <w:tcBorders>
              <w:top w:val="nil"/>
              <w:left w:val="nil"/>
              <w:bottom w:val="single" w:sz="4" w:space="0" w:color="auto"/>
              <w:right w:val="single" w:sz="4" w:space="0" w:color="auto"/>
            </w:tcBorders>
            <w:shd w:val="clear" w:color="auto" w:fill="4472C4" w:themeFill="accent1"/>
            <w:noWrap/>
            <w:vAlign w:val="bottom"/>
            <w:hideMark/>
          </w:tcPr>
          <w:p w14:paraId="3FA6AAE4" w14:textId="77777777"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C5168D">
              <w:rPr>
                <w:rFonts w:ascii="Bahnschrift Light Condensed" w:eastAsia="Times New Roman" w:hAnsi="Bahnschrift Light Condensed" w:cs="Calibri"/>
                <w:b/>
                <w:bCs/>
                <w:color w:val="FFFFFF" w:themeColor="background1"/>
                <w:sz w:val="20"/>
                <w:szCs w:val="20"/>
                <w:lang w:eastAsia="fr-FR"/>
              </w:rPr>
              <w:t>Secteur public</w:t>
            </w:r>
          </w:p>
        </w:tc>
        <w:tc>
          <w:tcPr>
            <w:tcW w:w="1276" w:type="dxa"/>
            <w:tcBorders>
              <w:top w:val="nil"/>
              <w:left w:val="nil"/>
              <w:bottom w:val="single" w:sz="4" w:space="0" w:color="auto"/>
              <w:right w:val="single" w:sz="4" w:space="0" w:color="auto"/>
            </w:tcBorders>
            <w:shd w:val="clear" w:color="auto" w:fill="4472C4" w:themeFill="accent1"/>
            <w:noWrap/>
            <w:vAlign w:val="bottom"/>
            <w:hideMark/>
          </w:tcPr>
          <w:p w14:paraId="77F6D02E" w14:textId="77777777"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C5168D">
              <w:rPr>
                <w:rFonts w:ascii="Bahnschrift Light Condensed" w:eastAsia="Times New Roman" w:hAnsi="Bahnschrift Light Condensed" w:cs="Calibri"/>
                <w:b/>
                <w:bCs/>
                <w:color w:val="FFFFFF" w:themeColor="background1"/>
                <w:sz w:val="20"/>
                <w:szCs w:val="20"/>
                <w:lang w:eastAsia="fr-FR"/>
              </w:rPr>
              <w:t>Salarié du privé</w:t>
            </w:r>
          </w:p>
        </w:tc>
        <w:tc>
          <w:tcPr>
            <w:tcW w:w="1701" w:type="dxa"/>
            <w:tcBorders>
              <w:top w:val="nil"/>
              <w:left w:val="nil"/>
              <w:bottom w:val="single" w:sz="4" w:space="0" w:color="auto"/>
              <w:right w:val="single" w:sz="4" w:space="0" w:color="auto"/>
            </w:tcBorders>
            <w:shd w:val="clear" w:color="auto" w:fill="4472C4" w:themeFill="accent1"/>
            <w:noWrap/>
            <w:vAlign w:val="bottom"/>
            <w:hideMark/>
          </w:tcPr>
          <w:p w14:paraId="529D6F5E" w14:textId="77777777"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C5168D">
              <w:rPr>
                <w:rFonts w:ascii="Bahnschrift Light Condensed" w:eastAsia="Times New Roman" w:hAnsi="Bahnschrift Light Condensed" w:cs="Calibri"/>
                <w:b/>
                <w:bCs/>
                <w:color w:val="FFFFFF" w:themeColor="background1"/>
                <w:sz w:val="20"/>
                <w:szCs w:val="20"/>
                <w:lang w:eastAsia="fr-FR"/>
              </w:rPr>
              <w:t>Indépendant agricole</w:t>
            </w:r>
          </w:p>
        </w:tc>
        <w:tc>
          <w:tcPr>
            <w:tcW w:w="1842" w:type="dxa"/>
            <w:tcBorders>
              <w:top w:val="nil"/>
              <w:left w:val="nil"/>
              <w:bottom w:val="single" w:sz="4" w:space="0" w:color="auto"/>
              <w:right w:val="single" w:sz="4" w:space="0" w:color="auto"/>
            </w:tcBorders>
            <w:shd w:val="clear" w:color="auto" w:fill="4472C4" w:themeFill="accent1"/>
            <w:noWrap/>
            <w:vAlign w:val="bottom"/>
            <w:hideMark/>
          </w:tcPr>
          <w:p w14:paraId="7CC65052" w14:textId="77777777"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C5168D">
              <w:rPr>
                <w:rFonts w:ascii="Bahnschrift Light Condensed" w:eastAsia="Times New Roman" w:hAnsi="Bahnschrift Light Condensed" w:cs="Calibri"/>
                <w:b/>
                <w:bCs/>
                <w:color w:val="FFFFFF" w:themeColor="background1"/>
                <w:sz w:val="20"/>
                <w:szCs w:val="20"/>
                <w:lang w:eastAsia="fr-FR"/>
              </w:rPr>
              <w:t>Indépendant non agricole</w:t>
            </w:r>
          </w:p>
        </w:tc>
        <w:tc>
          <w:tcPr>
            <w:tcW w:w="992" w:type="dxa"/>
            <w:tcBorders>
              <w:top w:val="nil"/>
              <w:left w:val="nil"/>
              <w:bottom w:val="single" w:sz="4" w:space="0" w:color="auto"/>
              <w:right w:val="single" w:sz="4" w:space="0" w:color="auto"/>
            </w:tcBorders>
            <w:shd w:val="clear" w:color="auto" w:fill="4472C4" w:themeFill="accent1"/>
            <w:noWrap/>
            <w:vAlign w:val="bottom"/>
            <w:hideMark/>
          </w:tcPr>
          <w:p w14:paraId="5F045E8F" w14:textId="77777777"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C5168D">
              <w:rPr>
                <w:rFonts w:ascii="Bahnschrift Light Condensed" w:eastAsia="Times New Roman" w:hAnsi="Bahnschrift Light Condensed" w:cs="Calibri"/>
                <w:b/>
                <w:bCs/>
                <w:color w:val="FFFFFF" w:themeColor="background1"/>
                <w:sz w:val="20"/>
                <w:szCs w:val="20"/>
                <w:lang w:eastAsia="fr-FR"/>
              </w:rPr>
              <w:t>Sans emploi</w:t>
            </w:r>
          </w:p>
        </w:tc>
        <w:tc>
          <w:tcPr>
            <w:tcW w:w="1134" w:type="dxa"/>
            <w:tcBorders>
              <w:top w:val="single" w:sz="4" w:space="0" w:color="auto"/>
              <w:left w:val="nil"/>
              <w:bottom w:val="single" w:sz="4" w:space="0" w:color="auto"/>
              <w:right w:val="single" w:sz="4" w:space="0" w:color="auto"/>
            </w:tcBorders>
            <w:shd w:val="clear" w:color="auto" w:fill="ED7D31" w:themeFill="accent2"/>
            <w:noWrap/>
            <w:vAlign w:val="bottom"/>
            <w:hideMark/>
          </w:tcPr>
          <w:p w14:paraId="45AC8F0E" w14:textId="75CA0870"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C5168D">
              <w:rPr>
                <w:rFonts w:ascii="Bahnschrift Light Condensed" w:eastAsia="Times New Roman" w:hAnsi="Bahnschrift Light Condensed" w:cs="Calibri"/>
                <w:b/>
                <w:bCs/>
                <w:color w:val="FFFFFF" w:themeColor="background1"/>
                <w:sz w:val="20"/>
                <w:szCs w:val="20"/>
                <w:lang w:eastAsia="fr-FR"/>
              </w:rPr>
              <w:t xml:space="preserve">Profil Moyen </w:t>
            </w:r>
          </w:p>
        </w:tc>
      </w:tr>
      <w:tr w:rsidR="00C606AA" w:rsidRPr="00C606AA" w14:paraId="43C38DB0" w14:textId="77777777" w:rsidTr="00AC6604">
        <w:trPr>
          <w:trHeight w:val="454"/>
          <w:jc w:val="center"/>
        </w:trPr>
        <w:tc>
          <w:tcPr>
            <w:tcW w:w="1418"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751A89ED" w14:textId="77777777"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C5168D">
              <w:rPr>
                <w:rFonts w:ascii="Bahnschrift Light Condensed" w:eastAsia="Times New Roman" w:hAnsi="Bahnschrift Light Condensed" w:cs="Calibri"/>
                <w:b/>
                <w:bCs/>
                <w:color w:val="FFFFFF" w:themeColor="background1"/>
                <w:sz w:val="20"/>
                <w:szCs w:val="20"/>
                <w:lang w:eastAsia="fr-FR"/>
              </w:rPr>
              <w:t>Aucun niveau</w:t>
            </w:r>
          </w:p>
        </w:tc>
        <w:tc>
          <w:tcPr>
            <w:tcW w:w="1276" w:type="dxa"/>
            <w:tcBorders>
              <w:top w:val="nil"/>
              <w:left w:val="nil"/>
              <w:bottom w:val="single" w:sz="4" w:space="0" w:color="auto"/>
              <w:right w:val="single" w:sz="4" w:space="0" w:color="auto"/>
            </w:tcBorders>
            <w:shd w:val="clear" w:color="auto" w:fill="auto"/>
            <w:noWrap/>
            <w:vAlign w:val="bottom"/>
            <w:hideMark/>
          </w:tcPr>
          <w:p w14:paraId="162A4A94"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1,13</w:t>
            </w:r>
          </w:p>
        </w:tc>
        <w:tc>
          <w:tcPr>
            <w:tcW w:w="1276" w:type="dxa"/>
            <w:tcBorders>
              <w:top w:val="nil"/>
              <w:left w:val="nil"/>
              <w:bottom w:val="single" w:sz="4" w:space="0" w:color="auto"/>
              <w:right w:val="single" w:sz="4" w:space="0" w:color="auto"/>
            </w:tcBorders>
            <w:shd w:val="clear" w:color="auto" w:fill="auto"/>
            <w:noWrap/>
            <w:vAlign w:val="bottom"/>
            <w:hideMark/>
          </w:tcPr>
          <w:p w14:paraId="6F7BBE72"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6,87</w:t>
            </w:r>
          </w:p>
        </w:tc>
        <w:tc>
          <w:tcPr>
            <w:tcW w:w="1701" w:type="dxa"/>
            <w:tcBorders>
              <w:top w:val="nil"/>
              <w:left w:val="nil"/>
              <w:bottom w:val="single" w:sz="4" w:space="0" w:color="auto"/>
              <w:right w:val="single" w:sz="4" w:space="0" w:color="auto"/>
            </w:tcBorders>
            <w:shd w:val="clear" w:color="auto" w:fill="auto"/>
            <w:noWrap/>
            <w:vAlign w:val="bottom"/>
            <w:hideMark/>
          </w:tcPr>
          <w:p w14:paraId="7945FB78"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38,44</w:t>
            </w:r>
          </w:p>
        </w:tc>
        <w:tc>
          <w:tcPr>
            <w:tcW w:w="1842" w:type="dxa"/>
            <w:tcBorders>
              <w:top w:val="nil"/>
              <w:left w:val="nil"/>
              <w:bottom w:val="single" w:sz="4" w:space="0" w:color="auto"/>
              <w:right w:val="single" w:sz="4" w:space="0" w:color="auto"/>
            </w:tcBorders>
            <w:shd w:val="clear" w:color="auto" w:fill="auto"/>
            <w:noWrap/>
            <w:vAlign w:val="bottom"/>
            <w:hideMark/>
          </w:tcPr>
          <w:p w14:paraId="0CCD25B4"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19,89</w:t>
            </w:r>
          </w:p>
        </w:tc>
        <w:tc>
          <w:tcPr>
            <w:tcW w:w="992" w:type="dxa"/>
            <w:tcBorders>
              <w:top w:val="nil"/>
              <w:left w:val="nil"/>
              <w:bottom w:val="single" w:sz="4" w:space="0" w:color="auto"/>
              <w:right w:val="single" w:sz="4" w:space="0" w:color="auto"/>
            </w:tcBorders>
            <w:shd w:val="clear" w:color="auto" w:fill="auto"/>
            <w:noWrap/>
            <w:vAlign w:val="bottom"/>
            <w:hideMark/>
          </w:tcPr>
          <w:p w14:paraId="352C2EA7"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0,35</w:t>
            </w:r>
          </w:p>
        </w:tc>
        <w:tc>
          <w:tcPr>
            <w:tcW w:w="1134" w:type="dxa"/>
            <w:tcBorders>
              <w:top w:val="nil"/>
              <w:left w:val="nil"/>
              <w:bottom w:val="single" w:sz="4" w:space="0" w:color="auto"/>
              <w:right w:val="single" w:sz="4" w:space="0" w:color="auto"/>
            </w:tcBorders>
            <w:shd w:val="clear" w:color="auto" w:fill="ED7D31" w:themeFill="accent2"/>
            <w:noWrap/>
            <w:vAlign w:val="bottom"/>
            <w:hideMark/>
          </w:tcPr>
          <w:p w14:paraId="7B068259"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66,69</w:t>
            </w:r>
          </w:p>
        </w:tc>
      </w:tr>
      <w:tr w:rsidR="00C606AA" w:rsidRPr="00C606AA" w14:paraId="187B73AC" w14:textId="77777777" w:rsidTr="00AC6604">
        <w:trPr>
          <w:trHeight w:val="454"/>
          <w:jc w:val="center"/>
        </w:trPr>
        <w:tc>
          <w:tcPr>
            <w:tcW w:w="1418"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401F6E6E" w14:textId="77777777"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C5168D">
              <w:rPr>
                <w:rFonts w:ascii="Bahnschrift Light Condensed" w:eastAsia="Times New Roman" w:hAnsi="Bahnschrift Light Condensed" w:cs="Calibri"/>
                <w:b/>
                <w:bCs/>
                <w:color w:val="FFFFFF" w:themeColor="background1"/>
                <w:sz w:val="20"/>
                <w:szCs w:val="20"/>
                <w:lang w:eastAsia="fr-FR"/>
              </w:rPr>
              <w:t>Primaire</w:t>
            </w:r>
          </w:p>
        </w:tc>
        <w:tc>
          <w:tcPr>
            <w:tcW w:w="1276" w:type="dxa"/>
            <w:tcBorders>
              <w:top w:val="nil"/>
              <w:left w:val="nil"/>
              <w:bottom w:val="single" w:sz="4" w:space="0" w:color="auto"/>
              <w:right w:val="single" w:sz="4" w:space="0" w:color="auto"/>
            </w:tcBorders>
            <w:shd w:val="clear" w:color="auto" w:fill="auto"/>
            <w:noWrap/>
            <w:vAlign w:val="bottom"/>
            <w:hideMark/>
          </w:tcPr>
          <w:p w14:paraId="10DC5578"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1,35</w:t>
            </w:r>
          </w:p>
        </w:tc>
        <w:tc>
          <w:tcPr>
            <w:tcW w:w="1276" w:type="dxa"/>
            <w:tcBorders>
              <w:top w:val="nil"/>
              <w:left w:val="nil"/>
              <w:bottom w:val="single" w:sz="4" w:space="0" w:color="auto"/>
              <w:right w:val="single" w:sz="4" w:space="0" w:color="auto"/>
            </w:tcBorders>
            <w:shd w:val="clear" w:color="auto" w:fill="auto"/>
            <w:noWrap/>
            <w:vAlign w:val="bottom"/>
            <w:hideMark/>
          </w:tcPr>
          <w:p w14:paraId="6FC79875"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4,20</w:t>
            </w:r>
          </w:p>
        </w:tc>
        <w:tc>
          <w:tcPr>
            <w:tcW w:w="1701" w:type="dxa"/>
            <w:tcBorders>
              <w:top w:val="nil"/>
              <w:left w:val="nil"/>
              <w:bottom w:val="single" w:sz="4" w:space="0" w:color="auto"/>
              <w:right w:val="single" w:sz="4" w:space="0" w:color="auto"/>
            </w:tcBorders>
            <w:shd w:val="clear" w:color="auto" w:fill="auto"/>
            <w:noWrap/>
            <w:vAlign w:val="bottom"/>
            <w:hideMark/>
          </w:tcPr>
          <w:p w14:paraId="5730C5BA"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3,43</w:t>
            </w:r>
          </w:p>
        </w:tc>
        <w:tc>
          <w:tcPr>
            <w:tcW w:w="1842" w:type="dxa"/>
            <w:tcBorders>
              <w:top w:val="nil"/>
              <w:left w:val="nil"/>
              <w:bottom w:val="single" w:sz="4" w:space="0" w:color="auto"/>
              <w:right w:val="single" w:sz="4" w:space="0" w:color="auto"/>
            </w:tcBorders>
            <w:shd w:val="clear" w:color="auto" w:fill="auto"/>
            <w:noWrap/>
            <w:vAlign w:val="bottom"/>
            <w:hideMark/>
          </w:tcPr>
          <w:p w14:paraId="051E48EA"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5,90</w:t>
            </w:r>
          </w:p>
        </w:tc>
        <w:tc>
          <w:tcPr>
            <w:tcW w:w="992" w:type="dxa"/>
            <w:tcBorders>
              <w:top w:val="nil"/>
              <w:left w:val="nil"/>
              <w:bottom w:val="single" w:sz="4" w:space="0" w:color="auto"/>
              <w:right w:val="single" w:sz="4" w:space="0" w:color="auto"/>
            </w:tcBorders>
            <w:shd w:val="clear" w:color="auto" w:fill="auto"/>
            <w:noWrap/>
            <w:vAlign w:val="bottom"/>
            <w:hideMark/>
          </w:tcPr>
          <w:p w14:paraId="75DFF266"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0,00</w:t>
            </w:r>
          </w:p>
        </w:tc>
        <w:tc>
          <w:tcPr>
            <w:tcW w:w="1134" w:type="dxa"/>
            <w:tcBorders>
              <w:top w:val="nil"/>
              <w:left w:val="nil"/>
              <w:bottom w:val="single" w:sz="4" w:space="0" w:color="auto"/>
              <w:right w:val="single" w:sz="4" w:space="0" w:color="auto"/>
            </w:tcBorders>
            <w:shd w:val="clear" w:color="auto" w:fill="ED7D31" w:themeFill="accent2"/>
            <w:noWrap/>
            <w:vAlign w:val="bottom"/>
            <w:hideMark/>
          </w:tcPr>
          <w:p w14:paraId="2B633881"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14,89</w:t>
            </w:r>
          </w:p>
        </w:tc>
      </w:tr>
      <w:tr w:rsidR="00C606AA" w:rsidRPr="00C606AA" w14:paraId="403B576A" w14:textId="77777777" w:rsidTr="00AC6604">
        <w:trPr>
          <w:trHeight w:val="454"/>
          <w:jc w:val="center"/>
        </w:trPr>
        <w:tc>
          <w:tcPr>
            <w:tcW w:w="1418"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531159E9" w14:textId="77777777"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C5168D">
              <w:rPr>
                <w:rFonts w:ascii="Bahnschrift Light Condensed" w:eastAsia="Times New Roman" w:hAnsi="Bahnschrift Light Condensed" w:cs="Calibri"/>
                <w:b/>
                <w:bCs/>
                <w:color w:val="FFFFFF" w:themeColor="background1"/>
                <w:sz w:val="20"/>
                <w:szCs w:val="20"/>
                <w:lang w:eastAsia="fr-FR"/>
              </w:rPr>
              <w:t>Secondaire</w:t>
            </w:r>
          </w:p>
        </w:tc>
        <w:tc>
          <w:tcPr>
            <w:tcW w:w="1276" w:type="dxa"/>
            <w:tcBorders>
              <w:top w:val="nil"/>
              <w:left w:val="nil"/>
              <w:bottom w:val="single" w:sz="4" w:space="0" w:color="auto"/>
              <w:right w:val="single" w:sz="4" w:space="0" w:color="auto"/>
            </w:tcBorders>
            <w:shd w:val="clear" w:color="auto" w:fill="auto"/>
            <w:noWrap/>
            <w:vAlign w:val="bottom"/>
            <w:hideMark/>
          </w:tcPr>
          <w:p w14:paraId="5BB323F9"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3,45</w:t>
            </w:r>
          </w:p>
        </w:tc>
        <w:tc>
          <w:tcPr>
            <w:tcW w:w="1276" w:type="dxa"/>
            <w:tcBorders>
              <w:top w:val="nil"/>
              <w:left w:val="nil"/>
              <w:bottom w:val="single" w:sz="4" w:space="0" w:color="auto"/>
              <w:right w:val="single" w:sz="4" w:space="0" w:color="auto"/>
            </w:tcBorders>
            <w:shd w:val="clear" w:color="auto" w:fill="auto"/>
            <w:noWrap/>
            <w:vAlign w:val="bottom"/>
            <w:hideMark/>
          </w:tcPr>
          <w:p w14:paraId="0277E99E"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4,65</w:t>
            </w:r>
          </w:p>
        </w:tc>
        <w:tc>
          <w:tcPr>
            <w:tcW w:w="1701" w:type="dxa"/>
            <w:tcBorders>
              <w:top w:val="nil"/>
              <w:left w:val="nil"/>
              <w:bottom w:val="single" w:sz="4" w:space="0" w:color="auto"/>
              <w:right w:val="single" w:sz="4" w:space="0" w:color="auto"/>
            </w:tcBorders>
            <w:shd w:val="clear" w:color="auto" w:fill="auto"/>
            <w:noWrap/>
            <w:vAlign w:val="bottom"/>
            <w:hideMark/>
          </w:tcPr>
          <w:p w14:paraId="4D4A03ED"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1,07</w:t>
            </w:r>
          </w:p>
        </w:tc>
        <w:tc>
          <w:tcPr>
            <w:tcW w:w="1842" w:type="dxa"/>
            <w:tcBorders>
              <w:top w:val="nil"/>
              <w:left w:val="nil"/>
              <w:bottom w:val="single" w:sz="4" w:space="0" w:color="auto"/>
              <w:right w:val="single" w:sz="4" w:space="0" w:color="auto"/>
            </w:tcBorders>
            <w:shd w:val="clear" w:color="auto" w:fill="auto"/>
            <w:noWrap/>
            <w:vAlign w:val="bottom"/>
            <w:hideMark/>
          </w:tcPr>
          <w:p w14:paraId="2B85776A"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3,45</w:t>
            </w:r>
          </w:p>
        </w:tc>
        <w:tc>
          <w:tcPr>
            <w:tcW w:w="992" w:type="dxa"/>
            <w:tcBorders>
              <w:top w:val="nil"/>
              <w:left w:val="nil"/>
              <w:bottom w:val="single" w:sz="4" w:space="0" w:color="auto"/>
              <w:right w:val="single" w:sz="4" w:space="0" w:color="auto"/>
            </w:tcBorders>
            <w:shd w:val="clear" w:color="auto" w:fill="auto"/>
            <w:noWrap/>
            <w:vAlign w:val="bottom"/>
            <w:hideMark/>
          </w:tcPr>
          <w:p w14:paraId="3A42DF98"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0,05</w:t>
            </w:r>
          </w:p>
        </w:tc>
        <w:tc>
          <w:tcPr>
            <w:tcW w:w="1134" w:type="dxa"/>
            <w:tcBorders>
              <w:top w:val="nil"/>
              <w:left w:val="nil"/>
              <w:bottom w:val="single" w:sz="4" w:space="0" w:color="auto"/>
              <w:right w:val="single" w:sz="4" w:space="0" w:color="auto"/>
            </w:tcBorders>
            <w:shd w:val="clear" w:color="auto" w:fill="ED7D31" w:themeFill="accent2"/>
            <w:noWrap/>
            <w:vAlign w:val="bottom"/>
            <w:hideMark/>
          </w:tcPr>
          <w:p w14:paraId="3288AC00"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12,66</w:t>
            </w:r>
          </w:p>
        </w:tc>
      </w:tr>
      <w:tr w:rsidR="00C606AA" w:rsidRPr="00C606AA" w14:paraId="44270265" w14:textId="77777777" w:rsidTr="00AC6604">
        <w:trPr>
          <w:trHeight w:val="454"/>
          <w:jc w:val="center"/>
        </w:trPr>
        <w:tc>
          <w:tcPr>
            <w:tcW w:w="1418"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3F954810" w14:textId="77777777"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C5168D">
              <w:rPr>
                <w:rFonts w:ascii="Bahnschrift Light Condensed" w:eastAsia="Times New Roman" w:hAnsi="Bahnschrift Light Condensed" w:cs="Calibri"/>
                <w:b/>
                <w:bCs/>
                <w:color w:val="FFFFFF" w:themeColor="background1"/>
                <w:sz w:val="20"/>
                <w:szCs w:val="20"/>
                <w:lang w:eastAsia="fr-FR"/>
              </w:rPr>
              <w:t>Supérieur</w:t>
            </w:r>
          </w:p>
        </w:tc>
        <w:tc>
          <w:tcPr>
            <w:tcW w:w="1276" w:type="dxa"/>
            <w:tcBorders>
              <w:top w:val="nil"/>
              <w:left w:val="nil"/>
              <w:bottom w:val="single" w:sz="4" w:space="0" w:color="auto"/>
              <w:right w:val="single" w:sz="4" w:space="0" w:color="auto"/>
            </w:tcBorders>
            <w:shd w:val="clear" w:color="auto" w:fill="auto"/>
            <w:noWrap/>
            <w:vAlign w:val="bottom"/>
            <w:hideMark/>
          </w:tcPr>
          <w:p w14:paraId="5CFA5D63"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2,77</w:t>
            </w:r>
          </w:p>
        </w:tc>
        <w:tc>
          <w:tcPr>
            <w:tcW w:w="1276" w:type="dxa"/>
            <w:tcBorders>
              <w:top w:val="nil"/>
              <w:left w:val="nil"/>
              <w:bottom w:val="single" w:sz="4" w:space="0" w:color="auto"/>
              <w:right w:val="single" w:sz="4" w:space="0" w:color="auto"/>
            </w:tcBorders>
            <w:shd w:val="clear" w:color="auto" w:fill="auto"/>
            <w:noWrap/>
            <w:vAlign w:val="bottom"/>
            <w:hideMark/>
          </w:tcPr>
          <w:p w14:paraId="0BDD7510"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2,24</w:t>
            </w:r>
          </w:p>
        </w:tc>
        <w:tc>
          <w:tcPr>
            <w:tcW w:w="1701" w:type="dxa"/>
            <w:tcBorders>
              <w:top w:val="nil"/>
              <w:left w:val="nil"/>
              <w:bottom w:val="single" w:sz="4" w:space="0" w:color="auto"/>
              <w:right w:val="single" w:sz="4" w:space="0" w:color="auto"/>
            </w:tcBorders>
            <w:shd w:val="clear" w:color="auto" w:fill="auto"/>
            <w:noWrap/>
            <w:vAlign w:val="bottom"/>
            <w:hideMark/>
          </w:tcPr>
          <w:p w14:paraId="49E08EF9"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0,20</w:t>
            </w:r>
          </w:p>
        </w:tc>
        <w:tc>
          <w:tcPr>
            <w:tcW w:w="1842" w:type="dxa"/>
            <w:tcBorders>
              <w:top w:val="nil"/>
              <w:left w:val="nil"/>
              <w:bottom w:val="single" w:sz="4" w:space="0" w:color="auto"/>
              <w:right w:val="single" w:sz="4" w:space="0" w:color="auto"/>
            </w:tcBorders>
            <w:shd w:val="clear" w:color="auto" w:fill="auto"/>
            <w:noWrap/>
            <w:vAlign w:val="bottom"/>
            <w:hideMark/>
          </w:tcPr>
          <w:p w14:paraId="46D9CE15"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0,56</w:t>
            </w:r>
          </w:p>
        </w:tc>
        <w:tc>
          <w:tcPr>
            <w:tcW w:w="992" w:type="dxa"/>
            <w:tcBorders>
              <w:top w:val="nil"/>
              <w:left w:val="nil"/>
              <w:bottom w:val="single" w:sz="4" w:space="0" w:color="auto"/>
              <w:right w:val="single" w:sz="4" w:space="0" w:color="auto"/>
            </w:tcBorders>
            <w:shd w:val="clear" w:color="auto" w:fill="auto"/>
            <w:noWrap/>
            <w:vAlign w:val="bottom"/>
            <w:hideMark/>
          </w:tcPr>
          <w:p w14:paraId="2CC3DD7D"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0,00</w:t>
            </w:r>
          </w:p>
        </w:tc>
        <w:tc>
          <w:tcPr>
            <w:tcW w:w="1134" w:type="dxa"/>
            <w:tcBorders>
              <w:top w:val="nil"/>
              <w:left w:val="nil"/>
              <w:bottom w:val="single" w:sz="4" w:space="0" w:color="auto"/>
              <w:right w:val="single" w:sz="4" w:space="0" w:color="auto"/>
            </w:tcBorders>
            <w:shd w:val="clear" w:color="auto" w:fill="ED7D31" w:themeFill="accent2"/>
            <w:noWrap/>
            <w:vAlign w:val="bottom"/>
            <w:hideMark/>
          </w:tcPr>
          <w:p w14:paraId="7114C06D"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5,77</w:t>
            </w:r>
          </w:p>
        </w:tc>
      </w:tr>
      <w:tr w:rsidR="00C606AA" w:rsidRPr="00C606AA" w14:paraId="064CF4B7" w14:textId="77777777" w:rsidTr="00AC6604">
        <w:trPr>
          <w:trHeight w:val="454"/>
          <w:jc w:val="center"/>
        </w:trPr>
        <w:tc>
          <w:tcPr>
            <w:tcW w:w="1418" w:type="dxa"/>
            <w:tcBorders>
              <w:top w:val="nil"/>
              <w:left w:val="single" w:sz="4" w:space="0" w:color="auto"/>
              <w:bottom w:val="single" w:sz="4" w:space="0" w:color="auto"/>
              <w:right w:val="single" w:sz="4" w:space="0" w:color="auto"/>
            </w:tcBorders>
            <w:shd w:val="clear" w:color="auto" w:fill="ED7D31" w:themeFill="accent2"/>
            <w:noWrap/>
            <w:vAlign w:val="bottom"/>
            <w:hideMark/>
          </w:tcPr>
          <w:p w14:paraId="2793ACA4" w14:textId="25D72423" w:rsidR="00C5168D" w:rsidRPr="00C5168D" w:rsidRDefault="00C5168D"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C5168D">
              <w:rPr>
                <w:rFonts w:ascii="Bahnschrift Light Condensed" w:eastAsia="Times New Roman" w:hAnsi="Bahnschrift Light Condensed" w:cs="Calibri"/>
                <w:b/>
                <w:bCs/>
                <w:color w:val="FFFFFF" w:themeColor="background1"/>
                <w:sz w:val="20"/>
                <w:szCs w:val="20"/>
                <w:lang w:eastAsia="fr-FR"/>
              </w:rPr>
              <w:t xml:space="preserve">Profil Moyen </w:t>
            </w:r>
          </w:p>
        </w:tc>
        <w:tc>
          <w:tcPr>
            <w:tcW w:w="1276" w:type="dxa"/>
            <w:tcBorders>
              <w:top w:val="nil"/>
              <w:left w:val="nil"/>
              <w:bottom w:val="single" w:sz="4" w:space="0" w:color="auto"/>
              <w:right w:val="single" w:sz="4" w:space="0" w:color="auto"/>
            </w:tcBorders>
            <w:shd w:val="clear" w:color="auto" w:fill="ED7D31" w:themeFill="accent2"/>
            <w:noWrap/>
            <w:vAlign w:val="bottom"/>
            <w:hideMark/>
          </w:tcPr>
          <w:p w14:paraId="6752E226"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8,70</w:t>
            </w:r>
          </w:p>
        </w:tc>
        <w:tc>
          <w:tcPr>
            <w:tcW w:w="1276" w:type="dxa"/>
            <w:tcBorders>
              <w:top w:val="nil"/>
              <w:left w:val="nil"/>
              <w:bottom w:val="single" w:sz="4" w:space="0" w:color="auto"/>
              <w:right w:val="single" w:sz="4" w:space="0" w:color="auto"/>
            </w:tcBorders>
            <w:shd w:val="clear" w:color="auto" w:fill="ED7D31" w:themeFill="accent2"/>
            <w:noWrap/>
            <w:vAlign w:val="bottom"/>
            <w:hideMark/>
          </w:tcPr>
          <w:p w14:paraId="71BAAC16"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17,97</w:t>
            </w:r>
          </w:p>
        </w:tc>
        <w:tc>
          <w:tcPr>
            <w:tcW w:w="1701" w:type="dxa"/>
            <w:tcBorders>
              <w:top w:val="nil"/>
              <w:left w:val="nil"/>
              <w:bottom w:val="single" w:sz="4" w:space="0" w:color="auto"/>
              <w:right w:val="single" w:sz="4" w:space="0" w:color="auto"/>
            </w:tcBorders>
            <w:shd w:val="clear" w:color="auto" w:fill="ED7D31" w:themeFill="accent2"/>
            <w:noWrap/>
            <w:vAlign w:val="bottom"/>
            <w:hideMark/>
          </w:tcPr>
          <w:p w14:paraId="2168B17E"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43,13</w:t>
            </w:r>
          </w:p>
        </w:tc>
        <w:tc>
          <w:tcPr>
            <w:tcW w:w="1842" w:type="dxa"/>
            <w:tcBorders>
              <w:top w:val="nil"/>
              <w:left w:val="nil"/>
              <w:bottom w:val="single" w:sz="4" w:space="0" w:color="auto"/>
              <w:right w:val="single" w:sz="4" w:space="0" w:color="auto"/>
            </w:tcBorders>
            <w:shd w:val="clear" w:color="auto" w:fill="ED7D31" w:themeFill="accent2"/>
            <w:noWrap/>
            <w:vAlign w:val="bottom"/>
            <w:hideMark/>
          </w:tcPr>
          <w:p w14:paraId="486DFF05"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29,80</w:t>
            </w:r>
          </w:p>
        </w:tc>
        <w:tc>
          <w:tcPr>
            <w:tcW w:w="992" w:type="dxa"/>
            <w:tcBorders>
              <w:top w:val="nil"/>
              <w:left w:val="nil"/>
              <w:bottom w:val="single" w:sz="4" w:space="0" w:color="auto"/>
              <w:right w:val="single" w:sz="4" w:space="0" w:color="auto"/>
            </w:tcBorders>
            <w:shd w:val="clear" w:color="auto" w:fill="ED7D31" w:themeFill="accent2"/>
            <w:noWrap/>
            <w:vAlign w:val="bottom"/>
            <w:hideMark/>
          </w:tcPr>
          <w:p w14:paraId="3EDD5143" w14:textId="77777777" w:rsidR="00C5168D" w:rsidRPr="00C5168D" w:rsidRDefault="00C5168D" w:rsidP="00CE3EE9">
            <w:pPr>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0,40</w:t>
            </w:r>
          </w:p>
        </w:tc>
        <w:tc>
          <w:tcPr>
            <w:tcW w:w="1134" w:type="dxa"/>
            <w:tcBorders>
              <w:top w:val="nil"/>
              <w:left w:val="nil"/>
              <w:bottom w:val="single" w:sz="4" w:space="0" w:color="auto"/>
              <w:right w:val="single" w:sz="4" w:space="0" w:color="auto"/>
            </w:tcBorders>
            <w:shd w:val="clear" w:color="auto" w:fill="auto"/>
            <w:noWrap/>
            <w:vAlign w:val="bottom"/>
            <w:hideMark/>
          </w:tcPr>
          <w:p w14:paraId="4B834723" w14:textId="7E46353A" w:rsidR="00C5168D" w:rsidRPr="00C5168D" w:rsidRDefault="00C5168D" w:rsidP="00CE3EE9">
            <w:pPr>
              <w:keepNext/>
              <w:spacing w:after="0" w:line="240" w:lineRule="auto"/>
              <w:jc w:val="both"/>
              <w:rPr>
                <w:rFonts w:ascii="Bahnschrift Light Condensed" w:eastAsia="Times New Roman" w:hAnsi="Bahnschrift Light Condensed" w:cs="Calibri"/>
                <w:color w:val="000000"/>
                <w:szCs w:val="24"/>
                <w:lang w:eastAsia="fr-FR"/>
              </w:rPr>
            </w:pPr>
            <w:r w:rsidRPr="00C5168D">
              <w:rPr>
                <w:rFonts w:ascii="Bahnschrift Light Condensed" w:eastAsia="Times New Roman" w:hAnsi="Bahnschrift Light Condensed" w:cs="Calibri"/>
                <w:color w:val="000000"/>
                <w:szCs w:val="24"/>
                <w:lang w:eastAsia="fr-FR"/>
              </w:rPr>
              <w:t>100</w:t>
            </w:r>
          </w:p>
        </w:tc>
      </w:tr>
    </w:tbl>
    <w:p w14:paraId="5316617D" w14:textId="0028B319" w:rsidR="00E4055C" w:rsidRPr="00F2411C" w:rsidRDefault="00F2411C" w:rsidP="00CE3EE9">
      <w:pPr>
        <w:pStyle w:val="Lgende"/>
        <w:jc w:val="both"/>
        <w:rPr>
          <w:sz w:val="20"/>
          <w:szCs w:val="20"/>
          <w:u w:val="single"/>
          <w:lang w:eastAsia="fr-FR"/>
        </w:rPr>
      </w:pPr>
      <w:r w:rsidRPr="00F2411C">
        <w:rPr>
          <w:sz w:val="20"/>
          <w:szCs w:val="20"/>
          <w:u w:val="single"/>
        </w:rPr>
        <w:t xml:space="preserve">Source  </w:t>
      </w:r>
      <w:r w:rsidRPr="00F2411C">
        <w:rPr>
          <w:sz w:val="20"/>
          <w:szCs w:val="20"/>
          <w:u w:val="single"/>
        </w:rPr>
        <w:fldChar w:fldCharType="begin"/>
      </w:r>
      <w:r w:rsidRPr="00F2411C">
        <w:rPr>
          <w:sz w:val="20"/>
          <w:szCs w:val="20"/>
          <w:u w:val="single"/>
        </w:rPr>
        <w:instrText xml:space="preserve"> SEQ Source_ \* ARABIC </w:instrText>
      </w:r>
      <w:r w:rsidRPr="00F2411C">
        <w:rPr>
          <w:sz w:val="20"/>
          <w:szCs w:val="20"/>
          <w:u w:val="single"/>
        </w:rPr>
        <w:fldChar w:fldCharType="separate"/>
      </w:r>
      <w:r w:rsidR="00EF636F">
        <w:rPr>
          <w:noProof/>
          <w:sz w:val="20"/>
          <w:szCs w:val="20"/>
          <w:u w:val="single"/>
        </w:rPr>
        <w:t>4</w:t>
      </w:r>
      <w:r w:rsidRPr="00F2411C">
        <w:rPr>
          <w:sz w:val="20"/>
          <w:szCs w:val="20"/>
          <w:u w:val="single"/>
        </w:rPr>
        <w:fldChar w:fldCharType="end"/>
      </w:r>
      <w:r w:rsidRPr="00F2411C">
        <w:rPr>
          <w:sz w:val="20"/>
          <w:szCs w:val="20"/>
          <w:u w:val="single"/>
        </w:rPr>
        <w:t> : Calculs de l’auteur</w:t>
      </w:r>
    </w:p>
    <w:p w14:paraId="2F66E843" w14:textId="0575578E" w:rsidR="00FB4A7C" w:rsidRDefault="00FB4A7C" w:rsidP="00CE3EE9">
      <w:pPr>
        <w:jc w:val="both"/>
      </w:pPr>
    </w:p>
    <w:p w14:paraId="35611F93" w14:textId="08F3DB97" w:rsidR="00861961" w:rsidRPr="00C35A2D" w:rsidRDefault="00861961" w:rsidP="00CE3EE9">
      <w:pPr>
        <w:pStyle w:val="Titre3"/>
        <w:numPr>
          <w:ilvl w:val="0"/>
          <w:numId w:val="26"/>
        </w:numPr>
        <w:rPr>
          <w:rFonts w:eastAsia="Times New Roman"/>
        </w:rPr>
      </w:pPr>
      <w:bookmarkStart w:id="63" w:name="_Toc107501654"/>
      <w:r w:rsidRPr="00C35A2D">
        <w:rPr>
          <w:rFonts w:eastAsia="Times New Roman"/>
        </w:rPr>
        <w:t>Profil ligne</w:t>
      </w:r>
      <w:bookmarkEnd w:id="63"/>
      <w:r w:rsidRPr="00C35A2D">
        <w:rPr>
          <w:rFonts w:eastAsia="Times New Roman"/>
        </w:rPr>
        <w:t xml:space="preserve"> </w:t>
      </w:r>
    </w:p>
    <w:p w14:paraId="7E19DCF5" w14:textId="2B07BE35" w:rsidR="00893235" w:rsidRDefault="00861961" w:rsidP="00CE3EE9">
      <w:pPr>
        <w:jc w:val="both"/>
      </w:pPr>
      <w:r>
        <w:t>Le profil ligne présente la répartition d</w:t>
      </w:r>
      <w:r w:rsidR="00A27109">
        <w:t>u niveau d’éducation suivant les groupes socio-économiques.</w:t>
      </w:r>
    </w:p>
    <w:p w14:paraId="731F0E60" w14:textId="6BCBF997" w:rsidR="005739F3" w:rsidRDefault="00EA32A3" w:rsidP="00CE3EE9">
      <w:pPr>
        <w:jc w:val="both"/>
      </w:pPr>
      <w:r>
        <w:lastRenderedPageBreak/>
        <w:t>Le tableau des profils lignes montre que le niveau d’éducation supérieur représente 48,01% du secteur public, ce qui signifie que le niveau supérieur est le niveau prépondérant dans le secteur public</w:t>
      </w:r>
      <w:r w:rsidR="00744A5E">
        <w:t>. Ce niveau caractérise mieux le secteur public.</w:t>
      </w:r>
      <w:r w:rsidR="005739F3">
        <w:t xml:space="preserve"> Le niveau supérieur est aussi présent dans le secteur des salariés du privé avec 38,93%, soit la plus grande proportion. Cependant ce secteur</w:t>
      </w:r>
      <w:r w:rsidR="00BD08C2">
        <w:t xml:space="preserve"> (privé)</w:t>
      </w:r>
      <w:r w:rsidR="005739F3">
        <w:t xml:space="preserve"> est mieux caractérisé par le niveau secondaire</w:t>
      </w:r>
      <w:r w:rsidR="00FB7E61">
        <w:t xml:space="preserve"> (36,72%)</w:t>
      </w:r>
      <w:r w:rsidR="00BD08C2">
        <w:t>.</w:t>
      </w:r>
      <w:r w:rsidR="005739F3">
        <w:t xml:space="preserve">  </w:t>
      </w:r>
    </w:p>
    <w:p w14:paraId="66661B30" w14:textId="49BC389C" w:rsidR="00744A5E" w:rsidRDefault="00744A5E" w:rsidP="00CE3EE9">
      <w:pPr>
        <w:jc w:val="both"/>
      </w:pPr>
      <w:r>
        <w:t xml:space="preserve"> </w:t>
      </w:r>
      <w:r w:rsidR="002F0DFC">
        <w:t xml:space="preserve">Dans le groupe des indépendants agricoles 57,64% </w:t>
      </w:r>
      <w:r w:rsidR="00552E70">
        <w:t>n’</w:t>
      </w:r>
      <w:r w:rsidR="002F0DFC">
        <w:t>ont aucun niveau d’éducation ; ce qui représente la plus grande part du secteur des indépendants agricoles et caractérise</w:t>
      </w:r>
      <w:r w:rsidR="005739F3">
        <w:t xml:space="preserve"> ce secteur</w:t>
      </w:r>
      <w:r w:rsidR="002F0DFC">
        <w:t>.</w:t>
      </w:r>
      <w:r w:rsidR="005739F3">
        <w:t xml:space="preserve"> </w:t>
      </w:r>
      <w:r w:rsidR="00FB7E61">
        <w:t>Le niveau primaire caractérise le secteur des indépendants non agricole</w:t>
      </w:r>
      <w:r w:rsidR="00552E70">
        <w:t>s</w:t>
      </w:r>
      <w:r w:rsidR="00FB7E61">
        <w:t xml:space="preserve"> avec une proportion de 39,66%.</w:t>
      </w:r>
      <w:r w:rsidR="002F0DFC">
        <w:t xml:space="preserve"> </w:t>
      </w:r>
    </w:p>
    <w:p w14:paraId="6318B9A3" w14:textId="68642ED9" w:rsidR="004E1F58" w:rsidRDefault="00744A5E" w:rsidP="00CE3EE9">
      <w:pPr>
        <w:jc w:val="both"/>
      </w:pPr>
      <w:r>
        <w:t xml:space="preserve"> </w:t>
      </w:r>
    </w:p>
    <w:p w14:paraId="1AAB76EF" w14:textId="72548E02" w:rsidR="004E1F58" w:rsidRPr="004E1F58" w:rsidRDefault="004E1F58" w:rsidP="00CE3EE9">
      <w:pPr>
        <w:pStyle w:val="Lgende"/>
        <w:keepNext/>
        <w:jc w:val="both"/>
        <w:rPr>
          <w:sz w:val="20"/>
          <w:szCs w:val="20"/>
          <w:u w:val="single"/>
        </w:rPr>
      </w:pPr>
      <w:bookmarkStart w:id="64" w:name="_Toc107502025"/>
      <w:r w:rsidRPr="004E1F58">
        <w:rPr>
          <w:sz w:val="20"/>
          <w:szCs w:val="20"/>
          <w:u w:val="single"/>
        </w:rPr>
        <w:t xml:space="preserve">Tableau </w:t>
      </w:r>
      <w:r w:rsidRPr="004E1F58">
        <w:rPr>
          <w:sz w:val="20"/>
          <w:szCs w:val="20"/>
          <w:u w:val="single"/>
        </w:rPr>
        <w:fldChar w:fldCharType="begin"/>
      </w:r>
      <w:r w:rsidRPr="004E1F58">
        <w:rPr>
          <w:sz w:val="20"/>
          <w:szCs w:val="20"/>
          <w:u w:val="single"/>
        </w:rPr>
        <w:instrText xml:space="preserve"> SEQ Tableau \* ARABIC </w:instrText>
      </w:r>
      <w:r w:rsidRPr="004E1F58">
        <w:rPr>
          <w:sz w:val="20"/>
          <w:szCs w:val="20"/>
          <w:u w:val="single"/>
        </w:rPr>
        <w:fldChar w:fldCharType="separate"/>
      </w:r>
      <w:r w:rsidR="00EF636F">
        <w:rPr>
          <w:noProof/>
          <w:sz w:val="20"/>
          <w:szCs w:val="20"/>
          <w:u w:val="single"/>
        </w:rPr>
        <w:t>4</w:t>
      </w:r>
      <w:r w:rsidRPr="004E1F58">
        <w:rPr>
          <w:sz w:val="20"/>
          <w:szCs w:val="20"/>
          <w:u w:val="single"/>
        </w:rPr>
        <w:fldChar w:fldCharType="end"/>
      </w:r>
      <w:r w:rsidRPr="004E1F58">
        <w:rPr>
          <w:sz w:val="20"/>
          <w:szCs w:val="20"/>
          <w:u w:val="single"/>
        </w:rPr>
        <w:t>: Tableau des profils lignes</w:t>
      </w:r>
      <w:bookmarkEnd w:id="64"/>
    </w:p>
    <w:tbl>
      <w:tblPr>
        <w:tblW w:w="8960" w:type="dxa"/>
        <w:tblCellMar>
          <w:left w:w="70" w:type="dxa"/>
          <w:right w:w="70" w:type="dxa"/>
        </w:tblCellMar>
        <w:tblLook w:val="04A0" w:firstRow="1" w:lastRow="0" w:firstColumn="1" w:lastColumn="0" w:noHBand="0" w:noVBand="1"/>
      </w:tblPr>
      <w:tblGrid>
        <w:gridCol w:w="1280"/>
        <w:gridCol w:w="1041"/>
        <w:gridCol w:w="1143"/>
        <w:gridCol w:w="1512"/>
        <w:gridCol w:w="1819"/>
        <w:gridCol w:w="1002"/>
        <w:gridCol w:w="1163"/>
      </w:tblGrid>
      <w:tr w:rsidR="00C35A2D" w:rsidRPr="0060212B" w14:paraId="614A168A" w14:textId="77777777" w:rsidTr="00AC6604">
        <w:trPr>
          <w:trHeight w:val="454"/>
        </w:trPr>
        <w:tc>
          <w:tcPr>
            <w:tcW w:w="1280" w:type="dxa"/>
            <w:tcBorders>
              <w:top w:val="nil"/>
              <w:left w:val="nil"/>
              <w:bottom w:val="nil"/>
              <w:right w:val="nil"/>
            </w:tcBorders>
            <w:shd w:val="clear" w:color="auto" w:fill="auto"/>
            <w:noWrap/>
            <w:vAlign w:val="bottom"/>
            <w:hideMark/>
          </w:tcPr>
          <w:p w14:paraId="76A46694" w14:textId="77777777" w:rsidR="00C35A2D" w:rsidRPr="0060212B" w:rsidRDefault="00C35A2D" w:rsidP="00CE3EE9">
            <w:pPr>
              <w:spacing w:after="0" w:line="240" w:lineRule="auto"/>
              <w:jc w:val="both"/>
              <w:rPr>
                <w:rFonts w:eastAsia="Times New Roman" w:cs="Times New Roman"/>
                <w:szCs w:val="24"/>
                <w:lang w:eastAsia="fr-FR"/>
              </w:rPr>
            </w:pPr>
          </w:p>
        </w:tc>
        <w:tc>
          <w:tcPr>
            <w:tcW w:w="6517" w:type="dxa"/>
            <w:gridSpan w:val="5"/>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1C003527" w14:textId="77777777" w:rsidR="00C35A2D" w:rsidRPr="0060212B" w:rsidRDefault="00C35A2D" w:rsidP="00BD08C2">
            <w:pPr>
              <w:spacing w:after="0" w:line="240" w:lineRule="auto"/>
              <w:jc w:val="center"/>
              <w:rPr>
                <w:rFonts w:ascii="Bahnschrift Light SemiCondensed" w:eastAsia="Times New Roman" w:hAnsi="Bahnschrift Light SemiCondensed" w:cs="Calibri"/>
                <w:b/>
                <w:bCs/>
                <w:color w:val="FFFFFF" w:themeColor="background1"/>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Groupe socioéconomique</w:t>
            </w:r>
          </w:p>
        </w:tc>
        <w:tc>
          <w:tcPr>
            <w:tcW w:w="1163" w:type="dxa"/>
            <w:tcBorders>
              <w:top w:val="nil"/>
              <w:left w:val="nil"/>
              <w:bottom w:val="nil"/>
              <w:right w:val="nil"/>
            </w:tcBorders>
            <w:shd w:val="clear" w:color="auto" w:fill="auto"/>
            <w:noWrap/>
            <w:vAlign w:val="bottom"/>
            <w:hideMark/>
          </w:tcPr>
          <w:p w14:paraId="4F03D689" w14:textId="77777777" w:rsidR="00C35A2D" w:rsidRPr="0060212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p>
        </w:tc>
      </w:tr>
      <w:tr w:rsidR="00C35A2D" w:rsidRPr="0060212B" w14:paraId="0F94CF92" w14:textId="77777777" w:rsidTr="00AC6604">
        <w:trPr>
          <w:trHeight w:val="454"/>
        </w:trPr>
        <w:tc>
          <w:tcPr>
            <w:tcW w:w="128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724FA4FD" w14:textId="77777777" w:rsidR="00C35A2D" w:rsidRPr="0060212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Niveau d'éducation</w:t>
            </w:r>
          </w:p>
        </w:tc>
        <w:tc>
          <w:tcPr>
            <w:tcW w:w="1041" w:type="dxa"/>
            <w:tcBorders>
              <w:top w:val="nil"/>
              <w:left w:val="nil"/>
              <w:bottom w:val="single" w:sz="4" w:space="0" w:color="auto"/>
              <w:right w:val="single" w:sz="4" w:space="0" w:color="auto"/>
            </w:tcBorders>
            <w:shd w:val="clear" w:color="auto" w:fill="4472C4" w:themeFill="accent1"/>
            <w:noWrap/>
            <w:vAlign w:val="bottom"/>
            <w:hideMark/>
          </w:tcPr>
          <w:p w14:paraId="74797D96" w14:textId="77777777" w:rsidR="00C35A2D" w:rsidRPr="0060212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Secteur public</w:t>
            </w:r>
          </w:p>
        </w:tc>
        <w:tc>
          <w:tcPr>
            <w:tcW w:w="1143" w:type="dxa"/>
            <w:tcBorders>
              <w:top w:val="nil"/>
              <w:left w:val="nil"/>
              <w:bottom w:val="single" w:sz="4" w:space="0" w:color="auto"/>
              <w:right w:val="single" w:sz="4" w:space="0" w:color="auto"/>
            </w:tcBorders>
            <w:shd w:val="clear" w:color="auto" w:fill="4472C4" w:themeFill="accent1"/>
            <w:noWrap/>
            <w:vAlign w:val="bottom"/>
            <w:hideMark/>
          </w:tcPr>
          <w:p w14:paraId="73D3D11C" w14:textId="77777777" w:rsidR="00C35A2D" w:rsidRPr="0060212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Salarié du privé</w:t>
            </w:r>
          </w:p>
        </w:tc>
        <w:tc>
          <w:tcPr>
            <w:tcW w:w="1512" w:type="dxa"/>
            <w:tcBorders>
              <w:top w:val="nil"/>
              <w:left w:val="nil"/>
              <w:bottom w:val="single" w:sz="4" w:space="0" w:color="auto"/>
              <w:right w:val="single" w:sz="4" w:space="0" w:color="auto"/>
            </w:tcBorders>
            <w:shd w:val="clear" w:color="auto" w:fill="4472C4" w:themeFill="accent1"/>
            <w:noWrap/>
            <w:vAlign w:val="bottom"/>
            <w:hideMark/>
          </w:tcPr>
          <w:p w14:paraId="200A157C" w14:textId="77777777" w:rsidR="00C35A2D" w:rsidRPr="0060212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Indépendant agricole</w:t>
            </w:r>
          </w:p>
        </w:tc>
        <w:tc>
          <w:tcPr>
            <w:tcW w:w="1819" w:type="dxa"/>
            <w:tcBorders>
              <w:top w:val="nil"/>
              <w:left w:val="nil"/>
              <w:bottom w:val="single" w:sz="4" w:space="0" w:color="auto"/>
              <w:right w:val="single" w:sz="4" w:space="0" w:color="auto"/>
            </w:tcBorders>
            <w:shd w:val="clear" w:color="auto" w:fill="4472C4" w:themeFill="accent1"/>
            <w:noWrap/>
            <w:vAlign w:val="bottom"/>
            <w:hideMark/>
          </w:tcPr>
          <w:p w14:paraId="3DE708B1" w14:textId="77777777" w:rsidR="00C35A2D" w:rsidRPr="0060212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Indépendant non agricole</w:t>
            </w:r>
          </w:p>
        </w:tc>
        <w:tc>
          <w:tcPr>
            <w:tcW w:w="1002" w:type="dxa"/>
            <w:tcBorders>
              <w:top w:val="nil"/>
              <w:left w:val="nil"/>
              <w:bottom w:val="single" w:sz="4" w:space="0" w:color="auto"/>
              <w:right w:val="single" w:sz="4" w:space="0" w:color="auto"/>
            </w:tcBorders>
            <w:shd w:val="clear" w:color="auto" w:fill="4472C4" w:themeFill="accent1"/>
            <w:noWrap/>
            <w:vAlign w:val="bottom"/>
            <w:hideMark/>
          </w:tcPr>
          <w:p w14:paraId="6345558D" w14:textId="77777777" w:rsidR="00C35A2D" w:rsidRPr="0060212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Sans emploi</w:t>
            </w:r>
          </w:p>
        </w:tc>
        <w:tc>
          <w:tcPr>
            <w:tcW w:w="1163"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75EFE799" w14:textId="77777777" w:rsidR="00C35A2D" w:rsidRPr="0060212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Total</w:t>
            </w:r>
          </w:p>
        </w:tc>
      </w:tr>
      <w:tr w:rsidR="00C35A2D" w:rsidRPr="0060212B" w14:paraId="51CF49B3" w14:textId="77777777" w:rsidTr="00AC6604">
        <w:trPr>
          <w:trHeight w:val="454"/>
        </w:trPr>
        <w:tc>
          <w:tcPr>
            <w:tcW w:w="128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5AEBD899" w14:textId="77777777" w:rsidR="00C35A2D" w:rsidRPr="0060212B" w:rsidRDefault="00C35A2D" w:rsidP="00CE3EE9">
            <w:pPr>
              <w:spacing w:after="0" w:line="240" w:lineRule="auto"/>
              <w:ind w:firstLineChars="100" w:firstLine="160"/>
              <w:jc w:val="both"/>
              <w:rPr>
                <w:rFonts w:ascii="Bahnschrift Light SemiCondensed" w:eastAsia="Times New Roman" w:hAnsi="Bahnschrift Light SemiCondensed" w:cs="Calibri"/>
                <w:b/>
                <w:bCs/>
                <w:color w:val="FFFFFF" w:themeColor="background1"/>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Aucun niveau</w:t>
            </w:r>
          </w:p>
        </w:tc>
        <w:tc>
          <w:tcPr>
            <w:tcW w:w="1041" w:type="dxa"/>
            <w:tcBorders>
              <w:top w:val="nil"/>
              <w:left w:val="nil"/>
              <w:bottom w:val="single" w:sz="4" w:space="0" w:color="auto"/>
              <w:right w:val="single" w:sz="4" w:space="0" w:color="auto"/>
            </w:tcBorders>
            <w:shd w:val="clear" w:color="auto" w:fill="auto"/>
            <w:noWrap/>
            <w:vAlign w:val="bottom"/>
            <w:hideMark/>
          </w:tcPr>
          <w:p w14:paraId="24E14724"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1,69</w:t>
            </w:r>
          </w:p>
        </w:tc>
        <w:tc>
          <w:tcPr>
            <w:tcW w:w="1143" w:type="dxa"/>
            <w:tcBorders>
              <w:top w:val="nil"/>
              <w:left w:val="nil"/>
              <w:bottom w:val="single" w:sz="4" w:space="0" w:color="auto"/>
              <w:right w:val="single" w:sz="4" w:space="0" w:color="auto"/>
            </w:tcBorders>
            <w:shd w:val="clear" w:color="auto" w:fill="auto"/>
            <w:noWrap/>
            <w:vAlign w:val="bottom"/>
            <w:hideMark/>
          </w:tcPr>
          <w:p w14:paraId="7172F695"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10,31</w:t>
            </w:r>
          </w:p>
        </w:tc>
        <w:tc>
          <w:tcPr>
            <w:tcW w:w="1512" w:type="dxa"/>
            <w:tcBorders>
              <w:top w:val="nil"/>
              <w:left w:val="nil"/>
              <w:bottom w:val="single" w:sz="4" w:space="0" w:color="auto"/>
              <w:right w:val="single" w:sz="4" w:space="0" w:color="auto"/>
            </w:tcBorders>
            <w:shd w:val="clear" w:color="auto" w:fill="FFFF00"/>
            <w:noWrap/>
            <w:vAlign w:val="bottom"/>
            <w:hideMark/>
          </w:tcPr>
          <w:p w14:paraId="626AAF68"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57,64</w:t>
            </w:r>
          </w:p>
        </w:tc>
        <w:tc>
          <w:tcPr>
            <w:tcW w:w="1819" w:type="dxa"/>
            <w:tcBorders>
              <w:top w:val="nil"/>
              <w:left w:val="nil"/>
              <w:bottom w:val="single" w:sz="4" w:space="0" w:color="auto"/>
              <w:right w:val="single" w:sz="4" w:space="0" w:color="auto"/>
            </w:tcBorders>
            <w:shd w:val="clear" w:color="auto" w:fill="auto"/>
            <w:noWrap/>
            <w:vAlign w:val="bottom"/>
            <w:hideMark/>
          </w:tcPr>
          <w:p w14:paraId="31D81D98"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29,83</w:t>
            </w:r>
          </w:p>
        </w:tc>
        <w:tc>
          <w:tcPr>
            <w:tcW w:w="1002" w:type="dxa"/>
            <w:tcBorders>
              <w:top w:val="nil"/>
              <w:left w:val="nil"/>
              <w:bottom w:val="single" w:sz="4" w:space="0" w:color="auto"/>
              <w:right w:val="single" w:sz="4" w:space="0" w:color="auto"/>
            </w:tcBorders>
            <w:shd w:val="clear" w:color="auto" w:fill="FFFF00"/>
            <w:noWrap/>
            <w:vAlign w:val="bottom"/>
            <w:hideMark/>
          </w:tcPr>
          <w:p w14:paraId="4AF430E0"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0,53</w:t>
            </w:r>
          </w:p>
        </w:tc>
        <w:tc>
          <w:tcPr>
            <w:tcW w:w="1163" w:type="dxa"/>
            <w:tcBorders>
              <w:top w:val="nil"/>
              <w:left w:val="nil"/>
              <w:bottom w:val="single" w:sz="4" w:space="0" w:color="auto"/>
              <w:right w:val="single" w:sz="4" w:space="0" w:color="auto"/>
            </w:tcBorders>
            <w:shd w:val="clear" w:color="auto" w:fill="auto"/>
            <w:noWrap/>
            <w:vAlign w:val="bottom"/>
            <w:hideMark/>
          </w:tcPr>
          <w:p w14:paraId="1503E75B"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100</w:t>
            </w:r>
          </w:p>
        </w:tc>
      </w:tr>
      <w:tr w:rsidR="00C35A2D" w:rsidRPr="0060212B" w14:paraId="6E26B54E" w14:textId="77777777" w:rsidTr="00AC6604">
        <w:trPr>
          <w:trHeight w:val="454"/>
        </w:trPr>
        <w:tc>
          <w:tcPr>
            <w:tcW w:w="128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184B4859" w14:textId="77777777" w:rsidR="00C35A2D" w:rsidRPr="0060212B" w:rsidRDefault="00C35A2D" w:rsidP="00CE3EE9">
            <w:pPr>
              <w:spacing w:after="0" w:line="240" w:lineRule="auto"/>
              <w:ind w:firstLineChars="100" w:firstLine="160"/>
              <w:jc w:val="both"/>
              <w:rPr>
                <w:rFonts w:ascii="Bahnschrift Light SemiCondensed" w:eastAsia="Times New Roman" w:hAnsi="Bahnschrift Light SemiCondensed" w:cs="Calibri"/>
                <w:b/>
                <w:bCs/>
                <w:color w:val="FFFFFF" w:themeColor="background1"/>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Primaire</w:t>
            </w:r>
          </w:p>
        </w:tc>
        <w:tc>
          <w:tcPr>
            <w:tcW w:w="1041" w:type="dxa"/>
            <w:tcBorders>
              <w:top w:val="nil"/>
              <w:left w:val="nil"/>
              <w:bottom w:val="single" w:sz="4" w:space="0" w:color="auto"/>
              <w:right w:val="single" w:sz="4" w:space="0" w:color="auto"/>
            </w:tcBorders>
            <w:shd w:val="clear" w:color="auto" w:fill="auto"/>
            <w:noWrap/>
            <w:vAlign w:val="bottom"/>
            <w:hideMark/>
          </w:tcPr>
          <w:p w14:paraId="1B233C86"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9,09</w:t>
            </w:r>
          </w:p>
        </w:tc>
        <w:tc>
          <w:tcPr>
            <w:tcW w:w="1143" w:type="dxa"/>
            <w:tcBorders>
              <w:top w:val="nil"/>
              <w:left w:val="nil"/>
              <w:bottom w:val="single" w:sz="4" w:space="0" w:color="auto"/>
              <w:right w:val="single" w:sz="4" w:space="0" w:color="auto"/>
            </w:tcBorders>
            <w:shd w:val="clear" w:color="auto" w:fill="auto"/>
            <w:noWrap/>
            <w:vAlign w:val="bottom"/>
            <w:hideMark/>
          </w:tcPr>
          <w:p w14:paraId="31D5B161"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28,21</w:t>
            </w:r>
          </w:p>
        </w:tc>
        <w:tc>
          <w:tcPr>
            <w:tcW w:w="1512" w:type="dxa"/>
            <w:tcBorders>
              <w:top w:val="nil"/>
              <w:left w:val="nil"/>
              <w:bottom w:val="single" w:sz="4" w:space="0" w:color="auto"/>
              <w:right w:val="single" w:sz="4" w:space="0" w:color="auto"/>
            </w:tcBorders>
            <w:shd w:val="clear" w:color="auto" w:fill="auto"/>
            <w:noWrap/>
            <w:vAlign w:val="bottom"/>
            <w:hideMark/>
          </w:tcPr>
          <w:p w14:paraId="6E02A1C3"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23,04</w:t>
            </w:r>
          </w:p>
        </w:tc>
        <w:tc>
          <w:tcPr>
            <w:tcW w:w="1819" w:type="dxa"/>
            <w:tcBorders>
              <w:top w:val="nil"/>
              <w:left w:val="nil"/>
              <w:bottom w:val="single" w:sz="4" w:space="0" w:color="auto"/>
              <w:right w:val="single" w:sz="4" w:space="0" w:color="auto"/>
            </w:tcBorders>
            <w:shd w:val="clear" w:color="auto" w:fill="FFFF00"/>
            <w:noWrap/>
            <w:vAlign w:val="bottom"/>
            <w:hideMark/>
          </w:tcPr>
          <w:p w14:paraId="7604B9A3"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39,66</w:t>
            </w:r>
          </w:p>
        </w:tc>
        <w:tc>
          <w:tcPr>
            <w:tcW w:w="1002" w:type="dxa"/>
            <w:tcBorders>
              <w:top w:val="nil"/>
              <w:left w:val="nil"/>
              <w:bottom w:val="single" w:sz="4" w:space="0" w:color="auto"/>
              <w:right w:val="single" w:sz="4" w:space="0" w:color="auto"/>
            </w:tcBorders>
            <w:shd w:val="clear" w:color="auto" w:fill="auto"/>
            <w:noWrap/>
            <w:vAlign w:val="bottom"/>
            <w:hideMark/>
          </w:tcPr>
          <w:p w14:paraId="2E528F89"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0,00</w:t>
            </w:r>
          </w:p>
        </w:tc>
        <w:tc>
          <w:tcPr>
            <w:tcW w:w="1163" w:type="dxa"/>
            <w:tcBorders>
              <w:top w:val="nil"/>
              <w:left w:val="nil"/>
              <w:bottom w:val="single" w:sz="4" w:space="0" w:color="auto"/>
              <w:right w:val="single" w:sz="4" w:space="0" w:color="auto"/>
            </w:tcBorders>
            <w:shd w:val="clear" w:color="auto" w:fill="auto"/>
            <w:noWrap/>
            <w:vAlign w:val="bottom"/>
            <w:hideMark/>
          </w:tcPr>
          <w:p w14:paraId="30595536"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100</w:t>
            </w:r>
          </w:p>
        </w:tc>
      </w:tr>
      <w:tr w:rsidR="00C35A2D" w:rsidRPr="0060212B" w14:paraId="41A068CE" w14:textId="77777777" w:rsidTr="00AC6604">
        <w:trPr>
          <w:trHeight w:val="454"/>
        </w:trPr>
        <w:tc>
          <w:tcPr>
            <w:tcW w:w="128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5E06767B" w14:textId="77777777" w:rsidR="00C35A2D" w:rsidRPr="0060212B" w:rsidRDefault="00C35A2D" w:rsidP="00CE3EE9">
            <w:pPr>
              <w:spacing w:after="0" w:line="240" w:lineRule="auto"/>
              <w:ind w:firstLineChars="100" w:firstLine="160"/>
              <w:jc w:val="both"/>
              <w:rPr>
                <w:rFonts w:ascii="Bahnschrift Light SemiCondensed" w:eastAsia="Times New Roman" w:hAnsi="Bahnschrift Light SemiCondensed" w:cs="Calibri"/>
                <w:b/>
                <w:bCs/>
                <w:color w:val="FFFFFF" w:themeColor="background1"/>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Secondaire</w:t>
            </w:r>
          </w:p>
        </w:tc>
        <w:tc>
          <w:tcPr>
            <w:tcW w:w="1041" w:type="dxa"/>
            <w:tcBorders>
              <w:top w:val="nil"/>
              <w:left w:val="nil"/>
              <w:bottom w:val="single" w:sz="4" w:space="0" w:color="auto"/>
              <w:right w:val="single" w:sz="4" w:space="0" w:color="auto"/>
            </w:tcBorders>
            <w:shd w:val="clear" w:color="auto" w:fill="auto"/>
            <w:noWrap/>
            <w:vAlign w:val="bottom"/>
            <w:hideMark/>
          </w:tcPr>
          <w:p w14:paraId="38FC4458"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27,25</w:t>
            </w:r>
          </w:p>
        </w:tc>
        <w:tc>
          <w:tcPr>
            <w:tcW w:w="1143" w:type="dxa"/>
            <w:tcBorders>
              <w:top w:val="nil"/>
              <w:left w:val="nil"/>
              <w:bottom w:val="single" w:sz="4" w:space="0" w:color="auto"/>
              <w:right w:val="single" w:sz="4" w:space="0" w:color="auto"/>
            </w:tcBorders>
            <w:shd w:val="clear" w:color="auto" w:fill="FFFF00"/>
            <w:noWrap/>
            <w:vAlign w:val="bottom"/>
            <w:hideMark/>
          </w:tcPr>
          <w:p w14:paraId="40D6C0E1"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36,72</w:t>
            </w:r>
          </w:p>
        </w:tc>
        <w:tc>
          <w:tcPr>
            <w:tcW w:w="1512" w:type="dxa"/>
            <w:tcBorders>
              <w:top w:val="nil"/>
              <w:left w:val="nil"/>
              <w:bottom w:val="single" w:sz="4" w:space="0" w:color="auto"/>
              <w:right w:val="single" w:sz="4" w:space="0" w:color="auto"/>
            </w:tcBorders>
            <w:shd w:val="clear" w:color="auto" w:fill="auto"/>
            <w:noWrap/>
            <w:vAlign w:val="bottom"/>
            <w:hideMark/>
          </w:tcPr>
          <w:p w14:paraId="09B25A93"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8,41</w:t>
            </w:r>
          </w:p>
        </w:tc>
        <w:tc>
          <w:tcPr>
            <w:tcW w:w="1819" w:type="dxa"/>
            <w:tcBorders>
              <w:top w:val="nil"/>
              <w:left w:val="nil"/>
              <w:bottom w:val="single" w:sz="4" w:space="0" w:color="auto"/>
              <w:right w:val="single" w:sz="4" w:space="0" w:color="auto"/>
            </w:tcBorders>
            <w:shd w:val="clear" w:color="auto" w:fill="auto"/>
            <w:noWrap/>
            <w:vAlign w:val="bottom"/>
            <w:hideMark/>
          </w:tcPr>
          <w:p w14:paraId="1A495CEC"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27,22</w:t>
            </w:r>
          </w:p>
        </w:tc>
        <w:tc>
          <w:tcPr>
            <w:tcW w:w="1002" w:type="dxa"/>
            <w:tcBorders>
              <w:top w:val="nil"/>
              <w:left w:val="nil"/>
              <w:bottom w:val="single" w:sz="4" w:space="0" w:color="auto"/>
              <w:right w:val="single" w:sz="4" w:space="0" w:color="auto"/>
            </w:tcBorders>
            <w:shd w:val="clear" w:color="auto" w:fill="auto"/>
            <w:noWrap/>
            <w:vAlign w:val="bottom"/>
            <w:hideMark/>
          </w:tcPr>
          <w:p w14:paraId="0B7E80F6"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0,40</w:t>
            </w:r>
          </w:p>
        </w:tc>
        <w:tc>
          <w:tcPr>
            <w:tcW w:w="1163" w:type="dxa"/>
            <w:tcBorders>
              <w:top w:val="nil"/>
              <w:left w:val="nil"/>
              <w:bottom w:val="single" w:sz="4" w:space="0" w:color="auto"/>
              <w:right w:val="single" w:sz="4" w:space="0" w:color="auto"/>
            </w:tcBorders>
            <w:shd w:val="clear" w:color="auto" w:fill="auto"/>
            <w:noWrap/>
            <w:vAlign w:val="bottom"/>
            <w:hideMark/>
          </w:tcPr>
          <w:p w14:paraId="0F260BD3"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100</w:t>
            </w:r>
          </w:p>
        </w:tc>
      </w:tr>
      <w:tr w:rsidR="00C35A2D" w:rsidRPr="0060212B" w14:paraId="3E764A4B" w14:textId="77777777" w:rsidTr="00AC6604">
        <w:trPr>
          <w:trHeight w:val="454"/>
        </w:trPr>
        <w:tc>
          <w:tcPr>
            <w:tcW w:w="128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41E187CB" w14:textId="77777777" w:rsidR="00C35A2D" w:rsidRPr="0060212B" w:rsidRDefault="00C35A2D" w:rsidP="00CE3EE9">
            <w:pPr>
              <w:spacing w:after="0" w:line="240" w:lineRule="auto"/>
              <w:ind w:firstLineChars="100" w:firstLine="160"/>
              <w:jc w:val="both"/>
              <w:rPr>
                <w:rFonts w:ascii="Bahnschrift Light SemiCondensed" w:eastAsia="Times New Roman" w:hAnsi="Bahnschrift Light SemiCondensed" w:cs="Calibri"/>
                <w:b/>
                <w:bCs/>
                <w:color w:val="FFFFFF" w:themeColor="background1"/>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Supérieur</w:t>
            </w:r>
          </w:p>
        </w:tc>
        <w:tc>
          <w:tcPr>
            <w:tcW w:w="1041" w:type="dxa"/>
            <w:tcBorders>
              <w:top w:val="nil"/>
              <w:left w:val="nil"/>
              <w:bottom w:val="single" w:sz="4" w:space="0" w:color="auto"/>
              <w:right w:val="single" w:sz="4" w:space="0" w:color="auto"/>
            </w:tcBorders>
            <w:shd w:val="clear" w:color="auto" w:fill="FFFF00"/>
            <w:noWrap/>
            <w:vAlign w:val="bottom"/>
            <w:hideMark/>
          </w:tcPr>
          <w:p w14:paraId="0423523D"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48,01</w:t>
            </w:r>
          </w:p>
        </w:tc>
        <w:tc>
          <w:tcPr>
            <w:tcW w:w="1143" w:type="dxa"/>
            <w:tcBorders>
              <w:top w:val="nil"/>
              <w:left w:val="nil"/>
              <w:bottom w:val="single" w:sz="4" w:space="0" w:color="auto"/>
              <w:right w:val="single" w:sz="4" w:space="0" w:color="auto"/>
            </w:tcBorders>
            <w:shd w:val="clear" w:color="auto" w:fill="FFFF00"/>
            <w:noWrap/>
            <w:vAlign w:val="bottom"/>
            <w:hideMark/>
          </w:tcPr>
          <w:p w14:paraId="5A169951"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38,93</w:t>
            </w:r>
          </w:p>
        </w:tc>
        <w:tc>
          <w:tcPr>
            <w:tcW w:w="1512" w:type="dxa"/>
            <w:tcBorders>
              <w:top w:val="nil"/>
              <w:left w:val="nil"/>
              <w:bottom w:val="single" w:sz="4" w:space="0" w:color="auto"/>
              <w:right w:val="single" w:sz="4" w:space="0" w:color="auto"/>
            </w:tcBorders>
            <w:shd w:val="clear" w:color="auto" w:fill="auto"/>
            <w:noWrap/>
            <w:vAlign w:val="bottom"/>
            <w:hideMark/>
          </w:tcPr>
          <w:p w14:paraId="3004AA3E"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3,42</w:t>
            </w:r>
          </w:p>
        </w:tc>
        <w:tc>
          <w:tcPr>
            <w:tcW w:w="1819" w:type="dxa"/>
            <w:tcBorders>
              <w:top w:val="nil"/>
              <w:left w:val="nil"/>
              <w:bottom w:val="single" w:sz="4" w:space="0" w:color="auto"/>
              <w:right w:val="single" w:sz="4" w:space="0" w:color="auto"/>
            </w:tcBorders>
            <w:shd w:val="clear" w:color="auto" w:fill="auto"/>
            <w:noWrap/>
            <w:vAlign w:val="bottom"/>
            <w:hideMark/>
          </w:tcPr>
          <w:p w14:paraId="3E03E2FE"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9,64</w:t>
            </w:r>
          </w:p>
        </w:tc>
        <w:tc>
          <w:tcPr>
            <w:tcW w:w="1002" w:type="dxa"/>
            <w:tcBorders>
              <w:top w:val="nil"/>
              <w:left w:val="nil"/>
              <w:bottom w:val="single" w:sz="4" w:space="0" w:color="auto"/>
              <w:right w:val="single" w:sz="4" w:space="0" w:color="auto"/>
            </w:tcBorders>
            <w:shd w:val="clear" w:color="auto" w:fill="auto"/>
            <w:noWrap/>
            <w:vAlign w:val="bottom"/>
            <w:hideMark/>
          </w:tcPr>
          <w:p w14:paraId="3627F547"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0,00</w:t>
            </w:r>
          </w:p>
        </w:tc>
        <w:tc>
          <w:tcPr>
            <w:tcW w:w="1163" w:type="dxa"/>
            <w:tcBorders>
              <w:top w:val="nil"/>
              <w:left w:val="nil"/>
              <w:bottom w:val="single" w:sz="4" w:space="0" w:color="auto"/>
              <w:right w:val="single" w:sz="4" w:space="0" w:color="auto"/>
            </w:tcBorders>
            <w:shd w:val="clear" w:color="auto" w:fill="auto"/>
            <w:noWrap/>
            <w:vAlign w:val="bottom"/>
            <w:hideMark/>
          </w:tcPr>
          <w:p w14:paraId="35F977D1"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100</w:t>
            </w:r>
          </w:p>
        </w:tc>
      </w:tr>
      <w:tr w:rsidR="00C35A2D" w:rsidRPr="0060212B" w14:paraId="6975AA83" w14:textId="77777777" w:rsidTr="00AC6604">
        <w:trPr>
          <w:trHeight w:val="454"/>
        </w:trPr>
        <w:tc>
          <w:tcPr>
            <w:tcW w:w="1280" w:type="dxa"/>
            <w:tcBorders>
              <w:top w:val="nil"/>
              <w:left w:val="single" w:sz="4" w:space="0" w:color="auto"/>
              <w:bottom w:val="single" w:sz="4" w:space="0" w:color="auto"/>
              <w:right w:val="single" w:sz="4" w:space="0" w:color="auto"/>
            </w:tcBorders>
            <w:shd w:val="clear" w:color="auto" w:fill="ED7D31" w:themeFill="accent2"/>
            <w:noWrap/>
            <w:vAlign w:val="bottom"/>
            <w:hideMark/>
          </w:tcPr>
          <w:p w14:paraId="5B0CF004" w14:textId="77777777" w:rsidR="00C35A2D" w:rsidRPr="0060212B" w:rsidRDefault="00C35A2D" w:rsidP="00CE3EE9">
            <w:pPr>
              <w:spacing w:after="0" w:line="240" w:lineRule="auto"/>
              <w:jc w:val="both"/>
              <w:rPr>
                <w:rFonts w:ascii="Bahnschrift Light SemiCondensed" w:eastAsia="Times New Roman" w:hAnsi="Bahnschrift Light SemiCondensed" w:cs="Calibri"/>
                <w:b/>
                <w:bCs/>
                <w:color w:val="000000"/>
                <w:sz w:val="16"/>
                <w:szCs w:val="16"/>
                <w:lang w:eastAsia="fr-FR"/>
              </w:rPr>
            </w:pPr>
            <w:r w:rsidRPr="0060212B">
              <w:rPr>
                <w:rFonts w:ascii="Bahnschrift Light SemiCondensed" w:eastAsia="Times New Roman" w:hAnsi="Bahnschrift Light SemiCondensed" w:cs="Calibri"/>
                <w:b/>
                <w:bCs/>
                <w:color w:val="FFFFFF" w:themeColor="background1"/>
                <w:sz w:val="16"/>
                <w:szCs w:val="16"/>
                <w:lang w:eastAsia="fr-FR"/>
              </w:rPr>
              <w:t>Profil moyen</w:t>
            </w:r>
          </w:p>
        </w:tc>
        <w:tc>
          <w:tcPr>
            <w:tcW w:w="1041" w:type="dxa"/>
            <w:tcBorders>
              <w:top w:val="nil"/>
              <w:left w:val="nil"/>
              <w:bottom w:val="single" w:sz="4" w:space="0" w:color="auto"/>
              <w:right w:val="single" w:sz="4" w:space="0" w:color="auto"/>
            </w:tcBorders>
            <w:shd w:val="clear" w:color="auto" w:fill="ED7D31" w:themeFill="accent2"/>
            <w:noWrap/>
            <w:vAlign w:val="bottom"/>
            <w:hideMark/>
          </w:tcPr>
          <w:p w14:paraId="1A60C251"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8,70</w:t>
            </w:r>
          </w:p>
        </w:tc>
        <w:tc>
          <w:tcPr>
            <w:tcW w:w="1143" w:type="dxa"/>
            <w:tcBorders>
              <w:top w:val="nil"/>
              <w:left w:val="nil"/>
              <w:bottom w:val="single" w:sz="4" w:space="0" w:color="auto"/>
              <w:right w:val="single" w:sz="4" w:space="0" w:color="auto"/>
            </w:tcBorders>
            <w:shd w:val="clear" w:color="auto" w:fill="ED7D31" w:themeFill="accent2"/>
            <w:noWrap/>
            <w:vAlign w:val="bottom"/>
            <w:hideMark/>
          </w:tcPr>
          <w:p w14:paraId="0D0B5061"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17,97</w:t>
            </w:r>
          </w:p>
        </w:tc>
        <w:tc>
          <w:tcPr>
            <w:tcW w:w="1512" w:type="dxa"/>
            <w:tcBorders>
              <w:top w:val="nil"/>
              <w:left w:val="nil"/>
              <w:bottom w:val="single" w:sz="4" w:space="0" w:color="auto"/>
              <w:right w:val="single" w:sz="4" w:space="0" w:color="auto"/>
            </w:tcBorders>
            <w:shd w:val="clear" w:color="auto" w:fill="ED7D31" w:themeFill="accent2"/>
            <w:noWrap/>
            <w:vAlign w:val="bottom"/>
            <w:hideMark/>
          </w:tcPr>
          <w:p w14:paraId="06176080"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43,13</w:t>
            </w:r>
          </w:p>
        </w:tc>
        <w:tc>
          <w:tcPr>
            <w:tcW w:w="1819" w:type="dxa"/>
            <w:tcBorders>
              <w:top w:val="nil"/>
              <w:left w:val="nil"/>
              <w:bottom w:val="single" w:sz="4" w:space="0" w:color="auto"/>
              <w:right w:val="single" w:sz="4" w:space="0" w:color="auto"/>
            </w:tcBorders>
            <w:shd w:val="clear" w:color="auto" w:fill="ED7D31" w:themeFill="accent2"/>
            <w:noWrap/>
            <w:vAlign w:val="bottom"/>
            <w:hideMark/>
          </w:tcPr>
          <w:p w14:paraId="49DDB803"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29,80</w:t>
            </w:r>
          </w:p>
        </w:tc>
        <w:tc>
          <w:tcPr>
            <w:tcW w:w="1002" w:type="dxa"/>
            <w:tcBorders>
              <w:top w:val="nil"/>
              <w:left w:val="nil"/>
              <w:bottom w:val="single" w:sz="4" w:space="0" w:color="auto"/>
              <w:right w:val="single" w:sz="4" w:space="0" w:color="auto"/>
            </w:tcBorders>
            <w:shd w:val="clear" w:color="auto" w:fill="ED7D31" w:themeFill="accent2"/>
            <w:noWrap/>
            <w:vAlign w:val="bottom"/>
            <w:hideMark/>
          </w:tcPr>
          <w:p w14:paraId="59E916B1" w14:textId="77777777" w:rsidR="00C35A2D" w:rsidRPr="0060212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0,40</w:t>
            </w:r>
          </w:p>
        </w:tc>
        <w:tc>
          <w:tcPr>
            <w:tcW w:w="1163" w:type="dxa"/>
            <w:tcBorders>
              <w:top w:val="nil"/>
              <w:left w:val="nil"/>
              <w:bottom w:val="single" w:sz="4" w:space="0" w:color="auto"/>
              <w:right w:val="single" w:sz="4" w:space="0" w:color="auto"/>
            </w:tcBorders>
            <w:shd w:val="clear" w:color="auto" w:fill="auto"/>
            <w:noWrap/>
            <w:vAlign w:val="bottom"/>
            <w:hideMark/>
          </w:tcPr>
          <w:p w14:paraId="5E1868B4" w14:textId="77777777" w:rsidR="00C35A2D" w:rsidRPr="0060212B" w:rsidRDefault="00C35A2D" w:rsidP="00CE3EE9">
            <w:pPr>
              <w:keepNext/>
              <w:spacing w:after="0" w:line="240" w:lineRule="auto"/>
              <w:jc w:val="both"/>
              <w:rPr>
                <w:rFonts w:ascii="Bahnschrift Light SemiCondensed" w:eastAsia="Times New Roman" w:hAnsi="Bahnschrift Light SemiCondensed" w:cs="Calibri"/>
                <w:color w:val="000000"/>
                <w:lang w:eastAsia="fr-FR"/>
              </w:rPr>
            </w:pPr>
            <w:r w:rsidRPr="0060212B">
              <w:rPr>
                <w:rFonts w:ascii="Bahnschrift Light SemiCondensed" w:eastAsia="Times New Roman" w:hAnsi="Bahnschrift Light SemiCondensed" w:cs="Calibri"/>
                <w:color w:val="000000"/>
                <w:lang w:eastAsia="fr-FR"/>
              </w:rPr>
              <w:t>100</w:t>
            </w:r>
          </w:p>
        </w:tc>
      </w:tr>
    </w:tbl>
    <w:p w14:paraId="6D97F0E8" w14:textId="646E13D7" w:rsidR="00A27109" w:rsidRDefault="004E1F58" w:rsidP="00CE3EE9">
      <w:pPr>
        <w:pStyle w:val="Lgende"/>
        <w:jc w:val="both"/>
        <w:rPr>
          <w:sz w:val="20"/>
          <w:szCs w:val="20"/>
          <w:u w:val="single"/>
        </w:rPr>
      </w:pPr>
      <w:r w:rsidRPr="004E1F58">
        <w:rPr>
          <w:sz w:val="20"/>
          <w:szCs w:val="20"/>
          <w:u w:val="single"/>
        </w:rPr>
        <w:t xml:space="preserve">Source  </w:t>
      </w:r>
      <w:r w:rsidRPr="004E1F58">
        <w:rPr>
          <w:sz w:val="20"/>
          <w:szCs w:val="20"/>
          <w:u w:val="single"/>
        </w:rPr>
        <w:fldChar w:fldCharType="begin"/>
      </w:r>
      <w:r w:rsidRPr="004E1F58">
        <w:rPr>
          <w:sz w:val="20"/>
          <w:szCs w:val="20"/>
          <w:u w:val="single"/>
        </w:rPr>
        <w:instrText xml:space="preserve"> SEQ Source_ \* ARABIC </w:instrText>
      </w:r>
      <w:r w:rsidRPr="004E1F58">
        <w:rPr>
          <w:sz w:val="20"/>
          <w:szCs w:val="20"/>
          <w:u w:val="single"/>
        </w:rPr>
        <w:fldChar w:fldCharType="separate"/>
      </w:r>
      <w:r w:rsidR="00EF636F">
        <w:rPr>
          <w:noProof/>
          <w:sz w:val="20"/>
          <w:szCs w:val="20"/>
          <w:u w:val="single"/>
        </w:rPr>
        <w:t>5</w:t>
      </w:r>
      <w:r w:rsidRPr="004E1F58">
        <w:rPr>
          <w:sz w:val="20"/>
          <w:szCs w:val="20"/>
          <w:u w:val="single"/>
        </w:rPr>
        <w:fldChar w:fldCharType="end"/>
      </w:r>
      <w:r w:rsidRPr="004E1F58">
        <w:rPr>
          <w:sz w:val="20"/>
          <w:szCs w:val="20"/>
          <w:u w:val="single"/>
        </w:rPr>
        <w:t>: Calculs de l'auteur</w:t>
      </w:r>
    </w:p>
    <w:p w14:paraId="3DF6DC68" w14:textId="77777777" w:rsidR="00BD08C2" w:rsidRPr="00BD08C2" w:rsidRDefault="00BD08C2" w:rsidP="00BD08C2"/>
    <w:p w14:paraId="1B896799" w14:textId="77777777" w:rsidR="00C35A2D" w:rsidRPr="00C35A2D" w:rsidRDefault="00C35A2D" w:rsidP="00CE3EE9">
      <w:pPr>
        <w:pStyle w:val="Titre3"/>
        <w:rPr>
          <w:rFonts w:eastAsia="Times New Roman"/>
        </w:rPr>
      </w:pPr>
      <w:bookmarkStart w:id="65" w:name="_Toc107501655"/>
      <w:r w:rsidRPr="00C35A2D">
        <w:rPr>
          <w:rFonts w:eastAsia="Times New Roman"/>
        </w:rPr>
        <w:t>Profil colonne</w:t>
      </w:r>
      <w:bookmarkEnd w:id="65"/>
      <w:r w:rsidRPr="00C35A2D">
        <w:rPr>
          <w:rFonts w:eastAsia="Times New Roman"/>
        </w:rPr>
        <w:t xml:space="preserve"> </w:t>
      </w:r>
    </w:p>
    <w:p w14:paraId="609A1DFB" w14:textId="18FFD150" w:rsidR="00306644" w:rsidRDefault="00306644" w:rsidP="00CE3EE9">
      <w:pPr>
        <w:jc w:val="both"/>
      </w:pPr>
      <w:r>
        <w:t xml:space="preserve">Le profil colonne présente la répartition des groupes socio-économiques suivant les niveaux d’éducation. </w:t>
      </w:r>
    </w:p>
    <w:p w14:paraId="290DB584" w14:textId="00E3439A" w:rsidR="00306644" w:rsidRDefault="00306644" w:rsidP="00CE3EE9">
      <w:pPr>
        <w:jc w:val="both"/>
      </w:pPr>
      <w:r>
        <w:t xml:space="preserve">Il ressort que 89,12% des indépendants agricoles </w:t>
      </w:r>
      <w:r w:rsidR="006C026F">
        <w:t>n’</w:t>
      </w:r>
      <w:r>
        <w:t>ont aucun niveau d’éducatio</w:t>
      </w:r>
      <w:r w:rsidR="00454E14">
        <w:t>n soit environ 8 individus sur 10. Les indépendants agricole sont essentiellement caractérisés par aucun niveau d’éducation. A ces derniers s’ajoute 66,75% d’indépendants non agricole</w:t>
      </w:r>
      <w:r w:rsidR="006C026F">
        <w:t>s</w:t>
      </w:r>
      <w:r w:rsidR="00454E14">
        <w:t xml:space="preserve"> et 87,58% de </w:t>
      </w:r>
      <w:r w:rsidR="00DD34DA">
        <w:t>sans-emplois qui ont tous aucun niveau d’éducation. Cependant les indépendants non agricole</w:t>
      </w:r>
      <w:r w:rsidR="006C026F">
        <w:t>s</w:t>
      </w:r>
      <w:r w:rsidR="00DD34DA">
        <w:t xml:space="preserve"> seront caractérisés par le niveau primaire (19,82%) et les sans-emplois par le niveau secondaire. </w:t>
      </w:r>
    </w:p>
    <w:p w14:paraId="214EA199" w14:textId="6D1CD51C" w:rsidR="00306644" w:rsidRDefault="00154DDC" w:rsidP="00CE3EE9">
      <w:pPr>
        <w:jc w:val="both"/>
      </w:pPr>
      <w:r>
        <w:t xml:space="preserve">Le secteur public est composé essentiellement des niveau secondaire et supérieur avec des proportions respectives de 39,65% et 31,82%. </w:t>
      </w:r>
    </w:p>
    <w:p w14:paraId="515D6410" w14:textId="1B4D53A6" w:rsidR="00154DDC" w:rsidRPr="00154DDC" w:rsidRDefault="00154DDC" w:rsidP="00CE3EE9">
      <w:pPr>
        <w:pStyle w:val="Lgende"/>
        <w:keepNext/>
        <w:jc w:val="both"/>
        <w:rPr>
          <w:sz w:val="20"/>
          <w:szCs w:val="20"/>
          <w:u w:val="single"/>
        </w:rPr>
      </w:pPr>
      <w:bookmarkStart w:id="66" w:name="_Toc107502026"/>
      <w:r w:rsidRPr="00154DDC">
        <w:rPr>
          <w:sz w:val="20"/>
          <w:szCs w:val="20"/>
          <w:u w:val="single"/>
        </w:rPr>
        <w:lastRenderedPageBreak/>
        <w:t xml:space="preserve">Tableau </w:t>
      </w:r>
      <w:r w:rsidRPr="00154DDC">
        <w:rPr>
          <w:sz w:val="20"/>
          <w:szCs w:val="20"/>
          <w:u w:val="single"/>
        </w:rPr>
        <w:fldChar w:fldCharType="begin"/>
      </w:r>
      <w:r w:rsidRPr="00154DDC">
        <w:rPr>
          <w:sz w:val="20"/>
          <w:szCs w:val="20"/>
          <w:u w:val="single"/>
        </w:rPr>
        <w:instrText xml:space="preserve"> SEQ Tableau \* ARABIC </w:instrText>
      </w:r>
      <w:r w:rsidRPr="00154DDC">
        <w:rPr>
          <w:sz w:val="20"/>
          <w:szCs w:val="20"/>
          <w:u w:val="single"/>
        </w:rPr>
        <w:fldChar w:fldCharType="separate"/>
      </w:r>
      <w:r w:rsidR="00EF636F">
        <w:rPr>
          <w:noProof/>
          <w:sz w:val="20"/>
          <w:szCs w:val="20"/>
          <w:u w:val="single"/>
        </w:rPr>
        <w:t>5</w:t>
      </w:r>
      <w:r w:rsidRPr="00154DDC">
        <w:rPr>
          <w:sz w:val="20"/>
          <w:szCs w:val="20"/>
          <w:u w:val="single"/>
        </w:rPr>
        <w:fldChar w:fldCharType="end"/>
      </w:r>
      <w:r w:rsidRPr="00154DDC">
        <w:rPr>
          <w:sz w:val="20"/>
          <w:szCs w:val="20"/>
          <w:u w:val="single"/>
        </w:rPr>
        <w:t>: Tableau des profils colonnes</w:t>
      </w:r>
      <w:bookmarkEnd w:id="66"/>
    </w:p>
    <w:tbl>
      <w:tblPr>
        <w:tblW w:w="8960" w:type="dxa"/>
        <w:tblCellMar>
          <w:left w:w="70" w:type="dxa"/>
          <w:right w:w="70" w:type="dxa"/>
        </w:tblCellMar>
        <w:tblLook w:val="04A0" w:firstRow="1" w:lastRow="0" w:firstColumn="1" w:lastColumn="0" w:noHBand="0" w:noVBand="1"/>
      </w:tblPr>
      <w:tblGrid>
        <w:gridCol w:w="1280"/>
        <w:gridCol w:w="1046"/>
        <w:gridCol w:w="1145"/>
        <w:gridCol w:w="1508"/>
        <w:gridCol w:w="1809"/>
        <w:gridCol w:w="1009"/>
        <w:gridCol w:w="1163"/>
      </w:tblGrid>
      <w:tr w:rsidR="00C35A2D" w:rsidRPr="00F170BB" w14:paraId="27FD5E61" w14:textId="77777777" w:rsidTr="00AC6604">
        <w:trPr>
          <w:trHeight w:val="454"/>
        </w:trPr>
        <w:tc>
          <w:tcPr>
            <w:tcW w:w="1280" w:type="dxa"/>
            <w:tcBorders>
              <w:top w:val="nil"/>
              <w:left w:val="nil"/>
              <w:bottom w:val="nil"/>
              <w:right w:val="nil"/>
            </w:tcBorders>
            <w:shd w:val="clear" w:color="auto" w:fill="auto"/>
            <w:noWrap/>
            <w:vAlign w:val="bottom"/>
            <w:hideMark/>
          </w:tcPr>
          <w:p w14:paraId="60E0B601" w14:textId="77777777" w:rsidR="00C35A2D" w:rsidRPr="00F170BB" w:rsidRDefault="00C35A2D" w:rsidP="00CE3EE9">
            <w:pPr>
              <w:spacing w:after="0" w:line="240" w:lineRule="auto"/>
              <w:jc w:val="both"/>
              <w:rPr>
                <w:rFonts w:eastAsia="Times New Roman" w:cs="Times New Roman"/>
                <w:szCs w:val="24"/>
                <w:lang w:eastAsia="fr-FR"/>
              </w:rPr>
            </w:pPr>
          </w:p>
        </w:tc>
        <w:tc>
          <w:tcPr>
            <w:tcW w:w="6517" w:type="dxa"/>
            <w:gridSpan w:val="5"/>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27B32339" w14:textId="77777777" w:rsidR="00C35A2D" w:rsidRPr="00F170B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F170BB">
              <w:rPr>
                <w:rFonts w:ascii="Bahnschrift Light SemiCondensed" w:eastAsia="Times New Roman" w:hAnsi="Bahnschrift Light SemiCondensed" w:cs="Calibri"/>
                <w:b/>
                <w:bCs/>
                <w:color w:val="FFFFFF" w:themeColor="background1"/>
                <w:sz w:val="16"/>
                <w:szCs w:val="16"/>
                <w:lang w:eastAsia="fr-FR"/>
              </w:rPr>
              <w:t>Groupe socioéconomique</w:t>
            </w:r>
          </w:p>
        </w:tc>
        <w:tc>
          <w:tcPr>
            <w:tcW w:w="1163" w:type="dxa"/>
            <w:tcBorders>
              <w:top w:val="nil"/>
              <w:left w:val="nil"/>
              <w:bottom w:val="nil"/>
              <w:right w:val="nil"/>
            </w:tcBorders>
            <w:shd w:val="clear" w:color="auto" w:fill="FFFFFF" w:themeFill="background1"/>
            <w:noWrap/>
            <w:vAlign w:val="bottom"/>
            <w:hideMark/>
          </w:tcPr>
          <w:p w14:paraId="1E5B19E6" w14:textId="77777777" w:rsidR="00C35A2D" w:rsidRPr="00F170B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p>
        </w:tc>
      </w:tr>
      <w:tr w:rsidR="00C35A2D" w:rsidRPr="00F170BB" w14:paraId="765F9F56" w14:textId="77777777" w:rsidTr="00AC6604">
        <w:trPr>
          <w:trHeight w:val="454"/>
        </w:trPr>
        <w:tc>
          <w:tcPr>
            <w:tcW w:w="128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3E1A7034" w14:textId="77777777" w:rsidR="00C35A2D" w:rsidRPr="00F170B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F170BB">
              <w:rPr>
                <w:rFonts w:ascii="Bahnschrift Light SemiCondensed" w:eastAsia="Times New Roman" w:hAnsi="Bahnschrift Light SemiCondensed" w:cs="Calibri"/>
                <w:b/>
                <w:bCs/>
                <w:color w:val="FFFFFF" w:themeColor="background1"/>
                <w:sz w:val="16"/>
                <w:szCs w:val="16"/>
                <w:lang w:eastAsia="fr-FR"/>
              </w:rPr>
              <w:t>Niveau d'éducation</w:t>
            </w:r>
          </w:p>
        </w:tc>
        <w:tc>
          <w:tcPr>
            <w:tcW w:w="1046" w:type="dxa"/>
            <w:tcBorders>
              <w:top w:val="nil"/>
              <w:left w:val="nil"/>
              <w:bottom w:val="single" w:sz="4" w:space="0" w:color="auto"/>
              <w:right w:val="single" w:sz="4" w:space="0" w:color="auto"/>
            </w:tcBorders>
            <w:shd w:val="clear" w:color="auto" w:fill="4472C4" w:themeFill="accent1"/>
            <w:noWrap/>
            <w:vAlign w:val="bottom"/>
            <w:hideMark/>
          </w:tcPr>
          <w:p w14:paraId="174F40E0" w14:textId="77777777" w:rsidR="00C35A2D" w:rsidRPr="00F170B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F170BB">
              <w:rPr>
                <w:rFonts w:ascii="Bahnschrift Light SemiCondensed" w:eastAsia="Times New Roman" w:hAnsi="Bahnschrift Light SemiCondensed" w:cs="Calibri"/>
                <w:b/>
                <w:bCs/>
                <w:color w:val="FFFFFF" w:themeColor="background1"/>
                <w:sz w:val="16"/>
                <w:szCs w:val="16"/>
                <w:lang w:eastAsia="fr-FR"/>
              </w:rPr>
              <w:t>Secteur public</w:t>
            </w:r>
          </w:p>
        </w:tc>
        <w:tc>
          <w:tcPr>
            <w:tcW w:w="1145" w:type="dxa"/>
            <w:tcBorders>
              <w:top w:val="nil"/>
              <w:left w:val="nil"/>
              <w:bottom w:val="single" w:sz="4" w:space="0" w:color="auto"/>
              <w:right w:val="single" w:sz="4" w:space="0" w:color="auto"/>
            </w:tcBorders>
            <w:shd w:val="clear" w:color="auto" w:fill="4472C4" w:themeFill="accent1"/>
            <w:noWrap/>
            <w:vAlign w:val="bottom"/>
            <w:hideMark/>
          </w:tcPr>
          <w:p w14:paraId="56789DE0" w14:textId="77777777" w:rsidR="00C35A2D" w:rsidRPr="00F170B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F170BB">
              <w:rPr>
                <w:rFonts w:ascii="Bahnschrift Light SemiCondensed" w:eastAsia="Times New Roman" w:hAnsi="Bahnschrift Light SemiCondensed" w:cs="Calibri"/>
                <w:b/>
                <w:bCs/>
                <w:color w:val="FFFFFF" w:themeColor="background1"/>
                <w:sz w:val="16"/>
                <w:szCs w:val="16"/>
                <w:lang w:eastAsia="fr-FR"/>
              </w:rPr>
              <w:t>Salarié du privé</w:t>
            </w:r>
          </w:p>
        </w:tc>
        <w:tc>
          <w:tcPr>
            <w:tcW w:w="1508" w:type="dxa"/>
            <w:tcBorders>
              <w:top w:val="nil"/>
              <w:left w:val="nil"/>
              <w:bottom w:val="single" w:sz="4" w:space="0" w:color="auto"/>
              <w:right w:val="single" w:sz="4" w:space="0" w:color="auto"/>
            </w:tcBorders>
            <w:shd w:val="clear" w:color="auto" w:fill="4472C4" w:themeFill="accent1"/>
            <w:noWrap/>
            <w:vAlign w:val="bottom"/>
            <w:hideMark/>
          </w:tcPr>
          <w:p w14:paraId="6C4D85AC" w14:textId="77777777" w:rsidR="00C35A2D" w:rsidRPr="00F170B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F170BB">
              <w:rPr>
                <w:rFonts w:ascii="Bahnschrift Light SemiCondensed" w:eastAsia="Times New Roman" w:hAnsi="Bahnschrift Light SemiCondensed" w:cs="Calibri"/>
                <w:b/>
                <w:bCs/>
                <w:color w:val="FFFFFF" w:themeColor="background1"/>
                <w:sz w:val="16"/>
                <w:szCs w:val="16"/>
                <w:lang w:eastAsia="fr-FR"/>
              </w:rPr>
              <w:t>Indépendant agricole</w:t>
            </w:r>
          </w:p>
        </w:tc>
        <w:tc>
          <w:tcPr>
            <w:tcW w:w="1809" w:type="dxa"/>
            <w:tcBorders>
              <w:top w:val="nil"/>
              <w:left w:val="nil"/>
              <w:bottom w:val="single" w:sz="4" w:space="0" w:color="auto"/>
              <w:right w:val="single" w:sz="4" w:space="0" w:color="auto"/>
            </w:tcBorders>
            <w:shd w:val="clear" w:color="auto" w:fill="4472C4" w:themeFill="accent1"/>
            <w:noWrap/>
            <w:vAlign w:val="bottom"/>
            <w:hideMark/>
          </w:tcPr>
          <w:p w14:paraId="750DF584" w14:textId="77777777" w:rsidR="00C35A2D" w:rsidRPr="00F170B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F170BB">
              <w:rPr>
                <w:rFonts w:ascii="Bahnschrift Light SemiCondensed" w:eastAsia="Times New Roman" w:hAnsi="Bahnschrift Light SemiCondensed" w:cs="Calibri"/>
                <w:b/>
                <w:bCs/>
                <w:color w:val="FFFFFF" w:themeColor="background1"/>
                <w:sz w:val="16"/>
                <w:szCs w:val="16"/>
                <w:lang w:eastAsia="fr-FR"/>
              </w:rPr>
              <w:t>Indépendant non agricole</w:t>
            </w:r>
          </w:p>
        </w:tc>
        <w:tc>
          <w:tcPr>
            <w:tcW w:w="1009" w:type="dxa"/>
            <w:tcBorders>
              <w:top w:val="nil"/>
              <w:left w:val="nil"/>
              <w:bottom w:val="single" w:sz="4" w:space="0" w:color="auto"/>
              <w:right w:val="single" w:sz="4" w:space="0" w:color="auto"/>
            </w:tcBorders>
            <w:shd w:val="clear" w:color="auto" w:fill="4472C4" w:themeFill="accent1"/>
            <w:noWrap/>
            <w:vAlign w:val="bottom"/>
            <w:hideMark/>
          </w:tcPr>
          <w:p w14:paraId="3390C7A8" w14:textId="77777777" w:rsidR="00C35A2D" w:rsidRPr="00F170B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sidRPr="00F170BB">
              <w:rPr>
                <w:rFonts w:ascii="Bahnschrift Light SemiCondensed" w:eastAsia="Times New Roman" w:hAnsi="Bahnschrift Light SemiCondensed" w:cs="Calibri"/>
                <w:b/>
                <w:bCs/>
                <w:color w:val="FFFFFF" w:themeColor="background1"/>
                <w:sz w:val="16"/>
                <w:szCs w:val="16"/>
                <w:lang w:eastAsia="fr-FR"/>
              </w:rPr>
              <w:t>Sans emploi</w:t>
            </w:r>
          </w:p>
        </w:tc>
        <w:tc>
          <w:tcPr>
            <w:tcW w:w="1163" w:type="dxa"/>
            <w:tcBorders>
              <w:top w:val="single" w:sz="4" w:space="0" w:color="auto"/>
              <w:left w:val="nil"/>
              <w:bottom w:val="single" w:sz="4" w:space="0" w:color="auto"/>
              <w:right w:val="single" w:sz="4" w:space="0" w:color="auto"/>
            </w:tcBorders>
            <w:shd w:val="clear" w:color="auto" w:fill="ED7D31" w:themeFill="accent2"/>
            <w:noWrap/>
            <w:vAlign w:val="bottom"/>
            <w:hideMark/>
          </w:tcPr>
          <w:p w14:paraId="544857DD" w14:textId="77777777" w:rsidR="00C35A2D" w:rsidRPr="00F170B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Pr>
                <w:rFonts w:ascii="Bahnschrift Light SemiCondensed" w:eastAsia="Times New Roman" w:hAnsi="Bahnschrift Light SemiCondensed" w:cs="Calibri"/>
                <w:b/>
                <w:bCs/>
                <w:color w:val="FFFFFF" w:themeColor="background1"/>
                <w:sz w:val="16"/>
                <w:szCs w:val="16"/>
                <w:lang w:eastAsia="fr-FR"/>
              </w:rPr>
              <w:t>Profil Moyen</w:t>
            </w:r>
          </w:p>
        </w:tc>
      </w:tr>
      <w:tr w:rsidR="00C35A2D" w:rsidRPr="00F170BB" w14:paraId="08A45CC1" w14:textId="77777777" w:rsidTr="00454E14">
        <w:trPr>
          <w:trHeight w:val="454"/>
        </w:trPr>
        <w:tc>
          <w:tcPr>
            <w:tcW w:w="128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4D708F37" w14:textId="77777777" w:rsidR="00C35A2D" w:rsidRPr="00F170BB" w:rsidRDefault="00C35A2D" w:rsidP="00CE3EE9">
            <w:pPr>
              <w:spacing w:after="0" w:line="240" w:lineRule="auto"/>
              <w:ind w:firstLineChars="100" w:firstLine="160"/>
              <w:jc w:val="both"/>
              <w:rPr>
                <w:rFonts w:ascii="Bahnschrift Light SemiCondensed" w:eastAsia="Times New Roman" w:hAnsi="Bahnschrift Light SemiCondensed" w:cs="Calibri"/>
                <w:b/>
                <w:bCs/>
                <w:color w:val="FFFFFF" w:themeColor="background1"/>
                <w:sz w:val="16"/>
                <w:szCs w:val="16"/>
                <w:lang w:eastAsia="fr-FR"/>
              </w:rPr>
            </w:pPr>
            <w:r w:rsidRPr="00F170BB">
              <w:rPr>
                <w:rFonts w:ascii="Bahnschrift Light SemiCondensed" w:eastAsia="Times New Roman" w:hAnsi="Bahnschrift Light SemiCondensed" w:cs="Calibri"/>
                <w:b/>
                <w:bCs/>
                <w:color w:val="FFFFFF" w:themeColor="background1"/>
                <w:sz w:val="16"/>
                <w:szCs w:val="16"/>
                <w:lang w:eastAsia="fr-FR"/>
              </w:rPr>
              <w:t>Aucun niveau</w:t>
            </w:r>
          </w:p>
        </w:tc>
        <w:tc>
          <w:tcPr>
            <w:tcW w:w="1046" w:type="dxa"/>
            <w:tcBorders>
              <w:top w:val="nil"/>
              <w:left w:val="nil"/>
              <w:bottom w:val="single" w:sz="4" w:space="0" w:color="auto"/>
              <w:right w:val="single" w:sz="4" w:space="0" w:color="auto"/>
            </w:tcBorders>
            <w:shd w:val="clear" w:color="auto" w:fill="auto"/>
            <w:noWrap/>
            <w:vAlign w:val="bottom"/>
            <w:hideMark/>
          </w:tcPr>
          <w:p w14:paraId="72331D40"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12,96</w:t>
            </w:r>
          </w:p>
        </w:tc>
        <w:tc>
          <w:tcPr>
            <w:tcW w:w="1145" w:type="dxa"/>
            <w:tcBorders>
              <w:top w:val="nil"/>
              <w:left w:val="nil"/>
              <w:bottom w:val="single" w:sz="4" w:space="0" w:color="auto"/>
              <w:right w:val="single" w:sz="4" w:space="0" w:color="auto"/>
            </w:tcBorders>
            <w:shd w:val="clear" w:color="auto" w:fill="auto"/>
            <w:noWrap/>
            <w:vAlign w:val="bottom"/>
            <w:hideMark/>
          </w:tcPr>
          <w:p w14:paraId="2DF60C26"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38,26</w:t>
            </w:r>
          </w:p>
        </w:tc>
        <w:tc>
          <w:tcPr>
            <w:tcW w:w="1508" w:type="dxa"/>
            <w:tcBorders>
              <w:top w:val="nil"/>
              <w:left w:val="nil"/>
              <w:bottom w:val="single" w:sz="4" w:space="0" w:color="auto"/>
              <w:right w:val="single" w:sz="4" w:space="0" w:color="auto"/>
            </w:tcBorders>
            <w:shd w:val="clear" w:color="auto" w:fill="FFFF00"/>
            <w:noWrap/>
            <w:vAlign w:val="bottom"/>
            <w:hideMark/>
          </w:tcPr>
          <w:p w14:paraId="533CD6DC"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89,12</w:t>
            </w:r>
          </w:p>
        </w:tc>
        <w:tc>
          <w:tcPr>
            <w:tcW w:w="1809" w:type="dxa"/>
            <w:tcBorders>
              <w:top w:val="nil"/>
              <w:left w:val="nil"/>
              <w:bottom w:val="single" w:sz="4" w:space="0" w:color="auto"/>
              <w:right w:val="single" w:sz="4" w:space="0" w:color="auto"/>
            </w:tcBorders>
            <w:shd w:val="clear" w:color="auto" w:fill="FFFF00"/>
            <w:noWrap/>
            <w:vAlign w:val="bottom"/>
            <w:hideMark/>
          </w:tcPr>
          <w:p w14:paraId="600B9395"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66,75</w:t>
            </w:r>
          </w:p>
        </w:tc>
        <w:tc>
          <w:tcPr>
            <w:tcW w:w="1009" w:type="dxa"/>
            <w:tcBorders>
              <w:top w:val="nil"/>
              <w:left w:val="nil"/>
              <w:bottom w:val="single" w:sz="4" w:space="0" w:color="auto"/>
              <w:right w:val="single" w:sz="4" w:space="0" w:color="auto"/>
            </w:tcBorders>
            <w:shd w:val="clear" w:color="auto" w:fill="FFFF00"/>
            <w:noWrap/>
            <w:vAlign w:val="bottom"/>
            <w:hideMark/>
          </w:tcPr>
          <w:p w14:paraId="372996EB"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87,58</w:t>
            </w:r>
          </w:p>
        </w:tc>
        <w:tc>
          <w:tcPr>
            <w:tcW w:w="1163" w:type="dxa"/>
            <w:tcBorders>
              <w:top w:val="nil"/>
              <w:left w:val="nil"/>
              <w:bottom w:val="single" w:sz="4" w:space="0" w:color="auto"/>
              <w:right w:val="single" w:sz="4" w:space="0" w:color="auto"/>
            </w:tcBorders>
            <w:shd w:val="clear" w:color="auto" w:fill="ED7D31" w:themeFill="accent2"/>
            <w:noWrap/>
            <w:vAlign w:val="bottom"/>
            <w:hideMark/>
          </w:tcPr>
          <w:p w14:paraId="518F7C67"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66,69</w:t>
            </w:r>
          </w:p>
        </w:tc>
      </w:tr>
      <w:tr w:rsidR="00C35A2D" w:rsidRPr="00F170BB" w14:paraId="2B8FD6B8" w14:textId="77777777" w:rsidTr="00AC6604">
        <w:trPr>
          <w:trHeight w:val="454"/>
        </w:trPr>
        <w:tc>
          <w:tcPr>
            <w:tcW w:w="128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248709B8" w14:textId="77777777" w:rsidR="00C35A2D" w:rsidRPr="00F170BB" w:rsidRDefault="00C35A2D" w:rsidP="00CE3EE9">
            <w:pPr>
              <w:spacing w:after="0" w:line="240" w:lineRule="auto"/>
              <w:ind w:firstLineChars="100" w:firstLine="160"/>
              <w:jc w:val="both"/>
              <w:rPr>
                <w:rFonts w:ascii="Bahnschrift Light SemiCondensed" w:eastAsia="Times New Roman" w:hAnsi="Bahnschrift Light SemiCondensed" w:cs="Calibri"/>
                <w:b/>
                <w:bCs/>
                <w:color w:val="FFFFFF" w:themeColor="background1"/>
                <w:sz w:val="16"/>
                <w:szCs w:val="16"/>
                <w:lang w:eastAsia="fr-FR"/>
              </w:rPr>
            </w:pPr>
            <w:r w:rsidRPr="00F170BB">
              <w:rPr>
                <w:rFonts w:ascii="Bahnschrift Light SemiCondensed" w:eastAsia="Times New Roman" w:hAnsi="Bahnschrift Light SemiCondensed" w:cs="Calibri"/>
                <w:b/>
                <w:bCs/>
                <w:color w:val="FFFFFF" w:themeColor="background1"/>
                <w:sz w:val="16"/>
                <w:szCs w:val="16"/>
                <w:lang w:eastAsia="fr-FR"/>
              </w:rPr>
              <w:t>Primaire</w:t>
            </w:r>
          </w:p>
        </w:tc>
        <w:tc>
          <w:tcPr>
            <w:tcW w:w="1046" w:type="dxa"/>
            <w:tcBorders>
              <w:top w:val="nil"/>
              <w:left w:val="nil"/>
              <w:bottom w:val="single" w:sz="4" w:space="0" w:color="auto"/>
              <w:right w:val="single" w:sz="4" w:space="0" w:color="auto"/>
            </w:tcBorders>
            <w:shd w:val="clear" w:color="auto" w:fill="auto"/>
            <w:noWrap/>
            <w:vAlign w:val="bottom"/>
            <w:hideMark/>
          </w:tcPr>
          <w:p w14:paraId="6B8C94C2"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15,56</w:t>
            </w:r>
          </w:p>
        </w:tc>
        <w:tc>
          <w:tcPr>
            <w:tcW w:w="1145" w:type="dxa"/>
            <w:tcBorders>
              <w:top w:val="nil"/>
              <w:left w:val="nil"/>
              <w:bottom w:val="single" w:sz="4" w:space="0" w:color="auto"/>
              <w:right w:val="single" w:sz="4" w:space="0" w:color="auto"/>
            </w:tcBorders>
            <w:shd w:val="clear" w:color="auto" w:fill="auto"/>
            <w:noWrap/>
            <w:vAlign w:val="bottom"/>
            <w:hideMark/>
          </w:tcPr>
          <w:p w14:paraId="0B33CA2B"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23,37</w:t>
            </w:r>
          </w:p>
        </w:tc>
        <w:tc>
          <w:tcPr>
            <w:tcW w:w="1508" w:type="dxa"/>
            <w:tcBorders>
              <w:top w:val="nil"/>
              <w:left w:val="nil"/>
              <w:bottom w:val="single" w:sz="4" w:space="0" w:color="auto"/>
              <w:right w:val="single" w:sz="4" w:space="0" w:color="auto"/>
            </w:tcBorders>
            <w:shd w:val="clear" w:color="auto" w:fill="auto"/>
            <w:noWrap/>
            <w:vAlign w:val="bottom"/>
            <w:hideMark/>
          </w:tcPr>
          <w:p w14:paraId="5CDF987B"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7,95</w:t>
            </w:r>
          </w:p>
        </w:tc>
        <w:tc>
          <w:tcPr>
            <w:tcW w:w="1809" w:type="dxa"/>
            <w:tcBorders>
              <w:top w:val="nil"/>
              <w:left w:val="nil"/>
              <w:bottom w:val="single" w:sz="4" w:space="0" w:color="auto"/>
              <w:right w:val="single" w:sz="4" w:space="0" w:color="auto"/>
            </w:tcBorders>
            <w:shd w:val="clear" w:color="auto" w:fill="FFFF00"/>
            <w:noWrap/>
            <w:vAlign w:val="bottom"/>
            <w:hideMark/>
          </w:tcPr>
          <w:p w14:paraId="08E97DC1"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19,82</w:t>
            </w:r>
          </w:p>
        </w:tc>
        <w:tc>
          <w:tcPr>
            <w:tcW w:w="1009" w:type="dxa"/>
            <w:tcBorders>
              <w:top w:val="nil"/>
              <w:left w:val="nil"/>
              <w:bottom w:val="single" w:sz="4" w:space="0" w:color="auto"/>
              <w:right w:val="single" w:sz="4" w:space="0" w:color="auto"/>
            </w:tcBorders>
            <w:shd w:val="clear" w:color="auto" w:fill="auto"/>
            <w:noWrap/>
            <w:vAlign w:val="bottom"/>
            <w:hideMark/>
          </w:tcPr>
          <w:p w14:paraId="008A0B24"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0,00</w:t>
            </w:r>
          </w:p>
        </w:tc>
        <w:tc>
          <w:tcPr>
            <w:tcW w:w="1163" w:type="dxa"/>
            <w:tcBorders>
              <w:top w:val="nil"/>
              <w:left w:val="nil"/>
              <w:bottom w:val="single" w:sz="4" w:space="0" w:color="auto"/>
              <w:right w:val="single" w:sz="4" w:space="0" w:color="auto"/>
            </w:tcBorders>
            <w:shd w:val="clear" w:color="auto" w:fill="ED7D31" w:themeFill="accent2"/>
            <w:noWrap/>
            <w:vAlign w:val="bottom"/>
            <w:hideMark/>
          </w:tcPr>
          <w:p w14:paraId="4ADA1621"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14,89</w:t>
            </w:r>
          </w:p>
        </w:tc>
      </w:tr>
      <w:tr w:rsidR="00C35A2D" w:rsidRPr="00F170BB" w14:paraId="2586BB1C" w14:textId="77777777" w:rsidTr="00306644">
        <w:trPr>
          <w:trHeight w:val="454"/>
        </w:trPr>
        <w:tc>
          <w:tcPr>
            <w:tcW w:w="128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482D10E8" w14:textId="77777777" w:rsidR="00C35A2D" w:rsidRPr="00F170BB" w:rsidRDefault="00C35A2D" w:rsidP="00CE3EE9">
            <w:pPr>
              <w:spacing w:after="0" w:line="240" w:lineRule="auto"/>
              <w:ind w:firstLineChars="100" w:firstLine="160"/>
              <w:jc w:val="both"/>
              <w:rPr>
                <w:rFonts w:ascii="Bahnschrift Light SemiCondensed" w:eastAsia="Times New Roman" w:hAnsi="Bahnschrift Light SemiCondensed" w:cs="Calibri"/>
                <w:b/>
                <w:bCs/>
                <w:color w:val="FFFFFF" w:themeColor="background1"/>
                <w:sz w:val="16"/>
                <w:szCs w:val="16"/>
                <w:lang w:eastAsia="fr-FR"/>
              </w:rPr>
            </w:pPr>
            <w:r w:rsidRPr="00F170BB">
              <w:rPr>
                <w:rFonts w:ascii="Bahnschrift Light SemiCondensed" w:eastAsia="Times New Roman" w:hAnsi="Bahnschrift Light SemiCondensed" w:cs="Calibri"/>
                <w:b/>
                <w:bCs/>
                <w:color w:val="FFFFFF" w:themeColor="background1"/>
                <w:sz w:val="16"/>
                <w:szCs w:val="16"/>
                <w:lang w:eastAsia="fr-FR"/>
              </w:rPr>
              <w:t>Secondaire</w:t>
            </w:r>
          </w:p>
        </w:tc>
        <w:tc>
          <w:tcPr>
            <w:tcW w:w="1046" w:type="dxa"/>
            <w:tcBorders>
              <w:top w:val="nil"/>
              <w:left w:val="nil"/>
              <w:bottom w:val="single" w:sz="4" w:space="0" w:color="auto"/>
              <w:right w:val="single" w:sz="4" w:space="0" w:color="auto"/>
            </w:tcBorders>
            <w:shd w:val="clear" w:color="auto" w:fill="FFFF00"/>
            <w:noWrap/>
            <w:vAlign w:val="bottom"/>
            <w:hideMark/>
          </w:tcPr>
          <w:p w14:paraId="03EE79BD"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39,65</w:t>
            </w:r>
          </w:p>
        </w:tc>
        <w:tc>
          <w:tcPr>
            <w:tcW w:w="1145" w:type="dxa"/>
            <w:tcBorders>
              <w:top w:val="nil"/>
              <w:left w:val="nil"/>
              <w:bottom w:val="single" w:sz="4" w:space="0" w:color="auto"/>
              <w:right w:val="single" w:sz="4" w:space="0" w:color="auto"/>
            </w:tcBorders>
            <w:shd w:val="clear" w:color="auto" w:fill="FFFF00"/>
            <w:noWrap/>
            <w:vAlign w:val="bottom"/>
            <w:hideMark/>
          </w:tcPr>
          <w:p w14:paraId="6EC0F8E3"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25,88</w:t>
            </w:r>
          </w:p>
        </w:tc>
        <w:tc>
          <w:tcPr>
            <w:tcW w:w="1508" w:type="dxa"/>
            <w:tcBorders>
              <w:top w:val="nil"/>
              <w:left w:val="nil"/>
              <w:bottom w:val="single" w:sz="4" w:space="0" w:color="auto"/>
              <w:right w:val="single" w:sz="4" w:space="0" w:color="auto"/>
            </w:tcBorders>
            <w:shd w:val="clear" w:color="auto" w:fill="auto"/>
            <w:noWrap/>
            <w:vAlign w:val="bottom"/>
            <w:hideMark/>
          </w:tcPr>
          <w:p w14:paraId="7C190343"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2,47</w:t>
            </w:r>
          </w:p>
        </w:tc>
        <w:tc>
          <w:tcPr>
            <w:tcW w:w="1809" w:type="dxa"/>
            <w:tcBorders>
              <w:top w:val="nil"/>
              <w:left w:val="nil"/>
              <w:bottom w:val="single" w:sz="4" w:space="0" w:color="auto"/>
              <w:right w:val="single" w:sz="4" w:space="0" w:color="auto"/>
            </w:tcBorders>
            <w:shd w:val="clear" w:color="auto" w:fill="auto"/>
            <w:noWrap/>
            <w:vAlign w:val="bottom"/>
            <w:hideMark/>
          </w:tcPr>
          <w:p w14:paraId="669F29A2"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11,57</w:t>
            </w:r>
          </w:p>
        </w:tc>
        <w:tc>
          <w:tcPr>
            <w:tcW w:w="1009" w:type="dxa"/>
            <w:tcBorders>
              <w:top w:val="nil"/>
              <w:left w:val="nil"/>
              <w:bottom w:val="single" w:sz="4" w:space="0" w:color="auto"/>
              <w:right w:val="single" w:sz="4" w:space="0" w:color="auto"/>
            </w:tcBorders>
            <w:shd w:val="clear" w:color="auto" w:fill="auto"/>
            <w:noWrap/>
            <w:vAlign w:val="bottom"/>
            <w:hideMark/>
          </w:tcPr>
          <w:p w14:paraId="030D1548"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12,42</w:t>
            </w:r>
          </w:p>
        </w:tc>
        <w:tc>
          <w:tcPr>
            <w:tcW w:w="1163" w:type="dxa"/>
            <w:tcBorders>
              <w:top w:val="nil"/>
              <w:left w:val="nil"/>
              <w:bottom w:val="single" w:sz="4" w:space="0" w:color="auto"/>
              <w:right w:val="single" w:sz="4" w:space="0" w:color="auto"/>
            </w:tcBorders>
            <w:shd w:val="clear" w:color="auto" w:fill="ED7D31" w:themeFill="accent2"/>
            <w:noWrap/>
            <w:vAlign w:val="bottom"/>
            <w:hideMark/>
          </w:tcPr>
          <w:p w14:paraId="27F60E13"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12,66</w:t>
            </w:r>
          </w:p>
        </w:tc>
      </w:tr>
      <w:tr w:rsidR="00C35A2D" w:rsidRPr="00F170BB" w14:paraId="4270CC67" w14:textId="77777777" w:rsidTr="00AC6604">
        <w:trPr>
          <w:trHeight w:val="454"/>
        </w:trPr>
        <w:tc>
          <w:tcPr>
            <w:tcW w:w="128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3CC4E13C" w14:textId="77777777" w:rsidR="00C35A2D" w:rsidRPr="00F170BB" w:rsidRDefault="00C35A2D" w:rsidP="00CE3EE9">
            <w:pPr>
              <w:spacing w:after="0" w:line="240" w:lineRule="auto"/>
              <w:ind w:firstLineChars="100" w:firstLine="160"/>
              <w:jc w:val="both"/>
              <w:rPr>
                <w:rFonts w:ascii="Bahnschrift Light SemiCondensed" w:eastAsia="Times New Roman" w:hAnsi="Bahnschrift Light SemiCondensed" w:cs="Calibri"/>
                <w:b/>
                <w:bCs/>
                <w:color w:val="FFFFFF" w:themeColor="background1"/>
                <w:sz w:val="16"/>
                <w:szCs w:val="16"/>
                <w:lang w:eastAsia="fr-FR"/>
              </w:rPr>
            </w:pPr>
            <w:r w:rsidRPr="00F170BB">
              <w:rPr>
                <w:rFonts w:ascii="Bahnschrift Light SemiCondensed" w:eastAsia="Times New Roman" w:hAnsi="Bahnschrift Light SemiCondensed" w:cs="Calibri"/>
                <w:b/>
                <w:bCs/>
                <w:color w:val="FFFFFF" w:themeColor="background1"/>
                <w:sz w:val="16"/>
                <w:szCs w:val="16"/>
                <w:lang w:eastAsia="fr-FR"/>
              </w:rPr>
              <w:t>Supérieur</w:t>
            </w:r>
          </w:p>
        </w:tc>
        <w:tc>
          <w:tcPr>
            <w:tcW w:w="1046" w:type="dxa"/>
            <w:tcBorders>
              <w:top w:val="nil"/>
              <w:left w:val="nil"/>
              <w:bottom w:val="single" w:sz="4" w:space="0" w:color="auto"/>
              <w:right w:val="single" w:sz="4" w:space="0" w:color="auto"/>
            </w:tcBorders>
            <w:shd w:val="clear" w:color="auto" w:fill="FFFF00"/>
            <w:noWrap/>
            <w:vAlign w:val="bottom"/>
            <w:hideMark/>
          </w:tcPr>
          <w:p w14:paraId="6801A03F"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31,82</w:t>
            </w:r>
          </w:p>
        </w:tc>
        <w:tc>
          <w:tcPr>
            <w:tcW w:w="1145" w:type="dxa"/>
            <w:tcBorders>
              <w:top w:val="nil"/>
              <w:left w:val="nil"/>
              <w:bottom w:val="single" w:sz="4" w:space="0" w:color="auto"/>
              <w:right w:val="single" w:sz="4" w:space="0" w:color="auto"/>
            </w:tcBorders>
            <w:shd w:val="clear" w:color="auto" w:fill="auto"/>
            <w:noWrap/>
            <w:vAlign w:val="bottom"/>
            <w:hideMark/>
          </w:tcPr>
          <w:p w14:paraId="216D8ED8"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12,49</w:t>
            </w:r>
          </w:p>
        </w:tc>
        <w:tc>
          <w:tcPr>
            <w:tcW w:w="1508" w:type="dxa"/>
            <w:tcBorders>
              <w:top w:val="nil"/>
              <w:left w:val="nil"/>
              <w:bottom w:val="single" w:sz="4" w:space="0" w:color="auto"/>
              <w:right w:val="single" w:sz="4" w:space="0" w:color="auto"/>
            </w:tcBorders>
            <w:shd w:val="clear" w:color="auto" w:fill="auto"/>
            <w:noWrap/>
            <w:vAlign w:val="bottom"/>
            <w:hideMark/>
          </w:tcPr>
          <w:p w14:paraId="030DB4E9"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0,46</w:t>
            </w:r>
          </w:p>
        </w:tc>
        <w:tc>
          <w:tcPr>
            <w:tcW w:w="1809" w:type="dxa"/>
            <w:tcBorders>
              <w:top w:val="nil"/>
              <w:left w:val="nil"/>
              <w:bottom w:val="single" w:sz="4" w:space="0" w:color="auto"/>
              <w:right w:val="single" w:sz="4" w:space="0" w:color="auto"/>
            </w:tcBorders>
            <w:shd w:val="clear" w:color="auto" w:fill="auto"/>
            <w:noWrap/>
            <w:vAlign w:val="bottom"/>
            <w:hideMark/>
          </w:tcPr>
          <w:p w14:paraId="3FE20A36"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1,86</w:t>
            </w:r>
          </w:p>
        </w:tc>
        <w:tc>
          <w:tcPr>
            <w:tcW w:w="1009" w:type="dxa"/>
            <w:tcBorders>
              <w:top w:val="nil"/>
              <w:left w:val="nil"/>
              <w:bottom w:val="single" w:sz="4" w:space="0" w:color="auto"/>
              <w:right w:val="single" w:sz="4" w:space="0" w:color="auto"/>
            </w:tcBorders>
            <w:shd w:val="clear" w:color="auto" w:fill="auto"/>
            <w:noWrap/>
            <w:vAlign w:val="bottom"/>
            <w:hideMark/>
          </w:tcPr>
          <w:p w14:paraId="5DAEA2F8"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0,00</w:t>
            </w:r>
          </w:p>
        </w:tc>
        <w:tc>
          <w:tcPr>
            <w:tcW w:w="1163" w:type="dxa"/>
            <w:tcBorders>
              <w:top w:val="nil"/>
              <w:left w:val="nil"/>
              <w:bottom w:val="single" w:sz="4" w:space="0" w:color="auto"/>
              <w:right w:val="single" w:sz="4" w:space="0" w:color="auto"/>
            </w:tcBorders>
            <w:shd w:val="clear" w:color="auto" w:fill="ED7D31" w:themeFill="accent2"/>
            <w:noWrap/>
            <w:vAlign w:val="bottom"/>
            <w:hideMark/>
          </w:tcPr>
          <w:p w14:paraId="0FAEDD69"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5,77</w:t>
            </w:r>
          </w:p>
        </w:tc>
      </w:tr>
      <w:tr w:rsidR="00C35A2D" w:rsidRPr="00F170BB" w14:paraId="2B2F45F5" w14:textId="77777777" w:rsidTr="00AC6604">
        <w:trPr>
          <w:trHeight w:val="454"/>
        </w:trPr>
        <w:tc>
          <w:tcPr>
            <w:tcW w:w="128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7C5E5B4A" w14:textId="77777777" w:rsidR="00C35A2D" w:rsidRPr="00F170BB" w:rsidRDefault="00C35A2D" w:rsidP="00CE3EE9">
            <w:pPr>
              <w:spacing w:after="0" w:line="240" w:lineRule="auto"/>
              <w:jc w:val="both"/>
              <w:rPr>
                <w:rFonts w:ascii="Bahnschrift Light SemiCondensed" w:eastAsia="Times New Roman" w:hAnsi="Bahnschrift Light SemiCondensed" w:cs="Calibri"/>
                <w:b/>
                <w:bCs/>
                <w:color w:val="FFFFFF" w:themeColor="background1"/>
                <w:sz w:val="16"/>
                <w:szCs w:val="16"/>
                <w:lang w:eastAsia="fr-FR"/>
              </w:rPr>
            </w:pPr>
            <w:r>
              <w:rPr>
                <w:rFonts w:ascii="Bahnschrift Light SemiCondensed" w:eastAsia="Times New Roman" w:hAnsi="Bahnschrift Light SemiCondensed" w:cs="Calibri"/>
                <w:b/>
                <w:bCs/>
                <w:color w:val="FFFFFF" w:themeColor="background1"/>
                <w:sz w:val="16"/>
                <w:szCs w:val="16"/>
                <w:lang w:eastAsia="fr-FR"/>
              </w:rPr>
              <w:t>Total</w:t>
            </w:r>
          </w:p>
        </w:tc>
        <w:tc>
          <w:tcPr>
            <w:tcW w:w="1046" w:type="dxa"/>
            <w:tcBorders>
              <w:top w:val="nil"/>
              <w:left w:val="nil"/>
              <w:bottom w:val="single" w:sz="4" w:space="0" w:color="auto"/>
              <w:right w:val="single" w:sz="4" w:space="0" w:color="auto"/>
            </w:tcBorders>
            <w:shd w:val="clear" w:color="auto" w:fill="auto"/>
            <w:noWrap/>
            <w:vAlign w:val="bottom"/>
            <w:hideMark/>
          </w:tcPr>
          <w:p w14:paraId="4AE117D9"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100</w:t>
            </w:r>
          </w:p>
        </w:tc>
        <w:tc>
          <w:tcPr>
            <w:tcW w:w="1145" w:type="dxa"/>
            <w:tcBorders>
              <w:top w:val="nil"/>
              <w:left w:val="nil"/>
              <w:bottom w:val="single" w:sz="4" w:space="0" w:color="auto"/>
              <w:right w:val="single" w:sz="4" w:space="0" w:color="auto"/>
            </w:tcBorders>
            <w:shd w:val="clear" w:color="auto" w:fill="auto"/>
            <w:noWrap/>
            <w:vAlign w:val="bottom"/>
            <w:hideMark/>
          </w:tcPr>
          <w:p w14:paraId="385CC450"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100</w:t>
            </w:r>
          </w:p>
        </w:tc>
        <w:tc>
          <w:tcPr>
            <w:tcW w:w="1508" w:type="dxa"/>
            <w:tcBorders>
              <w:top w:val="nil"/>
              <w:left w:val="nil"/>
              <w:bottom w:val="single" w:sz="4" w:space="0" w:color="auto"/>
              <w:right w:val="single" w:sz="4" w:space="0" w:color="auto"/>
            </w:tcBorders>
            <w:shd w:val="clear" w:color="auto" w:fill="auto"/>
            <w:noWrap/>
            <w:vAlign w:val="bottom"/>
            <w:hideMark/>
          </w:tcPr>
          <w:p w14:paraId="59E3FACA"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100</w:t>
            </w:r>
          </w:p>
        </w:tc>
        <w:tc>
          <w:tcPr>
            <w:tcW w:w="1809" w:type="dxa"/>
            <w:tcBorders>
              <w:top w:val="nil"/>
              <w:left w:val="nil"/>
              <w:bottom w:val="single" w:sz="4" w:space="0" w:color="auto"/>
              <w:right w:val="single" w:sz="4" w:space="0" w:color="auto"/>
            </w:tcBorders>
            <w:shd w:val="clear" w:color="auto" w:fill="auto"/>
            <w:noWrap/>
            <w:vAlign w:val="bottom"/>
            <w:hideMark/>
          </w:tcPr>
          <w:p w14:paraId="1A190D66"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100</w:t>
            </w:r>
          </w:p>
        </w:tc>
        <w:tc>
          <w:tcPr>
            <w:tcW w:w="1009" w:type="dxa"/>
            <w:tcBorders>
              <w:top w:val="nil"/>
              <w:left w:val="nil"/>
              <w:bottom w:val="single" w:sz="4" w:space="0" w:color="auto"/>
              <w:right w:val="single" w:sz="4" w:space="0" w:color="auto"/>
            </w:tcBorders>
            <w:shd w:val="clear" w:color="auto" w:fill="auto"/>
            <w:noWrap/>
            <w:vAlign w:val="bottom"/>
            <w:hideMark/>
          </w:tcPr>
          <w:p w14:paraId="4E23B8C0" w14:textId="77777777" w:rsidR="00C35A2D" w:rsidRPr="00F170BB" w:rsidRDefault="00C35A2D" w:rsidP="00CE3EE9">
            <w:pPr>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100</w:t>
            </w:r>
          </w:p>
        </w:tc>
        <w:tc>
          <w:tcPr>
            <w:tcW w:w="1163" w:type="dxa"/>
            <w:tcBorders>
              <w:top w:val="nil"/>
              <w:left w:val="nil"/>
              <w:bottom w:val="single" w:sz="4" w:space="0" w:color="auto"/>
              <w:right w:val="single" w:sz="4" w:space="0" w:color="auto"/>
            </w:tcBorders>
            <w:shd w:val="clear" w:color="auto" w:fill="auto"/>
            <w:noWrap/>
            <w:vAlign w:val="bottom"/>
            <w:hideMark/>
          </w:tcPr>
          <w:p w14:paraId="4B738E84" w14:textId="77777777" w:rsidR="00C35A2D" w:rsidRPr="00F170BB" w:rsidRDefault="00C35A2D" w:rsidP="00CE3EE9">
            <w:pPr>
              <w:keepNext/>
              <w:spacing w:after="0" w:line="240" w:lineRule="auto"/>
              <w:jc w:val="both"/>
              <w:rPr>
                <w:rFonts w:ascii="Bahnschrift Light SemiCondensed" w:eastAsia="Times New Roman" w:hAnsi="Bahnschrift Light SemiCondensed" w:cs="Calibri"/>
                <w:color w:val="000000"/>
                <w:lang w:eastAsia="fr-FR"/>
              </w:rPr>
            </w:pPr>
            <w:r w:rsidRPr="00F170BB">
              <w:rPr>
                <w:rFonts w:ascii="Bahnschrift Light SemiCondensed" w:eastAsia="Times New Roman" w:hAnsi="Bahnschrift Light SemiCondensed" w:cs="Calibri"/>
                <w:color w:val="000000"/>
                <w:lang w:eastAsia="fr-FR"/>
              </w:rPr>
              <w:t>100</w:t>
            </w:r>
          </w:p>
        </w:tc>
      </w:tr>
    </w:tbl>
    <w:p w14:paraId="04919A7F" w14:textId="58B8156C" w:rsidR="00C35A2D" w:rsidRPr="00154DDC" w:rsidRDefault="00154DDC" w:rsidP="00CE3EE9">
      <w:pPr>
        <w:pStyle w:val="Lgende"/>
        <w:jc w:val="both"/>
        <w:rPr>
          <w:sz w:val="20"/>
          <w:szCs w:val="20"/>
          <w:u w:val="single"/>
        </w:rPr>
      </w:pPr>
      <w:r w:rsidRPr="00154DDC">
        <w:rPr>
          <w:sz w:val="20"/>
          <w:szCs w:val="20"/>
          <w:u w:val="single"/>
        </w:rPr>
        <w:t xml:space="preserve">Source  </w:t>
      </w:r>
      <w:r w:rsidRPr="00154DDC">
        <w:rPr>
          <w:sz w:val="20"/>
          <w:szCs w:val="20"/>
          <w:u w:val="single"/>
        </w:rPr>
        <w:fldChar w:fldCharType="begin"/>
      </w:r>
      <w:r w:rsidRPr="00154DDC">
        <w:rPr>
          <w:sz w:val="20"/>
          <w:szCs w:val="20"/>
          <w:u w:val="single"/>
        </w:rPr>
        <w:instrText xml:space="preserve"> SEQ Source_ \* ARABIC </w:instrText>
      </w:r>
      <w:r w:rsidRPr="00154DDC">
        <w:rPr>
          <w:sz w:val="20"/>
          <w:szCs w:val="20"/>
          <w:u w:val="single"/>
        </w:rPr>
        <w:fldChar w:fldCharType="separate"/>
      </w:r>
      <w:r w:rsidR="00EF636F">
        <w:rPr>
          <w:noProof/>
          <w:sz w:val="20"/>
          <w:szCs w:val="20"/>
          <w:u w:val="single"/>
        </w:rPr>
        <w:t>6</w:t>
      </w:r>
      <w:r w:rsidRPr="00154DDC">
        <w:rPr>
          <w:sz w:val="20"/>
          <w:szCs w:val="20"/>
          <w:u w:val="single"/>
        </w:rPr>
        <w:fldChar w:fldCharType="end"/>
      </w:r>
      <w:r w:rsidRPr="00154DDC">
        <w:rPr>
          <w:sz w:val="20"/>
          <w:szCs w:val="20"/>
          <w:u w:val="single"/>
        </w:rPr>
        <w:t>: Calculs de l'auteur</w:t>
      </w:r>
    </w:p>
    <w:p w14:paraId="63F658A2" w14:textId="3E1DB382" w:rsidR="00861961" w:rsidRDefault="00861961" w:rsidP="00CE3EE9">
      <w:pPr>
        <w:jc w:val="both"/>
      </w:pPr>
    </w:p>
    <w:p w14:paraId="4A6E14B4" w14:textId="06ABC072" w:rsidR="00335A92" w:rsidRPr="00E85CFD" w:rsidRDefault="00335A92" w:rsidP="00CE3EE9">
      <w:pPr>
        <w:pStyle w:val="Titre1"/>
      </w:pPr>
      <w:bookmarkStart w:id="67" w:name="_Toc107501656"/>
      <w:r w:rsidRPr="00E85CFD">
        <w:t>CHOIX DES AXES FACTORIELS</w:t>
      </w:r>
      <w:bookmarkEnd w:id="67"/>
      <w:r w:rsidRPr="00E85CFD">
        <w:t xml:space="preserve"> </w:t>
      </w:r>
    </w:p>
    <w:p w14:paraId="4042BEE4" w14:textId="77777777" w:rsidR="00AB345B" w:rsidRDefault="00335A92" w:rsidP="00CE3EE9">
      <w:pPr>
        <w:jc w:val="both"/>
        <w:rPr>
          <w:rFonts w:cs="Times New Roman"/>
          <w:szCs w:val="24"/>
        </w:rPr>
      </w:pPr>
      <w:r>
        <w:rPr>
          <w:rFonts w:cs="Times New Roman"/>
          <w:szCs w:val="24"/>
        </w:rPr>
        <w:t xml:space="preserve">Les axes factoriels sont </w:t>
      </w:r>
      <w:r w:rsidR="00AB345B">
        <w:rPr>
          <w:rFonts w:cs="Times New Roman"/>
          <w:szCs w:val="24"/>
        </w:rPr>
        <w:t>importants</w:t>
      </w:r>
      <w:r>
        <w:rPr>
          <w:rFonts w:cs="Times New Roman"/>
          <w:szCs w:val="24"/>
        </w:rPr>
        <w:t xml:space="preserve"> pour une bonne qualité de nos analyses et recherches. </w:t>
      </w:r>
      <w:r w:rsidR="00AB345B">
        <w:rPr>
          <w:rFonts w:cs="Times New Roman"/>
          <w:szCs w:val="24"/>
        </w:rPr>
        <w:t xml:space="preserve">Le choix de ces derniers est d’autant plus important que nos interprétations en dépendent. </w:t>
      </w:r>
    </w:p>
    <w:p w14:paraId="5DEFE236" w14:textId="3CAFBC60" w:rsidR="00335A92" w:rsidRDefault="00AB345B" w:rsidP="00CE3EE9">
      <w:pPr>
        <w:jc w:val="both"/>
        <w:rPr>
          <w:rFonts w:cs="Times New Roman"/>
          <w:szCs w:val="24"/>
        </w:rPr>
      </w:pPr>
      <w:r>
        <w:rPr>
          <w:rFonts w:cs="Times New Roman"/>
          <w:szCs w:val="24"/>
        </w:rPr>
        <w:t>L’information fournie par les axes factoriels sont d’autant plus importante que la valeur propre est grande. L’objectif est donc de rechercher les axes pour lesquels les valeurs sont grandes. Et pour ce faire nous utiliseron</w:t>
      </w:r>
      <w:r w:rsidR="006C026F">
        <w:rPr>
          <w:rFonts w:cs="Times New Roman"/>
          <w:szCs w:val="24"/>
        </w:rPr>
        <w:t>s</w:t>
      </w:r>
      <w:r>
        <w:rPr>
          <w:rFonts w:cs="Times New Roman"/>
          <w:szCs w:val="24"/>
        </w:rPr>
        <w:t xml:space="preserve"> des méthodes qu</w:t>
      </w:r>
      <w:r w:rsidR="00A252E8">
        <w:rPr>
          <w:rFonts w:cs="Times New Roman"/>
          <w:szCs w:val="24"/>
        </w:rPr>
        <w:t>i</w:t>
      </w:r>
      <w:r>
        <w:rPr>
          <w:rFonts w:cs="Times New Roman"/>
          <w:szCs w:val="24"/>
        </w:rPr>
        <w:t xml:space="preserve"> nous permettrons de choisir</w:t>
      </w:r>
      <w:r w:rsidR="00A252E8">
        <w:rPr>
          <w:rFonts w:cs="Times New Roman"/>
          <w:szCs w:val="24"/>
        </w:rPr>
        <w:t xml:space="preserve"> </w:t>
      </w:r>
      <w:r>
        <w:rPr>
          <w:rFonts w:cs="Times New Roman"/>
          <w:szCs w:val="24"/>
        </w:rPr>
        <w:t>au mieux</w:t>
      </w:r>
      <w:r w:rsidR="00A252E8">
        <w:rPr>
          <w:rFonts w:cs="Times New Roman"/>
          <w:szCs w:val="24"/>
        </w:rPr>
        <w:t xml:space="preserve"> nos axes factoriels. </w:t>
      </w:r>
      <w:r>
        <w:rPr>
          <w:rFonts w:cs="Times New Roman"/>
          <w:szCs w:val="24"/>
        </w:rPr>
        <w:t xml:space="preserve"> </w:t>
      </w:r>
    </w:p>
    <w:p w14:paraId="5F9CE221" w14:textId="2003FB14" w:rsidR="008227ED" w:rsidRPr="00D05541" w:rsidRDefault="008227ED" w:rsidP="00CE3EE9">
      <w:pPr>
        <w:pStyle w:val="Titre2"/>
        <w:numPr>
          <w:ilvl w:val="0"/>
          <w:numId w:val="16"/>
        </w:numPr>
      </w:pPr>
      <w:bookmarkStart w:id="68" w:name="_Toc107501657"/>
      <w:r w:rsidRPr="00D05541">
        <w:t>Le taux d’inertie</w:t>
      </w:r>
      <w:bookmarkEnd w:id="68"/>
      <w:r w:rsidRPr="00D05541">
        <w:t xml:space="preserve"> </w:t>
      </w:r>
    </w:p>
    <w:p w14:paraId="77D57CE5" w14:textId="5935744B" w:rsidR="008227ED" w:rsidRDefault="008227ED" w:rsidP="00CE3EE9">
      <w:pPr>
        <w:jc w:val="both"/>
        <w:rPr>
          <w:rFonts w:cs="Times New Roman"/>
          <w:szCs w:val="24"/>
        </w:rPr>
      </w:pPr>
      <w:r>
        <w:rPr>
          <w:rFonts w:cs="Times New Roman"/>
          <w:szCs w:val="24"/>
        </w:rPr>
        <w:t xml:space="preserve">Il s’agit de choisir les axes factoriels dont le taux cumulé d’inertie est compris entre 60% et 80%. </w:t>
      </w:r>
    </w:p>
    <w:p w14:paraId="1DA8E9A4" w14:textId="2E772DB0" w:rsidR="00EA1802" w:rsidRDefault="008227ED" w:rsidP="00CE3EE9">
      <w:pPr>
        <w:jc w:val="both"/>
        <w:rPr>
          <w:rFonts w:cs="Times New Roman"/>
          <w:szCs w:val="24"/>
        </w:rPr>
      </w:pPr>
      <w:r>
        <w:rPr>
          <w:rFonts w:cs="Times New Roman"/>
          <w:szCs w:val="24"/>
        </w:rPr>
        <w:t>Le tableau des valeurs propres montre que</w:t>
      </w:r>
      <w:r w:rsidR="00EA1802">
        <w:rPr>
          <w:rFonts w:cs="Times New Roman"/>
          <w:szCs w:val="24"/>
        </w:rPr>
        <w:t xml:space="preserve"> la première valeur propre représente à elle seule 63,88% de l’inertie. En ajoutant la deuxième valeur propre on a 92,24%</w:t>
      </w:r>
      <w:r w:rsidR="00C03CC1">
        <w:rPr>
          <w:rFonts w:cs="Times New Roman"/>
          <w:szCs w:val="24"/>
        </w:rPr>
        <w:t xml:space="preserve"> de l’inertie total</w:t>
      </w:r>
      <w:r w:rsidR="00C201A0">
        <w:rPr>
          <w:rFonts w:cs="Times New Roman"/>
          <w:szCs w:val="24"/>
        </w:rPr>
        <w:t xml:space="preserve"> exprimant </w:t>
      </w:r>
      <w:r w:rsidR="00CF3DC9">
        <w:rPr>
          <w:rFonts w:cs="Times New Roman"/>
          <w:szCs w:val="24"/>
        </w:rPr>
        <w:t>l’écart à l’indépendance</w:t>
      </w:r>
      <w:r w:rsidR="00C201A0">
        <w:rPr>
          <w:rFonts w:cs="Times New Roman"/>
          <w:szCs w:val="24"/>
        </w:rPr>
        <w:t xml:space="preserve"> entre les deux variables</w:t>
      </w:r>
      <w:r w:rsidR="00EA1802">
        <w:rPr>
          <w:rFonts w:cs="Times New Roman"/>
          <w:szCs w:val="24"/>
        </w:rPr>
        <w:t>. Ce qui rend l’analyse très riche en information. Nous choisirons de ce fait les deux premiers axes factoriels.</w:t>
      </w:r>
    </w:p>
    <w:p w14:paraId="007A6F85" w14:textId="7415007A" w:rsidR="00154DDC" w:rsidRDefault="00154DDC" w:rsidP="00CE3EE9">
      <w:pPr>
        <w:jc w:val="both"/>
        <w:rPr>
          <w:rFonts w:cs="Times New Roman"/>
          <w:szCs w:val="24"/>
        </w:rPr>
      </w:pPr>
    </w:p>
    <w:p w14:paraId="64C04D3E" w14:textId="3B2CC628" w:rsidR="00154DDC" w:rsidRDefault="00154DDC" w:rsidP="00CE3EE9">
      <w:pPr>
        <w:jc w:val="both"/>
        <w:rPr>
          <w:rFonts w:cs="Times New Roman"/>
          <w:szCs w:val="24"/>
        </w:rPr>
      </w:pPr>
    </w:p>
    <w:p w14:paraId="3FBAAD92" w14:textId="77777777" w:rsidR="00154DDC" w:rsidRDefault="00154DDC" w:rsidP="00CE3EE9">
      <w:pPr>
        <w:jc w:val="both"/>
        <w:rPr>
          <w:rFonts w:cs="Times New Roman"/>
          <w:szCs w:val="24"/>
        </w:rPr>
      </w:pPr>
    </w:p>
    <w:p w14:paraId="3CBFF2F4" w14:textId="3423CF60" w:rsidR="00EA1802" w:rsidRPr="00EA1802" w:rsidRDefault="00EA1802" w:rsidP="008D6CCA">
      <w:pPr>
        <w:pStyle w:val="Lgende"/>
        <w:keepNext/>
        <w:jc w:val="center"/>
        <w:rPr>
          <w:sz w:val="20"/>
          <w:szCs w:val="20"/>
          <w:u w:val="single"/>
        </w:rPr>
      </w:pPr>
      <w:bookmarkStart w:id="69" w:name="_Toc107502027"/>
      <w:r w:rsidRPr="00EA1802">
        <w:rPr>
          <w:sz w:val="20"/>
          <w:szCs w:val="20"/>
          <w:u w:val="single"/>
        </w:rPr>
        <w:lastRenderedPageBreak/>
        <w:t xml:space="preserve">Tableau </w:t>
      </w:r>
      <w:r w:rsidRPr="00EA1802">
        <w:rPr>
          <w:sz w:val="20"/>
          <w:szCs w:val="20"/>
          <w:u w:val="single"/>
        </w:rPr>
        <w:fldChar w:fldCharType="begin"/>
      </w:r>
      <w:r w:rsidRPr="00EA1802">
        <w:rPr>
          <w:sz w:val="20"/>
          <w:szCs w:val="20"/>
          <w:u w:val="single"/>
        </w:rPr>
        <w:instrText xml:space="preserve"> SEQ Tableau \* ARABIC </w:instrText>
      </w:r>
      <w:r w:rsidRPr="00EA1802">
        <w:rPr>
          <w:sz w:val="20"/>
          <w:szCs w:val="20"/>
          <w:u w:val="single"/>
        </w:rPr>
        <w:fldChar w:fldCharType="separate"/>
      </w:r>
      <w:r w:rsidR="00EF636F">
        <w:rPr>
          <w:noProof/>
          <w:sz w:val="20"/>
          <w:szCs w:val="20"/>
          <w:u w:val="single"/>
        </w:rPr>
        <w:t>6</w:t>
      </w:r>
      <w:r w:rsidRPr="00EA1802">
        <w:rPr>
          <w:sz w:val="20"/>
          <w:szCs w:val="20"/>
          <w:u w:val="single"/>
        </w:rPr>
        <w:fldChar w:fldCharType="end"/>
      </w:r>
      <w:r w:rsidRPr="00EA1802">
        <w:rPr>
          <w:sz w:val="20"/>
          <w:szCs w:val="20"/>
          <w:u w:val="single"/>
        </w:rPr>
        <w:t>: Tableau des valeurs propres</w:t>
      </w:r>
      <w:bookmarkEnd w:id="69"/>
    </w:p>
    <w:tbl>
      <w:tblPr>
        <w:tblW w:w="5466" w:type="dxa"/>
        <w:jc w:val="center"/>
        <w:tblCellMar>
          <w:left w:w="70" w:type="dxa"/>
          <w:right w:w="70" w:type="dxa"/>
        </w:tblCellMar>
        <w:tblLook w:val="04A0" w:firstRow="1" w:lastRow="0" w:firstColumn="1" w:lastColumn="0" w:noHBand="0" w:noVBand="1"/>
      </w:tblPr>
      <w:tblGrid>
        <w:gridCol w:w="756"/>
        <w:gridCol w:w="1711"/>
        <w:gridCol w:w="1146"/>
        <w:gridCol w:w="1853"/>
      </w:tblGrid>
      <w:tr w:rsidR="006E6317" w:rsidRPr="006E6317" w14:paraId="74FFD294" w14:textId="77777777" w:rsidTr="00AC6604">
        <w:trPr>
          <w:trHeight w:val="454"/>
          <w:jc w:val="center"/>
        </w:trPr>
        <w:tc>
          <w:tcPr>
            <w:tcW w:w="756" w:type="dxa"/>
            <w:tcBorders>
              <w:top w:val="single" w:sz="8" w:space="0" w:color="auto"/>
              <w:left w:val="single" w:sz="8" w:space="0" w:color="auto"/>
              <w:bottom w:val="single" w:sz="8" w:space="0" w:color="auto"/>
              <w:right w:val="single" w:sz="4" w:space="0" w:color="auto"/>
            </w:tcBorders>
            <w:shd w:val="clear" w:color="auto" w:fill="4472C4" w:themeFill="accent1"/>
            <w:vAlign w:val="center"/>
            <w:hideMark/>
          </w:tcPr>
          <w:p w14:paraId="3AC18D58" w14:textId="77777777" w:rsidR="006E6317" w:rsidRPr="006E6317" w:rsidRDefault="006E6317"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6E6317">
              <w:rPr>
                <w:rFonts w:ascii="Bahnschrift Light Condensed" w:eastAsia="Times New Roman" w:hAnsi="Bahnschrift Light Condensed" w:cs="Calibri"/>
                <w:b/>
                <w:bCs/>
                <w:color w:val="FFFFFF" w:themeColor="background1"/>
                <w:szCs w:val="24"/>
                <w:lang w:eastAsia="fr-FR"/>
              </w:rPr>
              <w:t>Numéro</w:t>
            </w:r>
          </w:p>
        </w:tc>
        <w:tc>
          <w:tcPr>
            <w:tcW w:w="1711" w:type="dxa"/>
            <w:tcBorders>
              <w:top w:val="single" w:sz="8" w:space="0" w:color="auto"/>
              <w:left w:val="nil"/>
              <w:bottom w:val="single" w:sz="8" w:space="0" w:color="auto"/>
              <w:right w:val="single" w:sz="4" w:space="0" w:color="auto"/>
            </w:tcBorders>
            <w:shd w:val="clear" w:color="auto" w:fill="4472C4" w:themeFill="accent1"/>
            <w:vAlign w:val="center"/>
            <w:hideMark/>
          </w:tcPr>
          <w:p w14:paraId="2E582B82" w14:textId="77777777" w:rsidR="006E6317" w:rsidRPr="006E6317" w:rsidRDefault="006E6317"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6E6317">
              <w:rPr>
                <w:rFonts w:ascii="Bahnschrift Light Condensed" w:eastAsia="Times New Roman" w:hAnsi="Bahnschrift Light Condensed" w:cs="Calibri"/>
                <w:b/>
                <w:bCs/>
                <w:color w:val="FFFFFF" w:themeColor="background1"/>
                <w:szCs w:val="24"/>
                <w:lang w:eastAsia="fr-FR"/>
              </w:rPr>
              <w:t>Valeur propre</w:t>
            </w:r>
          </w:p>
        </w:tc>
        <w:tc>
          <w:tcPr>
            <w:tcW w:w="1146" w:type="dxa"/>
            <w:tcBorders>
              <w:top w:val="single" w:sz="8" w:space="0" w:color="auto"/>
              <w:left w:val="nil"/>
              <w:bottom w:val="single" w:sz="8" w:space="0" w:color="auto"/>
              <w:right w:val="single" w:sz="4" w:space="0" w:color="auto"/>
            </w:tcBorders>
            <w:shd w:val="clear" w:color="auto" w:fill="4472C4" w:themeFill="accent1"/>
            <w:vAlign w:val="center"/>
            <w:hideMark/>
          </w:tcPr>
          <w:p w14:paraId="0789D918" w14:textId="77777777" w:rsidR="006E6317" w:rsidRPr="006E6317" w:rsidRDefault="006E6317"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6E6317">
              <w:rPr>
                <w:rFonts w:ascii="Bahnschrift Light Condensed" w:eastAsia="Times New Roman" w:hAnsi="Bahnschrift Light Condensed" w:cs="Calibri"/>
                <w:b/>
                <w:bCs/>
                <w:color w:val="FFFFFF" w:themeColor="background1"/>
                <w:szCs w:val="24"/>
                <w:lang w:eastAsia="fr-FR"/>
              </w:rPr>
              <w:t>Pourcentage</w:t>
            </w:r>
          </w:p>
        </w:tc>
        <w:tc>
          <w:tcPr>
            <w:tcW w:w="1853" w:type="dxa"/>
            <w:tcBorders>
              <w:top w:val="single" w:sz="8" w:space="0" w:color="auto"/>
              <w:left w:val="nil"/>
              <w:bottom w:val="single" w:sz="8" w:space="0" w:color="auto"/>
              <w:right w:val="single" w:sz="8" w:space="0" w:color="auto"/>
            </w:tcBorders>
            <w:shd w:val="clear" w:color="auto" w:fill="4472C4" w:themeFill="accent1"/>
            <w:vAlign w:val="center"/>
            <w:hideMark/>
          </w:tcPr>
          <w:p w14:paraId="4E5A3068" w14:textId="77777777" w:rsidR="006E6317" w:rsidRPr="006E6317" w:rsidRDefault="006E6317"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6E6317">
              <w:rPr>
                <w:rFonts w:ascii="Bahnschrift Light Condensed" w:eastAsia="Times New Roman" w:hAnsi="Bahnschrift Light Condensed" w:cs="Calibri"/>
                <w:b/>
                <w:bCs/>
                <w:color w:val="FFFFFF" w:themeColor="background1"/>
                <w:szCs w:val="24"/>
                <w:lang w:eastAsia="fr-FR"/>
              </w:rPr>
              <w:t>Pourcentage cumulé</w:t>
            </w:r>
          </w:p>
        </w:tc>
      </w:tr>
      <w:tr w:rsidR="006E6317" w:rsidRPr="006E6317" w14:paraId="3E07457C" w14:textId="77777777" w:rsidTr="00AC6604">
        <w:trPr>
          <w:trHeight w:val="454"/>
          <w:jc w:val="center"/>
        </w:trPr>
        <w:tc>
          <w:tcPr>
            <w:tcW w:w="756" w:type="dxa"/>
            <w:tcBorders>
              <w:top w:val="nil"/>
              <w:left w:val="single" w:sz="8" w:space="0" w:color="auto"/>
              <w:bottom w:val="single" w:sz="4" w:space="0" w:color="auto"/>
              <w:right w:val="single" w:sz="4" w:space="0" w:color="auto"/>
            </w:tcBorders>
            <w:shd w:val="clear" w:color="auto" w:fill="4472C4" w:themeFill="accent1"/>
            <w:vAlign w:val="center"/>
            <w:hideMark/>
          </w:tcPr>
          <w:p w14:paraId="153E7EF0" w14:textId="77777777" w:rsidR="006E6317" w:rsidRPr="006E6317" w:rsidRDefault="006E6317" w:rsidP="00CE3EE9">
            <w:pPr>
              <w:spacing w:after="0" w:line="240" w:lineRule="auto"/>
              <w:jc w:val="both"/>
              <w:rPr>
                <w:rFonts w:ascii="Bahnschrift Light Condensed" w:eastAsia="Times New Roman" w:hAnsi="Bahnschrift Light Condensed" w:cs="Calibri"/>
                <w:color w:val="FFFFFF" w:themeColor="background1"/>
                <w:szCs w:val="24"/>
                <w:lang w:eastAsia="fr-FR"/>
              </w:rPr>
            </w:pPr>
            <w:r w:rsidRPr="006E6317">
              <w:rPr>
                <w:rFonts w:ascii="Bahnschrift Light Condensed" w:eastAsia="Times New Roman" w:hAnsi="Bahnschrift Light Condensed" w:cs="Calibri"/>
                <w:color w:val="FFFFFF" w:themeColor="background1"/>
                <w:szCs w:val="24"/>
                <w:lang w:eastAsia="fr-FR"/>
              </w:rPr>
              <w:t>1</w:t>
            </w:r>
          </w:p>
        </w:tc>
        <w:tc>
          <w:tcPr>
            <w:tcW w:w="1711" w:type="dxa"/>
            <w:tcBorders>
              <w:top w:val="nil"/>
              <w:left w:val="nil"/>
              <w:bottom w:val="single" w:sz="4" w:space="0" w:color="auto"/>
              <w:right w:val="single" w:sz="4" w:space="0" w:color="auto"/>
            </w:tcBorders>
            <w:shd w:val="clear" w:color="auto" w:fill="auto"/>
            <w:noWrap/>
            <w:vAlign w:val="center"/>
            <w:hideMark/>
          </w:tcPr>
          <w:p w14:paraId="19988ABE" w14:textId="77777777" w:rsidR="006E6317" w:rsidRPr="006E6317" w:rsidRDefault="006E6317" w:rsidP="00CE3EE9">
            <w:pPr>
              <w:spacing w:after="0" w:line="240" w:lineRule="auto"/>
              <w:jc w:val="both"/>
              <w:rPr>
                <w:rFonts w:ascii="Bahnschrift Light Condensed" w:eastAsia="Times New Roman" w:hAnsi="Bahnschrift Light Condensed" w:cs="Calibri"/>
                <w:color w:val="000000"/>
                <w:szCs w:val="24"/>
                <w:lang w:eastAsia="fr-FR"/>
              </w:rPr>
            </w:pPr>
            <w:r w:rsidRPr="006E6317">
              <w:rPr>
                <w:rFonts w:ascii="Bahnschrift Light Condensed" w:eastAsia="Times New Roman" w:hAnsi="Bahnschrift Light Condensed" w:cs="Calibri"/>
                <w:color w:val="000000"/>
                <w:szCs w:val="24"/>
                <w:lang w:eastAsia="fr-FR"/>
              </w:rPr>
              <w:t>0,76</w:t>
            </w:r>
          </w:p>
        </w:tc>
        <w:tc>
          <w:tcPr>
            <w:tcW w:w="1146" w:type="dxa"/>
            <w:tcBorders>
              <w:top w:val="nil"/>
              <w:left w:val="nil"/>
              <w:bottom w:val="single" w:sz="4" w:space="0" w:color="auto"/>
              <w:right w:val="single" w:sz="4" w:space="0" w:color="auto"/>
            </w:tcBorders>
            <w:shd w:val="clear" w:color="auto" w:fill="auto"/>
            <w:noWrap/>
            <w:vAlign w:val="center"/>
            <w:hideMark/>
          </w:tcPr>
          <w:p w14:paraId="0C0F4E6E" w14:textId="77777777" w:rsidR="006E6317" w:rsidRPr="006E6317" w:rsidRDefault="006E6317" w:rsidP="00CE3EE9">
            <w:pPr>
              <w:spacing w:after="0" w:line="240" w:lineRule="auto"/>
              <w:jc w:val="both"/>
              <w:rPr>
                <w:rFonts w:ascii="Bahnschrift Light Condensed" w:eastAsia="Times New Roman" w:hAnsi="Bahnschrift Light Condensed" w:cs="Calibri"/>
                <w:color w:val="000000"/>
                <w:szCs w:val="24"/>
                <w:lang w:eastAsia="fr-FR"/>
              </w:rPr>
            </w:pPr>
            <w:r w:rsidRPr="006E6317">
              <w:rPr>
                <w:rFonts w:ascii="Bahnschrift Light Condensed" w:eastAsia="Times New Roman" w:hAnsi="Bahnschrift Light Condensed" w:cs="Calibri"/>
                <w:color w:val="000000"/>
                <w:szCs w:val="24"/>
                <w:lang w:eastAsia="fr-FR"/>
              </w:rPr>
              <w:t>63,88</w:t>
            </w:r>
          </w:p>
        </w:tc>
        <w:tc>
          <w:tcPr>
            <w:tcW w:w="1853" w:type="dxa"/>
            <w:tcBorders>
              <w:top w:val="nil"/>
              <w:left w:val="nil"/>
              <w:bottom w:val="single" w:sz="4" w:space="0" w:color="auto"/>
              <w:right w:val="single" w:sz="8" w:space="0" w:color="auto"/>
            </w:tcBorders>
            <w:shd w:val="clear" w:color="auto" w:fill="auto"/>
            <w:noWrap/>
            <w:vAlign w:val="center"/>
            <w:hideMark/>
          </w:tcPr>
          <w:p w14:paraId="4240764D" w14:textId="77777777" w:rsidR="006E6317" w:rsidRPr="006E6317" w:rsidRDefault="006E6317" w:rsidP="00CE3EE9">
            <w:pPr>
              <w:spacing w:after="0" w:line="240" w:lineRule="auto"/>
              <w:jc w:val="both"/>
              <w:rPr>
                <w:rFonts w:ascii="Bahnschrift Light Condensed" w:eastAsia="Times New Roman" w:hAnsi="Bahnschrift Light Condensed" w:cs="Calibri"/>
                <w:color w:val="000000"/>
                <w:szCs w:val="24"/>
                <w:lang w:eastAsia="fr-FR"/>
              </w:rPr>
            </w:pPr>
            <w:r w:rsidRPr="006E6317">
              <w:rPr>
                <w:rFonts w:ascii="Bahnschrift Light Condensed" w:eastAsia="Times New Roman" w:hAnsi="Bahnschrift Light Condensed" w:cs="Calibri"/>
                <w:color w:val="000000"/>
                <w:szCs w:val="24"/>
                <w:lang w:eastAsia="fr-FR"/>
              </w:rPr>
              <w:t>63,88</w:t>
            </w:r>
          </w:p>
        </w:tc>
      </w:tr>
      <w:tr w:rsidR="006E6317" w:rsidRPr="006E6317" w14:paraId="055B70FD" w14:textId="77777777" w:rsidTr="00AC6604">
        <w:trPr>
          <w:trHeight w:val="454"/>
          <w:jc w:val="center"/>
        </w:trPr>
        <w:tc>
          <w:tcPr>
            <w:tcW w:w="756" w:type="dxa"/>
            <w:tcBorders>
              <w:top w:val="nil"/>
              <w:left w:val="single" w:sz="8" w:space="0" w:color="auto"/>
              <w:bottom w:val="single" w:sz="4" w:space="0" w:color="auto"/>
              <w:right w:val="single" w:sz="4" w:space="0" w:color="auto"/>
            </w:tcBorders>
            <w:shd w:val="clear" w:color="auto" w:fill="4472C4" w:themeFill="accent1"/>
            <w:vAlign w:val="center"/>
            <w:hideMark/>
          </w:tcPr>
          <w:p w14:paraId="380173E6" w14:textId="77777777" w:rsidR="006E6317" w:rsidRPr="006E6317" w:rsidRDefault="006E6317" w:rsidP="00CE3EE9">
            <w:pPr>
              <w:spacing w:after="0" w:line="240" w:lineRule="auto"/>
              <w:jc w:val="both"/>
              <w:rPr>
                <w:rFonts w:ascii="Bahnschrift Light Condensed" w:eastAsia="Times New Roman" w:hAnsi="Bahnschrift Light Condensed" w:cs="Calibri"/>
                <w:color w:val="FFFFFF" w:themeColor="background1"/>
                <w:szCs w:val="24"/>
                <w:lang w:eastAsia="fr-FR"/>
              </w:rPr>
            </w:pPr>
            <w:r w:rsidRPr="006E6317">
              <w:rPr>
                <w:rFonts w:ascii="Bahnschrift Light Condensed" w:eastAsia="Times New Roman" w:hAnsi="Bahnschrift Light Condensed" w:cs="Calibri"/>
                <w:color w:val="FFFFFF" w:themeColor="background1"/>
                <w:szCs w:val="24"/>
                <w:lang w:eastAsia="fr-FR"/>
              </w:rPr>
              <w:t>2</w:t>
            </w:r>
          </w:p>
        </w:tc>
        <w:tc>
          <w:tcPr>
            <w:tcW w:w="1711" w:type="dxa"/>
            <w:tcBorders>
              <w:top w:val="nil"/>
              <w:left w:val="nil"/>
              <w:bottom w:val="single" w:sz="4" w:space="0" w:color="auto"/>
              <w:right w:val="single" w:sz="4" w:space="0" w:color="auto"/>
            </w:tcBorders>
            <w:shd w:val="clear" w:color="auto" w:fill="auto"/>
            <w:noWrap/>
            <w:vAlign w:val="center"/>
            <w:hideMark/>
          </w:tcPr>
          <w:p w14:paraId="2AC80DD5" w14:textId="77777777" w:rsidR="006E6317" w:rsidRPr="006E6317" w:rsidRDefault="006E6317" w:rsidP="00CE3EE9">
            <w:pPr>
              <w:spacing w:after="0" w:line="240" w:lineRule="auto"/>
              <w:jc w:val="both"/>
              <w:rPr>
                <w:rFonts w:ascii="Bahnschrift Light Condensed" w:eastAsia="Times New Roman" w:hAnsi="Bahnschrift Light Condensed" w:cs="Calibri"/>
                <w:color w:val="000000"/>
                <w:szCs w:val="24"/>
                <w:lang w:eastAsia="fr-FR"/>
              </w:rPr>
            </w:pPr>
            <w:r w:rsidRPr="006E6317">
              <w:rPr>
                <w:rFonts w:ascii="Bahnschrift Light Condensed" w:eastAsia="Times New Roman" w:hAnsi="Bahnschrift Light Condensed" w:cs="Calibri"/>
                <w:color w:val="000000"/>
                <w:szCs w:val="24"/>
                <w:lang w:eastAsia="fr-FR"/>
              </w:rPr>
              <w:t>0,34</w:t>
            </w:r>
          </w:p>
        </w:tc>
        <w:tc>
          <w:tcPr>
            <w:tcW w:w="1146" w:type="dxa"/>
            <w:tcBorders>
              <w:top w:val="nil"/>
              <w:left w:val="nil"/>
              <w:bottom w:val="single" w:sz="4" w:space="0" w:color="auto"/>
              <w:right w:val="single" w:sz="4" w:space="0" w:color="auto"/>
            </w:tcBorders>
            <w:shd w:val="clear" w:color="auto" w:fill="auto"/>
            <w:noWrap/>
            <w:vAlign w:val="center"/>
            <w:hideMark/>
          </w:tcPr>
          <w:p w14:paraId="57C75E99" w14:textId="77777777" w:rsidR="006E6317" w:rsidRPr="006E6317" w:rsidRDefault="006E6317" w:rsidP="00CE3EE9">
            <w:pPr>
              <w:spacing w:after="0" w:line="240" w:lineRule="auto"/>
              <w:jc w:val="both"/>
              <w:rPr>
                <w:rFonts w:ascii="Bahnschrift Light Condensed" w:eastAsia="Times New Roman" w:hAnsi="Bahnschrift Light Condensed" w:cs="Calibri"/>
                <w:color w:val="000000"/>
                <w:szCs w:val="24"/>
                <w:lang w:eastAsia="fr-FR"/>
              </w:rPr>
            </w:pPr>
            <w:r w:rsidRPr="006E6317">
              <w:rPr>
                <w:rFonts w:ascii="Bahnschrift Light Condensed" w:eastAsia="Times New Roman" w:hAnsi="Bahnschrift Light Condensed" w:cs="Calibri"/>
                <w:color w:val="000000"/>
                <w:szCs w:val="24"/>
                <w:lang w:eastAsia="fr-FR"/>
              </w:rPr>
              <w:t>28,36</w:t>
            </w:r>
          </w:p>
        </w:tc>
        <w:tc>
          <w:tcPr>
            <w:tcW w:w="1853" w:type="dxa"/>
            <w:tcBorders>
              <w:top w:val="nil"/>
              <w:left w:val="nil"/>
              <w:bottom w:val="single" w:sz="4" w:space="0" w:color="auto"/>
              <w:right w:val="single" w:sz="8" w:space="0" w:color="auto"/>
            </w:tcBorders>
            <w:shd w:val="clear" w:color="auto" w:fill="auto"/>
            <w:noWrap/>
            <w:vAlign w:val="center"/>
            <w:hideMark/>
          </w:tcPr>
          <w:p w14:paraId="1684F298" w14:textId="77777777" w:rsidR="006E6317" w:rsidRPr="006E6317" w:rsidRDefault="006E6317" w:rsidP="00CE3EE9">
            <w:pPr>
              <w:spacing w:after="0" w:line="240" w:lineRule="auto"/>
              <w:jc w:val="both"/>
              <w:rPr>
                <w:rFonts w:ascii="Bahnschrift Light Condensed" w:eastAsia="Times New Roman" w:hAnsi="Bahnschrift Light Condensed" w:cs="Calibri"/>
                <w:color w:val="000000"/>
                <w:szCs w:val="24"/>
                <w:lang w:eastAsia="fr-FR"/>
              </w:rPr>
            </w:pPr>
            <w:r w:rsidRPr="006E6317">
              <w:rPr>
                <w:rFonts w:ascii="Bahnschrift Light Condensed" w:eastAsia="Times New Roman" w:hAnsi="Bahnschrift Light Condensed" w:cs="Calibri"/>
                <w:color w:val="000000"/>
                <w:szCs w:val="24"/>
                <w:lang w:eastAsia="fr-FR"/>
              </w:rPr>
              <w:t>92,24</w:t>
            </w:r>
          </w:p>
        </w:tc>
      </w:tr>
      <w:tr w:rsidR="006E6317" w:rsidRPr="006E6317" w14:paraId="7569C272" w14:textId="77777777" w:rsidTr="00AC6604">
        <w:trPr>
          <w:trHeight w:val="454"/>
          <w:jc w:val="center"/>
        </w:trPr>
        <w:tc>
          <w:tcPr>
            <w:tcW w:w="756" w:type="dxa"/>
            <w:tcBorders>
              <w:top w:val="nil"/>
              <w:left w:val="single" w:sz="8" w:space="0" w:color="auto"/>
              <w:bottom w:val="single" w:sz="4" w:space="0" w:color="auto"/>
              <w:right w:val="single" w:sz="4" w:space="0" w:color="auto"/>
            </w:tcBorders>
            <w:shd w:val="clear" w:color="auto" w:fill="4472C4" w:themeFill="accent1"/>
            <w:vAlign w:val="center"/>
            <w:hideMark/>
          </w:tcPr>
          <w:p w14:paraId="200A3D21" w14:textId="77777777" w:rsidR="006E6317" w:rsidRPr="006E6317" w:rsidRDefault="006E6317" w:rsidP="00CE3EE9">
            <w:pPr>
              <w:spacing w:after="0" w:line="240" w:lineRule="auto"/>
              <w:jc w:val="both"/>
              <w:rPr>
                <w:rFonts w:ascii="Bahnschrift Light Condensed" w:eastAsia="Times New Roman" w:hAnsi="Bahnschrift Light Condensed" w:cs="Calibri"/>
                <w:color w:val="FFFFFF" w:themeColor="background1"/>
                <w:szCs w:val="24"/>
                <w:lang w:eastAsia="fr-FR"/>
              </w:rPr>
            </w:pPr>
            <w:r w:rsidRPr="006E6317">
              <w:rPr>
                <w:rFonts w:ascii="Bahnschrift Light Condensed" w:eastAsia="Times New Roman" w:hAnsi="Bahnschrift Light Condensed" w:cs="Calibri"/>
                <w:color w:val="FFFFFF" w:themeColor="background1"/>
                <w:szCs w:val="24"/>
                <w:lang w:eastAsia="fr-FR"/>
              </w:rPr>
              <w:t>3</w:t>
            </w:r>
          </w:p>
        </w:tc>
        <w:tc>
          <w:tcPr>
            <w:tcW w:w="1711" w:type="dxa"/>
            <w:tcBorders>
              <w:top w:val="nil"/>
              <w:left w:val="nil"/>
              <w:bottom w:val="single" w:sz="4" w:space="0" w:color="auto"/>
              <w:right w:val="single" w:sz="4" w:space="0" w:color="auto"/>
            </w:tcBorders>
            <w:shd w:val="clear" w:color="auto" w:fill="auto"/>
            <w:noWrap/>
            <w:vAlign w:val="center"/>
            <w:hideMark/>
          </w:tcPr>
          <w:p w14:paraId="43D7DCB3" w14:textId="77777777" w:rsidR="006E6317" w:rsidRPr="006E6317" w:rsidRDefault="006E6317" w:rsidP="00CE3EE9">
            <w:pPr>
              <w:spacing w:after="0" w:line="240" w:lineRule="auto"/>
              <w:jc w:val="both"/>
              <w:rPr>
                <w:rFonts w:ascii="Bahnschrift Light Condensed" w:eastAsia="Times New Roman" w:hAnsi="Bahnschrift Light Condensed" w:cs="Calibri"/>
                <w:color w:val="000000"/>
                <w:szCs w:val="24"/>
                <w:lang w:eastAsia="fr-FR"/>
              </w:rPr>
            </w:pPr>
            <w:r w:rsidRPr="006E6317">
              <w:rPr>
                <w:rFonts w:ascii="Bahnschrift Light Condensed" w:eastAsia="Times New Roman" w:hAnsi="Bahnschrift Light Condensed" w:cs="Calibri"/>
                <w:color w:val="000000"/>
                <w:szCs w:val="24"/>
                <w:lang w:eastAsia="fr-FR"/>
              </w:rPr>
              <w:t>0,09</w:t>
            </w:r>
          </w:p>
        </w:tc>
        <w:tc>
          <w:tcPr>
            <w:tcW w:w="1146" w:type="dxa"/>
            <w:tcBorders>
              <w:top w:val="nil"/>
              <w:left w:val="nil"/>
              <w:bottom w:val="single" w:sz="4" w:space="0" w:color="auto"/>
              <w:right w:val="single" w:sz="4" w:space="0" w:color="auto"/>
            </w:tcBorders>
            <w:shd w:val="clear" w:color="auto" w:fill="auto"/>
            <w:noWrap/>
            <w:vAlign w:val="center"/>
            <w:hideMark/>
          </w:tcPr>
          <w:p w14:paraId="4B3AA454" w14:textId="77777777" w:rsidR="006E6317" w:rsidRPr="006E6317" w:rsidRDefault="006E6317" w:rsidP="00CE3EE9">
            <w:pPr>
              <w:spacing w:after="0" w:line="240" w:lineRule="auto"/>
              <w:jc w:val="both"/>
              <w:rPr>
                <w:rFonts w:ascii="Bahnschrift Light Condensed" w:eastAsia="Times New Roman" w:hAnsi="Bahnschrift Light Condensed" w:cs="Calibri"/>
                <w:color w:val="000000"/>
                <w:szCs w:val="24"/>
                <w:lang w:eastAsia="fr-FR"/>
              </w:rPr>
            </w:pPr>
            <w:r w:rsidRPr="006E6317">
              <w:rPr>
                <w:rFonts w:ascii="Bahnschrift Light Condensed" w:eastAsia="Times New Roman" w:hAnsi="Bahnschrift Light Condensed" w:cs="Calibri"/>
                <w:color w:val="000000"/>
                <w:szCs w:val="24"/>
                <w:lang w:eastAsia="fr-FR"/>
              </w:rPr>
              <w:t>7,60</w:t>
            </w:r>
          </w:p>
        </w:tc>
        <w:tc>
          <w:tcPr>
            <w:tcW w:w="1853" w:type="dxa"/>
            <w:tcBorders>
              <w:top w:val="nil"/>
              <w:left w:val="nil"/>
              <w:bottom w:val="single" w:sz="4" w:space="0" w:color="auto"/>
              <w:right w:val="single" w:sz="8" w:space="0" w:color="auto"/>
            </w:tcBorders>
            <w:shd w:val="clear" w:color="auto" w:fill="auto"/>
            <w:noWrap/>
            <w:vAlign w:val="center"/>
            <w:hideMark/>
          </w:tcPr>
          <w:p w14:paraId="23BF1A89" w14:textId="77777777" w:rsidR="006E6317" w:rsidRPr="006E6317" w:rsidRDefault="006E6317" w:rsidP="00CE3EE9">
            <w:pPr>
              <w:spacing w:after="0" w:line="240" w:lineRule="auto"/>
              <w:jc w:val="both"/>
              <w:rPr>
                <w:rFonts w:ascii="Bahnschrift Light Condensed" w:eastAsia="Times New Roman" w:hAnsi="Bahnschrift Light Condensed" w:cs="Calibri"/>
                <w:color w:val="000000"/>
                <w:szCs w:val="24"/>
                <w:lang w:eastAsia="fr-FR"/>
              </w:rPr>
            </w:pPr>
            <w:r w:rsidRPr="006E6317">
              <w:rPr>
                <w:rFonts w:ascii="Bahnschrift Light Condensed" w:eastAsia="Times New Roman" w:hAnsi="Bahnschrift Light Condensed" w:cs="Calibri"/>
                <w:color w:val="000000"/>
                <w:szCs w:val="24"/>
                <w:lang w:eastAsia="fr-FR"/>
              </w:rPr>
              <w:t>99,84</w:t>
            </w:r>
          </w:p>
        </w:tc>
      </w:tr>
      <w:tr w:rsidR="006E6317" w:rsidRPr="006E6317" w14:paraId="65DF2CD0" w14:textId="77777777" w:rsidTr="00AC6604">
        <w:trPr>
          <w:trHeight w:val="454"/>
          <w:jc w:val="center"/>
        </w:trPr>
        <w:tc>
          <w:tcPr>
            <w:tcW w:w="756" w:type="dxa"/>
            <w:tcBorders>
              <w:top w:val="nil"/>
              <w:left w:val="single" w:sz="8" w:space="0" w:color="auto"/>
              <w:bottom w:val="single" w:sz="8" w:space="0" w:color="auto"/>
              <w:right w:val="single" w:sz="4" w:space="0" w:color="auto"/>
            </w:tcBorders>
            <w:shd w:val="clear" w:color="auto" w:fill="4472C4" w:themeFill="accent1"/>
            <w:vAlign w:val="center"/>
            <w:hideMark/>
          </w:tcPr>
          <w:p w14:paraId="755596F5" w14:textId="77777777" w:rsidR="006E6317" w:rsidRPr="006E6317" w:rsidRDefault="006E6317" w:rsidP="00CE3EE9">
            <w:pPr>
              <w:spacing w:after="0" w:line="240" w:lineRule="auto"/>
              <w:jc w:val="both"/>
              <w:rPr>
                <w:rFonts w:ascii="Bahnschrift Light Condensed" w:eastAsia="Times New Roman" w:hAnsi="Bahnschrift Light Condensed" w:cs="Calibri"/>
                <w:color w:val="FFFFFF" w:themeColor="background1"/>
                <w:szCs w:val="24"/>
                <w:lang w:eastAsia="fr-FR"/>
              </w:rPr>
            </w:pPr>
            <w:r w:rsidRPr="006E6317">
              <w:rPr>
                <w:rFonts w:ascii="Bahnschrift Light Condensed" w:eastAsia="Times New Roman" w:hAnsi="Bahnschrift Light Condensed" w:cs="Calibri"/>
                <w:color w:val="FFFFFF" w:themeColor="background1"/>
                <w:szCs w:val="24"/>
                <w:lang w:eastAsia="fr-FR"/>
              </w:rPr>
              <w:t>4</w:t>
            </w:r>
          </w:p>
        </w:tc>
        <w:tc>
          <w:tcPr>
            <w:tcW w:w="1711" w:type="dxa"/>
            <w:tcBorders>
              <w:top w:val="nil"/>
              <w:left w:val="nil"/>
              <w:bottom w:val="single" w:sz="8" w:space="0" w:color="auto"/>
              <w:right w:val="single" w:sz="4" w:space="0" w:color="auto"/>
            </w:tcBorders>
            <w:shd w:val="clear" w:color="auto" w:fill="auto"/>
            <w:noWrap/>
            <w:vAlign w:val="center"/>
            <w:hideMark/>
          </w:tcPr>
          <w:p w14:paraId="6F8D2578" w14:textId="77777777" w:rsidR="006E6317" w:rsidRPr="006E6317" w:rsidRDefault="006E6317" w:rsidP="00CE3EE9">
            <w:pPr>
              <w:spacing w:after="0" w:line="240" w:lineRule="auto"/>
              <w:jc w:val="both"/>
              <w:rPr>
                <w:rFonts w:ascii="Bahnschrift Light Condensed" w:eastAsia="Times New Roman" w:hAnsi="Bahnschrift Light Condensed" w:cs="Calibri"/>
                <w:color w:val="000000"/>
                <w:szCs w:val="24"/>
                <w:lang w:eastAsia="fr-FR"/>
              </w:rPr>
            </w:pPr>
            <w:r w:rsidRPr="006E6317">
              <w:rPr>
                <w:rFonts w:ascii="Bahnschrift Light Condensed" w:eastAsia="Times New Roman" w:hAnsi="Bahnschrift Light Condensed" w:cs="Calibri"/>
                <w:color w:val="000000"/>
                <w:szCs w:val="24"/>
                <w:lang w:eastAsia="fr-FR"/>
              </w:rPr>
              <w:t>0,00</w:t>
            </w:r>
          </w:p>
        </w:tc>
        <w:tc>
          <w:tcPr>
            <w:tcW w:w="1146" w:type="dxa"/>
            <w:tcBorders>
              <w:top w:val="nil"/>
              <w:left w:val="nil"/>
              <w:bottom w:val="single" w:sz="8" w:space="0" w:color="auto"/>
              <w:right w:val="single" w:sz="4" w:space="0" w:color="auto"/>
            </w:tcBorders>
            <w:shd w:val="clear" w:color="auto" w:fill="auto"/>
            <w:noWrap/>
            <w:vAlign w:val="center"/>
            <w:hideMark/>
          </w:tcPr>
          <w:p w14:paraId="14E35F29" w14:textId="77777777" w:rsidR="006E6317" w:rsidRPr="006E6317" w:rsidRDefault="006E6317" w:rsidP="00CE3EE9">
            <w:pPr>
              <w:spacing w:after="0" w:line="240" w:lineRule="auto"/>
              <w:jc w:val="both"/>
              <w:rPr>
                <w:rFonts w:ascii="Bahnschrift Light Condensed" w:eastAsia="Times New Roman" w:hAnsi="Bahnschrift Light Condensed" w:cs="Calibri"/>
                <w:color w:val="000000"/>
                <w:szCs w:val="24"/>
                <w:lang w:eastAsia="fr-FR"/>
              </w:rPr>
            </w:pPr>
            <w:r w:rsidRPr="006E6317">
              <w:rPr>
                <w:rFonts w:ascii="Bahnschrift Light Condensed" w:eastAsia="Times New Roman" w:hAnsi="Bahnschrift Light Condensed" w:cs="Calibri"/>
                <w:color w:val="000000"/>
                <w:szCs w:val="24"/>
                <w:lang w:eastAsia="fr-FR"/>
              </w:rPr>
              <w:t>0,16</w:t>
            </w:r>
          </w:p>
        </w:tc>
        <w:tc>
          <w:tcPr>
            <w:tcW w:w="1853" w:type="dxa"/>
            <w:tcBorders>
              <w:top w:val="nil"/>
              <w:left w:val="nil"/>
              <w:bottom w:val="single" w:sz="8" w:space="0" w:color="auto"/>
              <w:right w:val="single" w:sz="8" w:space="0" w:color="auto"/>
            </w:tcBorders>
            <w:shd w:val="clear" w:color="auto" w:fill="auto"/>
            <w:noWrap/>
            <w:vAlign w:val="center"/>
            <w:hideMark/>
          </w:tcPr>
          <w:p w14:paraId="71C67764" w14:textId="77777777" w:rsidR="006E6317" w:rsidRPr="006E6317" w:rsidRDefault="006E6317" w:rsidP="00CE3EE9">
            <w:pPr>
              <w:keepNext/>
              <w:spacing w:after="0" w:line="240" w:lineRule="auto"/>
              <w:jc w:val="both"/>
              <w:rPr>
                <w:rFonts w:ascii="Bahnschrift Light Condensed" w:eastAsia="Times New Roman" w:hAnsi="Bahnschrift Light Condensed" w:cs="Calibri"/>
                <w:color w:val="000000"/>
                <w:szCs w:val="24"/>
                <w:lang w:eastAsia="fr-FR"/>
              </w:rPr>
            </w:pPr>
            <w:r w:rsidRPr="006E6317">
              <w:rPr>
                <w:rFonts w:ascii="Bahnschrift Light Condensed" w:eastAsia="Times New Roman" w:hAnsi="Bahnschrift Light Condensed" w:cs="Calibri"/>
                <w:color w:val="000000"/>
                <w:szCs w:val="24"/>
                <w:lang w:eastAsia="fr-FR"/>
              </w:rPr>
              <w:t>100</w:t>
            </w:r>
          </w:p>
        </w:tc>
      </w:tr>
    </w:tbl>
    <w:p w14:paraId="6B274C00" w14:textId="33B52A57" w:rsidR="00043AAD" w:rsidRDefault="00EA1802" w:rsidP="008D6CCA">
      <w:pPr>
        <w:pStyle w:val="Lgende"/>
        <w:jc w:val="center"/>
        <w:rPr>
          <w:sz w:val="20"/>
          <w:szCs w:val="20"/>
          <w:u w:val="single"/>
        </w:rPr>
      </w:pPr>
      <w:r w:rsidRPr="00EA1802">
        <w:rPr>
          <w:sz w:val="20"/>
          <w:szCs w:val="20"/>
          <w:u w:val="single"/>
        </w:rPr>
        <w:t xml:space="preserve">Source  </w:t>
      </w:r>
      <w:r w:rsidRPr="00EA1802">
        <w:rPr>
          <w:sz w:val="20"/>
          <w:szCs w:val="20"/>
          <w:u w:val="single"/>
        </w:rPr>
        <w:fldChar w:fldCharType="begin"/>
      </w:r>
      <w:r w:rsidRPr="00EA1802">
        <w:rPr>
          <w:sz w:val="20"/>
          <w:szCs w:val="20"/>
          <w:u w:val="single"/>
        </w:rPr>
        <w:instrText xml:space="preserve"> SEQ Source_ \* ARABIC </w:instrText>
      </w:r>
      <w:r w:rsidRPr="00EA1802">
        <w:rPr>
          <w:sz w:val="20"/>
          <w:szCs w:val="20"/>
          <w:u w:val="single"/>
        </w:rPr>
        <w:fldChar w:fldCharType="separate"/>
      </w:r>
      <w:r w:rsidR="00EF636F">
        <w:rPr>
          <w:noProof/>
          <w:sz w:val="20"/>
          <w:szCs w:val="20"/>
          <w:u w:val="single"/>
        </w:rPr>
        <w:t>7</w:t>
      </w:r>
      <w:r w:rsidRPr="00EA1802">
        <w:rPr>
          <w:sz w:val="20"/>
          <w:szCs w:val="20"/>
          <w:u w:val="single"/>
        </w:rPr>
        <w:fldChar w:fldCharType="end"/>
      </w:r>
      <w:r w:rsidRPr="00EA1802">
        <w:rPr>
          <w:sz w:val="20"/>
          <w:szCs w:val="20"/>
          <w:u w:val="single"/>
        </w:rPr>
        <w:t>: Calculs de l'auteur</w:t>
      </w:r>
    </w:p>
    <w:p w14:paraId="22978549" w14:textId="77777777" w:rsidR="00333880" w:rsidRPr="00333880" w:rsidRDefault="00333880" w:rsidP="00CE3EE9">
      <w:pPr>
        <w:jc w:val="both"/>
      </w:pPr>
    </w:p>
    <w:p w14:paraId="58B7CCF2" w14:textId="082D9C6F" w:rsidR="00043AAD" w:rsidRDefault="008D1B89" w:rsidP="00CE3EE9">
      <w:pPr>
        <w:pStyle w:val="Titre2"/>
      </w:pPr>
      <w:bookmarkStart w:id="70" w:name="_Toc107501658"/>
      <w:r>
        <w:t xml:space="preserve">Le coude de </w:t>
      </w:r>
      <w:del w:id="71" w:author="IDiallo" w:date="2022-07-02T17:55:00Z">
        <w:r w:rsidDel="008E5048">
          <w:delText>CARTEL</w:delText>
        </w:r>
      </w:del>
      <w:bookmarkEnd w:id="70"/>
      <w:ins w:id="72" w:author="IDiallo" w:date="2022-07-02T17:55:00Z">
        <w:r w:rsidR="008E5048">
          <w:t>CA</w:t>
        </w:r>
        <w:r w:rsidR="008E5048">
          <w:t>T</w:t>
        </w:r>
        <w:r w:rsidR="008E5048">
          <w:t>TEL</w:t>
        </w:r>
      </w:ins>
    </w:p>
    <w:p w14:paraId="4B671389" w14:textId="63C84FD8" w:rsidR="008D1B89" w:rsidRDefault="008D1B89" w:rsidP="00CE3EE9">
      <w:pPr>
        <w:jc w:val="both"/>
        <w:rPr>
          <w:rFonts w:cs="Times New Roman"/>
          <w:szCs w:val="24"/>
        </w:rPr>
      </w:pPr>
      <w:r>
        <w:rPr>
          <w:rFonts w:cs="Times New Roman"/>
          <w:szCs w:val="24"/>
        </w:rPr>
        <w:t>L’idée ici est de retenir les axes à partir desquels on observe une forte diminution de l’inertie. C’est-à-dire les axes à partir desquels on</w:t>
      </w:r>
      <w:r w:rsidR="00207D94">
        <w:rPr>
          <w:rFonts w:cs="Times New Roman"/>
          <w:szCs w:val="24"/>
        </w:rPr>
        <w:t xml:space="preserve"> observe un coude. L’histogramme des valeurs propres nous permet de voi</w:t>
      </w:r>
      <w:r w:rsidR="00C201A0">
        <w:rPr>
          <w:rFonts w:cs="Times New Roman"/>
          <w:szCs w:val="24"/>
        </w:rPr>
        <w:t>r</w:t>
      </w:r>
      <w:r w:rsidR="00207D94">
        <w:rPr>
          <w:rFonts w:cs="Times New Roman"/>
          <w:szCs w:val="24"/>
        </w:rPr>
        <w:t xml:space="preserve"> que le coude se situe à partir de la deuxième valeur propre. On retiendra donc les deux premières valeurs propres, ce qui nous donne</w:t>
      </w:r>
      <w:r w:rsidR="00C201A0">
        <w:rPr>
          <w:rFonts w:cs="Times New Roman"/>
          <w:szCs w:val="24"/>
        </w:rPr>
        <w:t xml:space="preserve">, </w:t>
      </w:r>
      <w:r w:rsidR="00207D94">
        <w:rPr>
          <w:rFonts w:cs="Times New Roman"/>
          <w:szCs w:val="24"/>
        </w:rPr>
        <w:t>comme au critère précédent</w:t>
      </w:r>
      <w:r w:rsidR="00C201A0">
        <w:rPr>
          <w:rFonts w:cs="Times New Roman"/>
          <w:szCs w:val="24"/>
        </w:rPr>
        <w:t>,</w:t>
      </w:r>
      <w:r w:rsidR="00207D94">
        <w:rPr>
          <w:rFonts w:cs="Times New Roman"/>
          <w:szCs w:val="24"/>
        </w:rPr>
        <w:t xml:space="preserve"> une inertie totale de 92,24%. </w:t>
      </w:r>
    </w:p>
    <w:p w14:paraId="455A2A06" w14:textId="488717CE" w:rsidR="00E317BA" w:rsidRPr="00E317BA" w:rsidRDefault="00E317BA" w:rsidP="008D6CCA">
      <w:pPr>
        <w:pStyle w:val="Lgende"/>
        <w:keepNext/>
        <w:jc w:val="center"/>
        <w:rPr>
          <w:sz w:val="20"/>
          <w:szCs w:val="20"/>
          <w:u w:val="single"/>
        </w:rPr>
      </w:pPr>
      <w:bookmarkStart w:id="73" w:name="_Toc107501935"/>
      <w:r w:rsidRPr="00E317BA">
        <w:rPr>
          <w:sz w:val="20"/>
          <w:szCs w:val="20"/>
          <w:u w:val="single"/>
        </w:rPr>
        <w:t xml:space="preserve">Figure </w:t>
      </w:r>
      <w:r w:rsidRPr="00E317BA">
        <w:rPr>
          <w:sz w:val="20"/>
          <w:szCs w:val="20"/>
          <w:u w:val="single"/>
        </w:rPr>
        <w:fldChar w:fldCharType="begin"/>
      </w:r>
      <w:r w:rsidRPr="00E317BA">
        <w:rPr>
          <w:sz w:val="20"/>
          <w:szCs w:val="20"/>
          <w:u w:val="single"/>
        </w:rPr>
        <w:instrText xml:space="preserve"> SEQ Figure \* ARABIC </w:instrText>
      </w:r>
      <w:r w:rsidRPr="00E317BA">
        <w:rPr>
          <w:sz w:val="20"/>
          <w:szCs w:val="20"/>
          <w:u w:val="single"/>
        </w:rPr>
        <w:fldChar w:fldCharType="separate"/>
      </w:r>
      <w:r w:rsidR="00EF636F">
        <w:rPr>
          <w:noProof/>
          <w:sz w:val="20"/>
          <w:szCs w:val="20"/>
          <w:u w:val="single"/>
        </w:rPr>
        <w:t>3</w:t>
      </w:r>
      <w:r w:rsidRPr="00E317BA">
        <w:rPr>
          <w:sz w:val="20"/>
          <w:szCs w:val="20"/>
          <w:u w:val="single"/>
        </w:rPr>
        <w:fldChar w:fldCharType="end"/>
      </w:r>
      <w:r w:rsidRPr="00E317BA">
        <w:rPr>
          <w:sz w:val="20"/>
          <w:szCs w:val="20"/>
          <w:u w:val="single"/>
        </w:rPr>
        <w:t>: Histogramme des pourcentages valeurs propres</w:t>
      </w:r>
      <w:bookmarkEnd w:id="73"/>
    </w:p>
    <w:p w14:paraId="65B8AED7" w14:textId="77777777" w:rsidR="00E317BA" w:rsidRDefault="0024612C" w:rsidP="008D6CCA">
      <w:pPr>
        <w:keepNext/>
        <w:jc w:val="center"/>
      </w:pPr>
      <w:r>
        <w:rPr>
          <w:noProof/>
          <w:lang w:eastAsia="fr-FR"/>
        </w:rPr>
        <w:drawing>
          <wp:inline distT="0" distB="0" distL="0" distR="0" wp14:anchorId="1CAB9D60" wp14:editId="30C0A0DC">
            <wp:extent cx="3041650" cy="2806700"/>
            <wp:effectExtent l="0" t="0" r="6350" b="12700"/>
            <wp:docPr id="10" name="Graphique 10">
              <a:extLst xmlns:a="http://schemas.openxmlformats.org/drawingml/2006/main">
                <a:ext uri="{FF2B5EF4-FFF2-40B4-BE49-F238E27FC236}">
                  <a16:creationId xmlns:a16="http://schemas.microsoft.com/office/drawing/2014/main" id="{5E78924C-C2BE-C6EC-E970-D13DAB17D2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028098C" w14:textId="4A6770BE" w:rsidR="0024612C" w:rsidRPr="00E317BA" w:rsidRDefault="00E317BA" w:rsidP="008D6CCA">
      <w:pPr>
        <w:pStyle w:val="Lgende"/>
        <w:jc w:val="center"/>
        <w:rPr>
          <w:rFonts w:cs="Times New Roman"/>
          <w:sz w:val="28"/>
          <w:szCs w:val="28"/>
          <w:u w:val="single"/>
        </w:rPr>
      </w:pPr>
      <w:r w:rsidRPr="00E317BA">
        <w:rPr>
          <w:sz w:val="20"/>
          <w:szCs w:val="20"/>
          <w:u w:val="single"/>
        </w:rPr>
        <w:t xml:space="preserve">Source  </w:t>
      </w:r>
      <w:r w:rsidRPr="00E317BA">
        <w:rPr>
          <w:sz w:val="20"/>
          <w:szCs w:val="20"/>
          <w:u w:val="single"/>
        </w:rPr>
        <w:fldChar w:fldCharType="begin"/>
      </w:r>
      <w:r w:rsidRPr="00E317BA">
        <w:rPr>
          <w:sz w:val="20"/>
          <w:szCs w:val="20"/>
          <w:u w:val="single"/>
        </w:rPr>
        <w:instrText xml:space="preserve"> SEQ Source_ \* ARABIC </w:instrText>
      </w:r>
      <w:r w:rsidRPr="00E317BA">
        <w:rPr>
          <w:sz w:val="20"/>
          <w:szCs w:val="20"/>
          <w:u w:val="single"/>
        </w:rPr>
        <w:fldChar w:fldCharType="separate"/>
      </w:r>
      <w:r w:rsidR="00EF636F">
        <w:rPr>
          <w:noProof/>
          <w:sz w:val="20"/>
          <w:szCs w:val="20"/>
          <w:u w:val="single"/>
        </w:rPr>
        <w:t>8</w:t>
      </w:r>
      <w:r w:rsidRPr="00E317BA">
        <w:rPr>
          <w:sz w:val="20"/>
          <w:szCs w:val="20"/>
          <w:u w:val="single"/>
        </w:rPr>
        <w:fldChar w:fldCharType="end"/>
      </w:r>
      <w:r w:rsidRPr="00E317BA">
        <w:rPr>
          <w:sz w:val="20"/>
          <w:szCs w:val="20"/>
          <w:u w:val="single"/>
        </w:rPr>
        <w:t>: Calculs de l'auteur</w:t>
      </w:r>
    </w:p>
    <w:p w14:paraId="6204F085" w14:textId="77777777" w:rsidR="00E317BA" w:rsidRDefault="00E317BA" w:rsidP="00CE3EE9">
      <w:pPr>
        <w:jc w:val="both"/>
        <w:rPr>
          <w:rFonts w:cs="Times New Roman"/>
          <w:szCs w:val="24"/>
        </w:rPr>
      </w:pPr>
    </w:p>
    <w:p w14:paraId="040B8B09" w14:textId="3AD9B0B4" w:rsidR="00E317BA" w:rsidRDefault="00207D94" w:rsidP="00CE3EE9">
      <w:pPr>
        <w:jc w:val="both"/>
        <w:rPr>
          <w:rFonts w:cs="Times New Roman"/>
          <w:szCs w:val="24"/>
        </w:rPr>
      </w:pPr>
      <w:r>
        <w:rPr>
          <w:rFonts w:cs="Times New Roman"/>
          <w:szCs w:val="24"/>
        </w:rPr>
        <w:t xml:space="preserve">Pour le reste de notre analyse, les projections des différents profils seront faites suivant ces axes. </w:t>
      </w:r>
    </w:p>
    <w:p w14:paraId="679A7861" w14:textId="349CB3D1" w:rsidR="00207D94" w:rsidRDefault="00207D94" w:rsidP="00CE3EE9">
      <w:pPr>
        <w:pStyle w:val="Titre1"/>
      </w:pPr>
      <w:bookmarkStart w:id="74" w:name="_Toc107501659"/>
      <w:r>
        <w:lastRenderedPageBreak/>
        <w:t>ANALYSE DES NUAGES</w:t>
      </w:r>
      <w:bookmarkEnd w:id="74"/>
      <w:r>
        <w:t xml:space="preserve"> </w:t>
      </w:r>
    </w:p>
    <w:p w14:paraId="28021C51" w14:textId="0D647C4A" w:rsidR="00207D94" w:rsidRDefault="00207D94" w:rsidP="00CE3EE9">
      <w:pPr>
        <w:pStyle w:val="Titre2"/>
        <w:numPr>
          <w:ilvl w:val="0"/>
          <w:numId w:val="17"/>
        </w:numPr>
      </w:pPr>
      <w:bookmarkStart w:id="75" w:name="_Toc107501660"/>
      <w:r>
        <w:t>N</w:t>
      </w:r>
      <w:r w:rsidR="0004617B">
        <w:t>u</w:t>
      </w:r>
      <w:r>
        <w:t>age des profils lignes (ou individus)</w:t>
      </w:r>
      <w:bookmarkEnd w:id="75"/>
    </w:p>
    <w:p w14:paraId="47B12251" w14:textId="78426E6D" w:rsidR="00207D94" w:rsidRDefault="0024612C" w:rsidP="00CE3EE9">
      <w:pPr>
        <w:pStyle w:val="Titre3"/>
        <w:numPr>
          <w:ilvl w:val="0"/>
          <w:numId w:val="20"/>
        </w:numPr>
      </w:pPr>
      <w:bookmarkStart w:id="76" w:name="_Toc107501661"/>
      <w:r>
        <w:t>Le cosinus carré</w:t>
      </w:r>
      <w:bookmarkEnd w:id="76"/>
    </w:p>
    <w:p w14:paraId="580E1753" w14:textId="276C6E3D" w:rsidR="003277A1" w:rsidRDefault="00E317BA" w:rsidP="00CE3EE9">
      <w:pPr>
        <w:jc w:val="both"/>
        <w:rPr>
          <w:rFonts w:cs="Times New Roman"/>
          <w:szCs w:val="24"/>
        </w:rPr>
      </w:pPr>
      <w:r>
        <w:rPr>
          <w:rFonts w:cs="Times New Roman"/>
          <w:szCs w:val="24"/>
        </w:rPr>
        <w:t>Le cosinus carré est important dans l’analyse dans la mesure où il permet de voir les individus ou variables les mieux représentés par rapport aux axes choisi</w:t>
      </w:r>
      <w:r w:rsidR="006C026F">
        <w:rPr>
          <w:rFonts w:cs="Times New Roman"/>
          <w:szCs w:val="24"/>
        </w:rPr>
        <w:t>s</w:t>
      </w:r>
      <w:r>
        <w:rPr>
          <w:rFonts w:cs="Times New Roman"/>
          <w:szCs w:val="24"/>
        </w:rPr>
        <w:t xml:space="preserve">. Plus le cosinus carré est proche de 1 mieux est la représentation </w:t>
      </w:r>
      <w:r w:rsidR="0004617B">
        <w:rPr>
          <w:rFonts w:cs="Times New Roman"/>
          <w:szCs w:val="24"/>
        </w:rPr>
        <w:t>de cet individu</w:t>
      </w:r>
      <w:r>
        <w:rPr>
          <w:rFonts w:cs="Times New Roman"/>
          <w:szCs w:val="24"/>
        </w:rPr>
        <w:t xml:space="preserve"> ou </w:t>
      </w:r>
      <w:r w:rsidR="0004617B">
        <w:rPr>
          <w:rFonts w:cs="Times New Roman"/>
          <w:szCs w:val="24"/>
        </w:rPr>
        <w:t xml:space="preserve">de cette variable par rapport à un axe. </w:t>
      </w:r>
    </w:p>
    <w:p w14:paraId="53A5EDFB" w14:textId="29A91EC4" w:rsidR="00E317BA" w:rsidRDefault="0004617B" w:rsidP="00CE3EE9">
      <w:pPr>
        <w:jc w:val="both"/>
        <w:rPr>
          <w:rFonts w:cs="Times New Roman"/>
          <w:szCs w:val="24"/>
        </w:rPr>
      </w:pPr>
      <w:r>
        <w:rPr>
          <w:rFonts w:cs="Times New Roman"/>
          <w:szCs w:val="24"/>
        </w:rPr>
        <w:t xml:space="preserve">Le tableau suivant donne les valeurs des cos² et des contributions. </w:t>
      </w:r>
      <w:r w:rsidR="00B82B2D">
        <w:rPr>
          <w:rFonts w:cs="Times New Roman"/>
          <w:szCs w:val="24"/>
        </w:rPr>
        <w:t xml:space="preserve">Le seuil sera fixé à 0,6. </w:t>
      </w:r>
    </w:p>
    <w:p w14:paraId="1F719AD1" w14:textId="092C1FE5" w:rsidR="00055B33" w:rsidRPr="00055B33" w:rsidRDefault="00055B33" w:rsidP="00CE3EE9">
      <w:pPr>
        <w:pStyle w:val="Lgende"/>
        <w:keepNext/>
        <w:jc w:val="both"/>
        <w:rPr>
          <w:sz w:val="20"/>
          <w:szCs w:val="20"/>
          <w:u w:val="single"/>
        </w:rPr>
      </w:pPr>
      <w:bookmarkStart w:id="77" w:name="_Toc107502028"/>
      <w:r w:rsidRPr="00055B33">
        <w:rPr>
          <w:sz w:val="20"/>
          <w:szCs w:val="20"/>
          <w:u w:val="single"/>
        </w:rPr>
        <w:t xml:space="preserve">Tableau </w:t>
      </w:r>
      <w:r w:rsidRPr="00055B33">
        <w:rPr>
          <w:sz w:val="20"/>
          <w:szCs w:val="20"/>
          <w:u w:val="single"/>
        </w:rPr>
        <w:fldChar w:fldCharType="begin"/>
      </w:r>
      <w:r w:rsidRPr="00055B33">
        <w:rPr>
          <w:sz w:val="20"/>
          <w:szCs w:val="20"/>
          <w:u w:val="single"/>
        </w:rPr>
        <w:instrText xml:space="preserve"> SEQ Tableau \* ARABIC </w:instrText>
      </w:r>
      <w:r w:rsidRPr="00055B33">
        <w:rPr>
          <w:sz w:val="20"/>
          <w:szCs w:val="20"/>
          <w:u w:val="single"/>
        </w:rPr>
        <w:fldChar w:fldCharType="separate"/>
      </w:r>
      <w:r w:rsidR="00EF636F">
        <w:rPr>
          <w:noProof/>
          <w:sz w:val="20"/>
          <w:szCs w:val="20"/>
          <w:u w:val="single"/>
        </w:rPr>
        <w:t>7</w:t>
      </w:r>
      <w:r w:rsidRPr="00055B33">
        <w:rPr>
          <w:sz w:val="20"/>
          <w:szCs w:val="20"/>
          <w:u w:val="single"/>
        </w:rPr>
        <w:fldChar w:fldCharType="end"/>
      </w:r>
      <w:r w:rsidRPr="00055B33">
        <w:rPr>
          <w:sz w:val="20"/>
          <w:szCs w:val="20"/>
          <w:u w:val="single"/>
        </w:rPr>
        <w:t>: Tableau des contributions et cos² des profils lignes</w:t>
      </w:r>
      <w:bookmarkEnd w:id="77"/>
    </w:p>
    <w:tbl>
      <w:tblPr>
        <w:tblW w:w="8633" w:type="dxa"/>
        <w:jc w:val="center"/>
        <w:tblCellMar>
          <w:left w:w="70" w:type="dxa"/>
          <w:right w:w="70" w:type="dxa"/>
        </w:tblCellMar>
        <w:tblLook w:val="04A0" w:firstRow="1" w:lastRow="0" w:firstColumn="1" w:lastColumn="0" w:noHBand="0" w:noVBand="1"/>
      </w:tblPr>
      <w:tblGrid>
        <w:gridCol w:w="2633"/>
        <w:gridCol w:w="1200"/>
        <w:gridCol w:w="1200"/>
        <w:gridCol w:w="1200"/>
        <w:gridCol w:w="1200"/>
        <w:gridCol w:w="1200"/>
      </w:tblGrid>
      <w:tr w:rsidR="008E5E92" w:rsidRPr="008E5E92" w14:paraId="1316E202" w14:textId="77777777" w:rsidTr="005053E5">
        <w:trPr>
          <w:trHeight w:val="454"/>
          <w:jc w:val="center"/>
        </w:trPr>
        <w:tc>
          <w:tcPr>
            <w:tcW w:w="2633" w:type="dxa"/>
            <w:tcBorders>
              <w:top w:val="nil"/>
              <w:left w:val="nil"/>
              <w:bottom w:val="nil"/>
              <w:right w:val="nil"/>
            </w:tcBorders>
            <w:shd w:val="clear" w:color="auto" w:fill="auto"/>
            <w:noWrap/>
            <w:vAlign w:val="bottom"/>
            <w:hideMark/>
          </w:tcPr>
          <w:p w14:paraId="34EC406D" w14:textId="77777777" w:rsidR="008E5E92" w:rsidRPr="008E5E92" w:rsidRDefault="008E5E92" w:rsidP="00CE3EE9">
            <w:pPr>
              <w:spacing w:after="0" w:line="240" w:lineRule="auto"/>
              <w:jc w:val="both"/>
              <w:rPr>
                <w:rFonts w:eastAsia="Times New Roman" w:cs="Times New Roman"/>
                <w:szCs w:val="24"/>
                <w:lang w:eastAsia="fr-FR"/>
              </w:rPr>
            </w:pPr>
          </w:p>
        </w:tc>
        <w:tc>
          <w:tcPr>
            <w:tcW w:w="1200" w:type="dxa"/>
            <w:tcBorders>
              <w:top w:val="nil"/>
              <w:left w:val="nil"/>
              <w:bottom w:val="nil"/>
              <w:right w:val="nil"/>
            </w:tcBorders>
            <w:shd w:val="clear" w:color="auto" w:fill="auto"/>
            <w:noWrap/>
            <w:vAlign w:val="bottom"/>
            <w:hideMark/>
          </w:tcPr>
          <w:p w14:paraId="66706415" w14:textId="77777777" w:rsidR="008E5E92" w:rsidRPr="008E5E92" w:rsidRDefault="008E5E92" w:rsidP="00CE3EE9">
            <w:pPr>
              <w:spacing w:after="0" w:line="240" w:lineRule="auto"/>
              <w:jc w:val="both"/>
              <w:rPr>
                <w:rFonts w:eastAsia="Times New Roman" w:cs="Times New Roman"/>
                <w:szCs w:val="24"/>
                <w:lang w:eastAsia="fr-FR"/>
              </w:rPr>
            </w:pPr>
          </w:p>
        </w:tc>
        <w:tc>
          <w:tcPr>
            <w:tcW w:w="2400" w:type="dxa"/>
            <w:gridSpan w:val="2"/>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00BC70F5" w14:textId="77777777"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 xml:space="preserve">Contribution </w:t>
            </w:r>
          </w:p>
        </w:tc>
        <w:tc>
          <w:tcPr>
            <w:tcW w:w="2400" w:type="dxa"/>
            <w:gridSpan w:val="2"/>
            <w:tcBorders>
              <w:top w:val="single" w:sz="4" w:space="0" w:color="auto"/>
              <w:left w:val="nil"/>
              <w:bottom w:val="single" w:sz="4" w:space="0" w:color="auto"/>
              <w:right w:val="single" w:sz="4" w:space="0" w:color="auto"/>
            </w:tcBorders>
            <w:shd w:val="clear" w:color="auto" w:fill="4472C4" w:themeFill="accent1"/>
            <w:noWrap/>
            <w:vAlign w:val="bottom"/>
            <w:hideMark/>
          </w:tcPr>
          <w:p w14:paraId="5846116A" w14:textId="07AE8EFA"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Cos²</w:t>
            </w:r>
          </w:p>
        </w:tc>
      </w:tr>
      <w:tr w:rsidR="008E5E92" w:rsidRPr="008E5E92" w14:paraId="3DBA6DE0" w14:textId="77777777" w:rsidTr="005053E5">
        <w:trPr>
          <w:trHeight w:val="454"/>
          <w:jc w:val="center"/>
        </w:trPr>
        <w:tc>
          <w:tcPr>
            <w:tcW w:w="2633" w:type="dxa"/>
            <w:tcBorders>
              <w:top w:val="single" w:sz="8" w:space="0" w:color="auto"/>
              <w:left w:val="single" w:sz="8" w:space="0" w:color="auto"/>
              <w:bottom w:val="single" w:sz="8" w:space="0" w:color="auto"/>
              <w:right w:val="single" w:sz="4" w:space="0" w:color="auto"/>
            </w:tcBorders>
            <w:shd w:val="clear" w:color="auto" w:fill="4472C4" w:themeFill="accent1"/>
            <w:vAlign w:val="center"/>
            <w:hideMark/>
          </w:tcPr>
          <w:p w14:paraId="6FE92524" w14:textId="460D90E3"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Branche d’activité</w:t>
            </w:r>
          </w:p>
        </w:tc>
        <w:tc>
          <w:tcPr>
            <w:tcW w:w="1200" w:type="dxa"/>
            <w:tcBorders>
              <w:top w:val="single" w:sz="8" w:space="0" w:color="auto"/>
              <w:left w:val="nil"/>
              <w:bottom w:val="single" w:sz="8" w:space="0" w:color="auto"/>
              <w:right w:val="single" w:sz="4" w:space="0" w:color="auto"/>
            </w:tcBorders>
            <w:shd w:val="clear" w:color="auto" w:fill="4472C4" w:themeFill="accent1"/>
            <w:vAlign w:val="center"/>
            <w:hideMark/>
          </w:tcPr>
          <w:p w14:paraId="5E42BBAE" w14:textId="77777777"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 xml:space="preserve">Poids relatif  </w:t>
            </w:r>
          </w:p>
        </w:tc>
        <w:tc>
          <w:tcPr>
            <w:tcW w:w="1200" w:type="dxa"/>
            <w:tcBorders>
              <w:top w:val="nil"/>
              <w:left w:val="nil"/>
              <w:bottom w:val="single" w:sz="8" w:space="0" w:color="auto"/>
              <w:right w:val="single" w:sz="4" w:space="0" w:color="auto"/>
            </w:tcBorders>
            <w:shd w:val="clear" w:color="auto" w:fill="4472C4" w:themeFill="accent1"/>
            <w:vAlign w:val="center"/>
            <w:hideMark/>
          </w:tcPr>
          <w:p w14:paraId="4126E7BD" w14:textId="77777777"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Axe   1</w:t>
            </w:r>
          </w:p>
        </w:tc>
        <w:tc>
          <w:tcPr>
            <w:tcW w:w="1200" w:type="dxa"/>
            <w:tcBorders>
              <w:top w:val="nil"/>
              <w:left w:val="nil"/>
              <w:bottom w:val="single" w:sz="8" w:space="0" w:color="auto"/>
              <w:right w:val="single" w:sz="4" w:space="0" w:color="auto"/>
            </w:tcBorders>
            <w:shd w:val="clear" w:color="auto" w:fill="4472C4" w:themeFill="accent1"/>
            <w:vAlign w:val="center"/>
            <w:hideMark/>
          </w:tcPr>
          <w:p w14:paraId="0C951C39" w14:textId="77777777"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Axe   2</w:t>
            </w:r>
          </w:p>
        </w:tc>
        <w:tc>
          <w:tcPr>
            <w:tcW w:w="1200" w:type="dxa"/>
            <w:tcBorders>
              <w:top w:val="nil"/>
              <w:left w:val="nil"/>
              <w:bottom w:val="single" w:sz="8" w:space="0" w:color="auto"/>
              <w:right w:val="single" w:sz="4" w:space="0" w:color="auto"/>
            </w:tcBorders>
            <w:shd w:val="clear" w:color="auto" w:fill="4472C4" w:themeFill="accent1"/>
            <w:vAlign w:val="center"/>
            <w:hideMark/>
          </w:tcPr>
          <w:p w14:paraId="4F687306" w14:textId="77777777"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Axe   1</w:t>
            </w:r>
          </w:p>
        </w:tc>
        <w:tc>
          <w:tcPr>
            <w:tcW w:w="1200" w:type="dxa"/>
            <w:tcBorders>
              <w:top w:val="nil"/>
              <w:left w:val="nil"/>
              <w:bottom w:val="single" w:sz="8" w:space="0" w:color="auto"/>
              <w:right w:val="single" w:sz="4" w:space="0" w:color="auto"/>
            </w:tcBorders>
            <w:shd w:val="clear" w:color="auto" w:fill="4472C4" w:themeFill="accent1"/>
            <w:vAlign w:val="center"/>
            <w:hideMark/>
          </w:tcPr>
          <w:p w14:paraId="75118F7C" w14:textId="77777777"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Axe   2</w:t>
            </w:r>
          </w:p>
        </w:tc>
      </w:tr>
      <w:tr w:rsidR="008E5E92" w:rsidRPr="008E5E92" w14:paraId="1FD015E1" w14:textId="77777777" w:rsidTr="005053E5">
        <w:trPr>
          <w:trHeight w:val="454"/>
          <w:jc w:val="center"/>
        </w:trPr>
        <w:tc>
          <w:tcPr>
            <w:tcW w:w="2633" w:type="dxa"/>
            <w:tcBorders>
              <w:top w:val="nil"/>
              <w:left w:val="single" w:sz="8" w:space="0" w:color="auto"/>
              <w:bottom w:val="single" w:sz="4" w:space="0" w:color="auto"/>
              <w:right w:val="single" w:sz="4" w:space="0" w:color="auto"/>
            </w:tcBorders>
            <w:shd w:val="clear" w:color="auto" w:fill="4472C4" w:themeFill="accent1"/>
            <w:vAlign w:val="center"/>
            <w:hideMark/>
          </w:tcPr>
          <w:p w14:paraId="3415FE85" w14:textId="77777777"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Agriculture, élevage, foresterie</w:t>
            </w:r>
          </w:p>
        </w:tc>
        <w:tc>
          <w:tcPr>
            <w:tcW w:w="1200" w:type="dxa"/>
            <w:tcBorders>
              <w:top w:val="nil"/>
              <w:left w:val="nil"/>
              <w:bottom w:val="single" w:sz="4" w:space="0" w:color="auto"/>
              <w:right w:val="single" w:sz="4" w:space="0" w:color="auto"/>
            </w:tcBorders>
            <w:shd w:val="clear" w:color="auto" w:fill="auto"/>
            <w:noWrap/>
            <w:vAlign w:val="center"/>
            <w:hideMark/>
          </w:tcPr>
          <w:p w14:paraId="4AD20D7B"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40,57</w:t>
            </w:r>
          </w:p>
        </w:tc>
        <w:tc>
          <w:tcPr>
            <w:tcW w:w="1200" w:type="dxa"/>
            <w:tcBorders>
              <w:top w:val="nil"/>
              <w:left w:val="nil"/>
              <w:bottom w:val="single" w:sz="4" w:space="0" w:color="auto"/>
              <w:right w:val="single" w:sz="4" w:space="0" w:color="auto"/>
            </w:tcBorders>
            <w:shd w:val="clear" w:color="auto" w:fill="FFFF00"/>
            <w:noWrap/>
            <w:vAlign w:val="center"/>
            <w:hideMark/>
          </w:tcPr>
          <w:p w14:paraId="775C075D"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56,74</w:t>
            </w:r>
          </w:p>
        </w:tc>
        <w:tc>
          <w:tcPr>
            <w:tcW w:w="1200" w:type="dxa"/>
            <w:tcBorders>
              <w:top w:val="nil"/>
              <w:left w:val="nil"/>
              <w:bottom w:val="single" w:sz="4" w:space="0" w:color="auto"/>
              <w:right w:val="single" w:sz="4" w:space="0" w:color="auto"/>
            </w:tcBorders>
            <w:shd w:val="clear" w:color="auto" w:fill="auto"/>
            <w:noWrap/>
            <w:vAlign w:val="center"/>
            <w:hideMark/>
          </w:tcPr>
          <w:p w14:paraId="20937944"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0,36</w:t>
            </w:r>
          </w:p>
        </w:tc>
        <w:tc>
          <w:tcPr>
            <w:tcW w:w="1200" w:type="dxa"/>
            <w:tcBorders>
              <w:top w:val="nil"/>
              <w:left w:val="nil"/>
              <w:bottom w:val="single" w:sz="4" w:space="0" w:color="auto"/>
              <w:right w:val="single" w:sz="4" w:space="0" w:color="auto"/>
            </w:tcBorders>
            <w:shd w:val="clear" w:color="auto" w:fill="70AD47" w:themeFill="accent6"/>
            <w:noWrap/>
            <w:vAlign w:val="center"/>
            <w:hideMark/>
          </w:tcPr>
          <w:p w14:paraId="549FF08E"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1,00</w:t>
            </w:r>
          </w:p>
        </w:tc>
        <w:tc>
          <w:tcPr>
            <w:tcW w:w="1200" w:type="dxa"/>
            <w:tcBorders>
              <w:top w:val="nil"/>
              <w:left w:val="nil"/>
              <w:bottom w:val="single" w:sz="4" w:space="0" w:color="auto"/>
              <w:right w:val="single" w:sz="4" w:space="0" w:color="auto"/>
            </w:tcBorders>
            <w:shd w:val="clear" w:color="auto" w:fill="auto"/>
            <w:noWrap/>
            <w:vAlign w:val="center"/>
            <w:hideMark/>
          </w:tcPr>
          <w:p w14:paraId="16DC6309"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0,00</w:t>
            </w:r>
          </w:p>
        </w:tc>
      </w:tr>
      <w:tr w:rsidR="008E5E92" w:rsidRPr="008E5E92" w14:paraId="1279E478" w14:textId="77777777" w:rsidTr="0050697F">
        <w:trPr>
          <w:trHeight w:val="454"/>
          <w:jc w:val="center"/>
        </w:trPr>
        <w:tc>
          <w:tcPr>
            <w:tcW w:w="2633" w:type="dxa"/>
            <w:tcBorders>
              <w:top w:val="nil"/>
              <w:left w:val="single" w:sz="8" w:space="0" w:color="auto"/>
              <w:bottom w:val="single" w:sz="4" w:space="0" w:color="auto"/>
              <w:right w:val="single" w:sz="4" w:space="0" w:color="auto"/>
            </w:tcBorders>
            <w:shd w:val="clear" w:color="auto" w:fill="4472C4" w:themeFill="accent1"/>
            <w:vAlign w:val="center"/>
            <w:hideMark/>
          </w:tcPr>
          <w:p w14:paraId="0CE428C4" w14:textId="22699335"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Pêche</w:t>
            </w:r>
          </w:p>
        </w:tc>
        <w:tc>
          <w:tcPr>
            <w:tcW w:w="1200" w:type="dxa"/>
            <w:tcBorders>
              <w:top w:val="nil"/>
              <w:left w:val="nil"/>
              <w:bottom w:val="single" w:sz="4" w:space="0" w:color="auto"/>
              <w:right w:val="single" w:sz="4" w:space="0" w:color="auto"/>
            </w:tcBorders>
            <w:shd w:val="clear" w:color="auto" w:fill="auto"/>
            <w:noWrap/>
            <w:vAlign w:val="center"/>
            <w:hideMark/>
          </w:tcPr>
          <w:p w14:paraId="27FC9A62"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3,02</w:t>
            </w:r>
          </w:p>
        </w:tc>
        <w:tc>
          <w:tcPr>
            <w:tcW w:w="1200" w:type="dxa"/>
            <w:tcBorders>
              <w:top w:val="nil"/>
              <w:left w:val="nil"/>
              <w:bottom w:val="single" w:sz="4" w:space="0" w:color="auto"/>
              <w:right w:val="single" w:sz="4" w:space="0" w:color="auto"/>
            </w:tcBorders>
            <w:shd w:val="clear" w:color="auto" w:fill="auto"/>
            <w:noWrap/>
            <w:vAlign w:val="center"/>
            <w:hideMark/>
          </w:tcPr>
          <w:p w14:paraId="20BB5767"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0,09</w:t>
            </w:r>
          </w:p>
        </w:tc>
        <w:tc>
          <w:tcPr>
            <w:tcW w:w="1200" w:type="dxa"/>
            <w:tcBorders>
              <w:top w:val="nil"/>
              <w:left w:val="nil"/>
              <w:bottom w:val="single" w:sz="4" w:space="0" w:color="auto"/>
              <w:right w:val="single" w:sz="4" w:space="0" w:color="auto"/>
            </w:tcBorders>
            <w:shd w:val="clear" w:color="auto" w:fill="auto"/>
            <w:noWrap/>
            <w:vAlign w:val="center"/>
            <w:hideMark/>
          </w:tcPr>
          <w:p w14:paraId="4E14CDEE"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3,23</w:t>
            </w:r>
          </w:p>
        </w:tc>
        <w:tc>
          <w:tcPr>
            <w:tcW w:w="1200" w:type="dxa"/>
            <w:tcBorders>
              <w:top w:val="nil"/>
              <w:left w:val="nil"/>
              <w:bottom w:val="single" w:sz="4" w:space="0" w:color="auto"/>
              <w:right w:val="single" w:sz="4" w:space="0" w:color="auto"/>
            </w:tcBorders>
            <w:shd w:val="clear" w:color="auto" w:fill="auto"/>
            <w:noWrap/>
            <w:vAlign w:val="center"/>
            <w:hideMark/>
          </w:tcPr>
          <w:p w14:paraId="0F2CF031"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0,04</w:t>
            </w:r>
          </w:p>
        </w:tc>
        <w:tc>
          <w:tcPr>
            <w:tcW w:w="1200" w:type="dxa"/>
            <w:tcBorders>
              <w:top w:val="nil"/>
              <w:left w:val="nil"/>
              <w:bottom w:val="single" w:sz="4" w:space="0" w:color="auto"/>
              <w:right w:val="single" w:sz="4" w:space="0" w:color="auto"/>
            </w:tcBorders>
            <w:shd w:val="clear" w:color="auto" w:fill="FFD966" w:themeFill="accent4" w:themeFillTint="99"/>
            <w:noWrap/>
            <w:vAlign w:val="center"/>
            <w:hideMark/>
          </w:tcPr>
          <w:p w14:paraId="4A073B47"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0,62</w:t>
            </w:r>
          </w:p>
        </w:tc>
      </w:tr>
      <w:tr w:rsidR="008E5E92" w:rsidRPr="008E5E92" w14:paraId="4B49F414" w14:textId="77777777" w:rsidTr="005053E5">
        <w:trPr>
          <w:trHeight w:val="454"/>
          <w:jc w:val="center"/>
        </w:trPr>
        <w:tc>
          <w:tcPr>
            <w:tcW w:w="2633" w:type="dxa"/>
            <w:tcBorders>
              <w:top w:val="nil"/>
              <w:left w:val="single" w:sz="8" w:space="0" w:color="auto"/>
              <w:bottom w:val="single" w:sz="4" w:space="0" w:color="auto"/>
              <w:right w:val="single" w:sz="4" w:space="0" w:color="auto"/>
            </w:tcBorders>
            <w:shd w:val="clear" w:color="auto" w:fill="4472C4" w:themeFill="accent1"/>
            <w:vAlign w:val="center"/>
            <w:hideMark/>
          </w:tcPr>
          <w:p w14:paraId="693E829E" w14:textId="77777777"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Industrie</w:t>
            </w:r>
          </w:p>
        </w:tc>
        <w:tc>
          <w:tcPr>
            <w:tcW w:w="1200" w:type="dxa"/>
            <w:tcBorders>
              <w:top w:val="nil"/>
              <w:left w:val="nil"/>
              <w:bottom w:val="single" w:sz="4" w:space="0" w:color="auto"/>
              <w:right w:val="single" w:sz="4" w:space="0" w:color="auto"/>
            </w:tcBorders>
            <w:shd w:val="clear" w:color="auto" w:fill="auto"/>
            <w:noWrap/>
            <w:vAlign w:val="center"/>
            <w:hideMark/>
          </w:tcPr>
          <w:p w14:paraId="1E25DBFD"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17,03</w:t>
            </w:r>
          </w:p>
        </w:tc>
        <w:tc>
          <w:tcPr>
            <w:tcW w:w="1200" w:type="dxa"/>
            <w:tcBorders>
              <w:top w:val="nil"/>
              <w:left w:val="nil"/>
              <w:bottom w:val="single" w:sz="4" w:space="0" w:color="auto"/>
              <w:right w:val="single" w:sz="4" w:space="0" w:color="auto"/>
            </w:tcBorders>
            <w:shd w:val="clear" w:color="auto" w:fill="auto"/>
            <w:noWrap/>
            <w:vAlign w:val="center"/>
            <w:hideMark/>
          </w:tcPr>
          <w:p w14:paraId="2D7544AA"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15,50</w:t>
            </w:r>
          </w:p>
        </w:tc>
        <w:tc>
          <w:tcPr>
            <w:tcW w:w="1200" w:type="dxa"/>
            <w:tcBorders>
              <w:top w:val="nil"/>
              <w:left w:val="nil"/>
              <w:bottom w:val="single" w:sz="4" w:space="0" w:color="auto"/>
              <w:right w:val="single" w:sz="4" w:space="0" w:color="auto"/>
            </w:tcBorders>
            <w:shd w:val="clear" w:color="auto" w:fill="auto"/>
            <w:noWrap/>
            <w:vAlign w:val="center"/>
            <w:hideMark/>
          </w:tcPr>
          <w:p w14:paraId="06D7F9BD"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0,19</w:t>
            </w:r>
          </w:p>
        </w:tc>
        <w:tc>
          <w:tcPr>
            <w:tcW w:w="1200" w:type="dxa"/>
            <w:tcBorders>
              <w:top w:val="nil"/>
              <w:left w:val="nil"/>
              <w:bottom w:val="single" w:sz="4" w:space="0" w:color="auto"/>
              <w:right w:val="single" w:sz="4" w:space="0" w:color="auto"/>
            </w:tcBorders>
            <w:shd w:val="clear" w:color="auto" w:fill="70AD47" w:themeFill="accent6"/>
            <w:noWrap/>
            <w:vAlign w:val="center"/>
            <w:hideMark/>
          </w:tcPr>
          <w:p w14:paraId="2694822E"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0,68</w:t>
            </w:r>
          </w:p>
        </w:tc>
        <w:tc>
          <w:tcPr>
            <w:tcW w:w="1200" w:type="dxa"/>
            <w:tcBorders>
              <w:top w:val="nil"/>
              <w:left w:val="nil"/>
              <w:bottom w:val="single" w:sz="4" w:space="0" w:color="auto"/>
              <w:right w:val="single" w:sz="4" w:space="0" w:color="auto"/>
            </w:tcBorders>
            <w:shd w:val="clear" w:color="auto" w:fill="auto"/>
            <w:noWrap/>
            <w:vAlign w:val="center"/>
            <w:hideMark/>
          </w:tcPr>
          <w:p w14:paraId="2A52F33B"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0,00</w:t>
            </w:r>
          </w:p>
        </w:tc>
      </w:tr>
      <w:tr w:rsidR="008E5E92" w:rsidRPr="008E5E92" w14:paraId="4ED228D3" w14:textId="77777777" w:rsidTr="005053E5">
        <w:trPr>
          <w:trHeight w:val="454"/>
          <w:jc w:val="center"/>
        </w:trPr>
        <w:tc>
          <w:tcPr>
            <w:tcW w:w="2633" w:type="dxa"/>
            <w:tcBorders>
              <w:top w:val="nil"/>
              <w:left w:val="single" w:sz="8" w:space="0" w:color="auto"/>
              <w:bottom w:val="single" w:sz="4" w:space="0" w:color="auto"/>
              <w:right w:val="single" w:sz="4" w:space="0" w:color="auto"/>
            </w:tcBorders>
            <w:shd w:val="clear" w:color="auto" w:fill="4472C4" w:themeFill="accent1"/>
            <w:vAlign w:val="center"/>
            <w:hideMark/>
          </w:tcPr>
          <w:p w14:paraId="6F256E57" w14:textId="77777777"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Commerce</w:t>
            </w:r>
          </w:p>
        </w:tc>
        <w:tc>
          <w:tcPr>
            <w:tcW w:w="1200" w:type="dxa"/>
            <w:tcBorders>
              <w:top w:val="nil"/>
              <w:left w:val="nil"/>
              <w:bottom w:val="single" w:sz="4" w:space="0" w:color="auto"/>
              <w:right w:val="single" w:sz="4" w:space="0" w:color="auto"/>
            </w:tcBorders>
            <w:shd w:val="clear" w:color="auto" w:fill="auto"/>
            <w:noWrap/>
            <w:vAlign w:val="center"/>
            <w:hideMark/>
          </w:tcPr>
          <w:p w14:paraId="0A06FFF6"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22,70</w:t>
            </w:r>
          </w:p>
        </w:tc>
        <w:tc>
          <w:tcPr>
            <w:tcW w:w="1200" w:type="dxa"/>
            <w:tcBorders>
              <w:top w:val="nil"/>
              <w:left w:val="nil"/>
              <w:bottom w:val="single" w:sz="4" w:space="0" w:color="auto"/>
              <w:right w:val="single" w:sz="4" w:space="0" w:color="auto"/>
            </w:tcBorders>
            <w:shd w:val="clear" w:color="auto" w:fill="auto"/>
            <w:noWrap/>
            <w:vAlign w:val="center"/>
            <w:hideMark/>
          </w:tcPr>
          <w:p w14:paraId="499639B0"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10,05</w:t>
            </w:r>
          </w:p>
        </w:tc>
        <w:tc>
          <w:tcPr>
            <w:tcW w:w="1200" w:type="dxa"/>
            <w:tcBorders>
              <w:top w:val="nil"/>
              <w:left w:val="nil"/>
              <w:bottom w:val="single" w:sz="4" w:space="0" w:color="auto"/>
              <w:right w:val="single" w:sz="4" w:space="0" w:color="auto"/>
            </w:tcBorders>
            <w:shd w:val="clear" w:color="auto" w:fill="ED7D31" w:themeFill="accent2"/>
            <w:noWrap/>
            <w:vAlign w:val="center"/>
            <w:hideMark/>
          </w:tcPr>
          <w:p w14:paraId="232FED0E"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48,75</w:t>
            </w:r>
          </w:p>
        </w:tc>
        <w:tc>
          <w:tcPr>
            <w:tcW w:w="1200" w:type="dxa"/>
            <w:tcBorders>
              <w:top w:val="nil"/>
              <w:left w:val="nil"/>
              <w:bottom w:val="single" w:sz="4" w:space="0" w:color="auto"/>
              <w:right w:val="single" w:sz="4" w:space="0" w:color="auto"/>
            </w:tcBorders>
            <w:shd w:val="clear" w:color="auto" w:fill="auto"/>
            <w:noWrap/>
            <w:vAlign w:val="center"/>
            <w:hideMark/>
          </w:tcPr>
          <w:p w14:paraId="00A5FCF2"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0,30</w:t>
            </w:r>
          </w:p>
        </w:tc>
        <w:tc>
          <w:tcPr>
            <w:tcW w:w="1200" w:type="dxa"/>
            <w:tcBorders>
              <w:top w:val="nil"/>
              <w:left w:val="nil"/>
              <w:bottom w:val="single" w:sz="4" w:space="0" w:color="auto"/>
              <w:right w:val="single" w:sz="4" w:space="0" w:color="auto"/>
            </w:tcBorders>
            <w:shd w:val="clear" w:color="auto" w:fill="FFD966" w:themeFill="accent4" w:themeFillTint="99"/>
            <w:noWrap/>
            <w:vAlign w:val="center"/>
            <w:hideMark/>
          </w:tcPr>
          <w:p w14:paraId="7AE56EA2"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0,64</w:t>
            </w:r>
          </w:p>
        </w:tc>
      </w:tr>
      <w:tr w:rsidR="00141FF3" w:rsidRPr="008E5E92" w14:paraId="629C7732" w14:textId="77777777" w:rsidTr="005053E5">
        <w:trPr>
          <w:trHeight w:val="454"/>
          <w:jc w:val="center"/>
        </w:trPr>
        <w:tc>
          <w:tcPr>
            <w:tcW w:w="2633" w:type="dxa"/>
            <w:tcBorders>
              <w:top w:val="nil"/>
              <w:left w:val="single" w:sz="8" w:space="0" w:color="auto"/>
              <w:bottom w:val="single" w:sz="8" w:space="0" w:color="auto"/>
              <w:right w:val="single" w:sz="4" w:space="0" w:color="auto"/>
            </w:tcBorders>
            <w:shd w:val="clear" w:color="auto" w:fill="4472C4" w:themeFill="accent1"/>
            <w:vAlign w:val="center"/>
            <w:hideMark/>
          </w:tcPr>
          <w:p w14:paraId="6F750249" w14:textId="77777777" w:rsidR="008E5E92" w:rsidRPr="008E5E92" w:rsidRDefault="008E5E92" w:rsidP="00CE3EE9">
            <w:pPr>
              <w:spacing w:after="0" w:line="240" w:lineRule="auto"/>
              <w:jc w:val="both"/>
              <w:rPr>
                <w:rFonts w:ascii="Bahnschrift Light Condensed" w:eastAsia="Times New Roman" w:hAnsi="Bahnschrift Light Condensed" w:cs="Calibri"/>
                <w:b/>
                <w:bCs/>
                <w:color w:val="FFFFFF" w:themeColor="background1"/>
                <w:szCs w:val="24"/>
                <w:lang w:eastAsia="fr-FR"/>
              </w:rPr>
            </w:pPr>
            <w:r w:rsidRPr="008E5E92">
              <w:rPr>
                <w:rFonts w:ascii="Bahnschrift Light Condensed" w:eastAsia="Times New Roman" w:hAnsi="Bahnschrift Light Condensed" w:cs="Calibri"/>
                <w:b/>
                <w:bCs/>
                <w:color w:val="FFFFFF" w:themeColor="background1"/>
                <w:szCs w:val="24"/>
                <w:lang w:eastAsia="fr-FR"/>
              </w:rPr>
              <w:t>Service</w:t>
            </w:r>
          </w:p>
        </w:tc>
        <w:tc>
          <w:tcPr>
            <w:tcW w:w="1200" w:type="dxa"/>
            <w:tcBorders>
              <w:top w:val="nil"/>
              <w:left w:val="nil"/>
              <w:bottom w:val="single" w:sz="8" w:space="0" w:color="auto"/>
              <w:right w:val="single" w:sz="4" w:space="0" w:color="auto"/>
            </w:tcBorders>
            <w:shd w:val="clear" w:color="auto" w:fill="auto"/>
            <w:noWrap/>
            <w:vAlign w:val="center"/>
            <w:hideMark/>
          </w:tcPr>
          <w:p w14:paraId="76E5B057"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16,69</w:t>
            </w:r>
          </w:p>
        </w:tc>
        <w:tc>
          <w:tcPr>
            <w:tcW w:w="1200" w:type="dxa"/>
            <w:tcBorders>
              <w:top w:val="nil"/>
              <w:left w:val="nil"/>
              <w:bottom w:val="single" w:sz="8" w:space="0" w:color="auto"/>
              <w:right w:val="single" w:sz="4" w:space="0" w:color="auto"/>
            </w:tcBorders>
            <w:shd w:val="clear" w:color="auto" w:fill="auto"/>
            <w:noWrap/>
            <w:vAlign w:val="center"/>
            <w:hideMark/>
          </w:tcPr>
          <w:p w14:paraId="64AAE354"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17,62</w:t>
            </w:r>
          </w:p>
        </w:tc>
        <w:tc>
          <w:tcPr>
            <w:tcW w:w="1200" w:type="dxa"/>
            <w:tcBorders>
              <w:top w:val="nil"/>
              <w:left w:val="nil"/>
              <w:bottom w:val="single" w:sz="8" w:space="0" w:color="auto"/>
              <w:right w:val="single" w:sz="4" w:space="0" w:color="auto"/>
            </w:tcBorders>
            <w:shd w:val="clear" w:color="auto" w:fill="ED7D31" w:themeFill="accent2"/>
            <w:noWrap/>
            <w:vAlign w:val="center"/>
            <w:hideMark/>
          </w:tcPr>
          <w:p w14:paraId="0ADFF2BF"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47,47</w:t>
            </w:r>
          </w:p>
        </w:tc>
        <w:tc>
          <w:tcPr>
            <w:tcW w:w="1200" w:type="dxa"/>
            <w:tcBorders>
              <w:top w:val="nil"/>
              <w:left w:val="nil"/>
              <w:bottom w:val="single" w:sz="8" w:space="0" w:color="auto"/>
              <w:right w:val="single" w:sz="4" w:space="0" w:color="auto"/>
            </w:tcBorders>
            <w:shd w:val="clear" w:color="auto" w:fill="auto"/>
            <w:noWrap/>
            <w:vAlign w:val="center"/>
            <w:hideMark/>
          </w:tcPr>
          <w:p w14:paraId="4C704C13" w14:textId="77777777" w:rsidR="008E5E92" w:rsidRPr="008E5E92" w:rsidRDefault="008E5E92" w:rsidP="00CE3EE9">
            <w:pPr>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0,43</w:t>
            </w:r>
          </w:p>
        </w:tc>
        <w:tc>
          <w:tcPr>
            <w:tcW w:w="1200" w:type="dxa"/>
            <w:tcBorders>
              <w:top w:val="nil"/>
              <w:left w:val="nil"/>
              <w:bottom w:val="single" w:sz="8" w:space="0" w:color="auto"/>
              <w:right w:val="single" w:sz="4" w:space="0" w:color="auto"/>
            </w:tcBorders>
            <w:shd w:val="clear" w:color="auto" w:fill="auto"/>
            <w:noWrap/>
            <w:vAlign w:val="center"/>
            <w:hideMark/>
          </w:tcPr>
          <w:p w14:paraId="0B2341B5" w14:textId="77777777" w:rsidR="008E5E92" w:rsidRPr="008E5E92" w:rsidRDefault="008E5E92" w:rsidP="00CE3EE9">
            <w:pPr>
              <w:keepNext/>
              <w:spacing w:after="0" w:line="240" w:lineRule="auto"/>
              <w:jc w:val="both"/>
              <w:rPr>
                <w:rFonts w:ascii="Bahnschrift Light Condensed" w:eastAsia="Times New Roman" w:hAnsi="Bahnschrift Light Condensed" w:cs="Calibri"/>
                <w:color w:val="000000"/>
                <w:szCs w:val="24"/>
                <w:lang w:eastAsia="fr-FR"/>
              </w:rPr>
            </w:pPr>
            <w:r w:rsidRPr="008E5E92">
              <w:rPr>
                <w:rFonts w:ascii="Bahnschrift Light Condensed" w:eastAsia="Times New Roman" w:hAnsi="Bahnschrift Light Condensed" w:cs="Calibri"/>
                <w:color w:val="000000"/>
                <w:szCs w:val="24"/>
                <w:lang w:eastAsia="fr-FR"/>
              </w:rPr>
              <w:t>0,52</w:t>
            </w:r>
          </w:p>
        </w:tc>
      </w:tr>
    </w:tbl>
    <w:p w14:paraId="4998323F" w14:textId="7EABFBBF" w:rsidR="0004617B" w:rsidRPr="00055B33" w:rsidRDefault="00055B33" w:rsidP="00CE3EE9">
      <w:pPr>
        <w:pStyle w:val="Lgende"/>
        <w:jc w:val="both"/>
        <w:rPr>
          <w:rFonts w:cs="Times New Roman"/>
          <w:sz w:val="28"/>
          <w:szCs w:val="28"/>
          <w:u w:val="single"/>
        </w:rPr>
      </w:pPr>
      <w:r w:rsidRPr="00055B33">
        <w:rPr>
          <w:sz w:val="20"/>
          <w:szCs w:val="20"/>
          <w:u w:val="single"/>
        </w:rPr>
        <w:t xml:space="preserve">Source  </w:t>
      </w:r>
      <w:r w:rsidRPr="00055B33">
        <w:rPr>
          <w:sz w:val="20"/>
          <w:szCs w:val="20"/>
          <w:u w:val="single"/>
        </w:rPr>
        <w:fldChar w:fldCharType="begin"/>
      </w:r>
      <w:r w:rsidRPr="00055B33">
        <w:rPr>
          <w:sz w:val="20"/>
          <w:szCs w:val="20"/>
          <w:u w:val="single"/>
        </w:rPr>
        <w:instrText xml:space="preserve"> SEQ Source_ \* ARABIC </w:instrText>
      </w:r>
      <w:r w:rsidRPr="00055B33">
        <w:rPr>
          <w:sz w:val="20"/>
          <w:szCs w:val="20"/>
          <w:u w:val="single"/>
        </w:rPr>
        <w:fldChar w:fldCharType="separate"/>
      </w:r>
      <w:r w:rsidR="00EF636F">
        <w:rPr>
          <w:noProof/>
          <w:sz w:val="20"/>
          <w:szCs w:val="20"/>
          <w:u w:val="single"/>
        </w:rPr>
        <w:t>9</w:t>
      </w:r>
      <w:r w:rsidRPr="00055B33">
        <w:rPr>
          <w:sz w:val="20"/>
          <w:szCs w:val="20"/>
          <w:u w:val="single"/>
        </w:rPr>
        <w:fldChar w:fldCharType="end"/>
      </w:r>
      <w:r w:rsidRPr="00055B33">
        <w:rPr>
          <w:sz w:val="20"/>
          <w:szCs w:val="20"/>
          <w:u w:val="single"/>
        </w:rPr>
        <w:t>: Calculs de l'auteur</w:t>
      </w:r>
    </w:p>
    <w:p w14:paraId="257AF501" w14:textId="673F12EA" w:rsidR="00FE763A" w:rsidRDefault="0004617B" w:rsidP="00CE3EE9">
      <w:pPr>
        <w:jc w:val="both"/>
        <w:rPr>
          <w:rFonts w:eastAsia="Times New Roman" w:cs="Times New Roman"/>
          <w:color w:val="000000"/>
          <w:szCs w:val="24"/>
          <w:lang w:eastAsia="fr-FR"/>
        </w:rPr>
      </w:pPr>
      <w:r>
        <w:rPr>
          <w:rFonts w:cs="Times New Roman"/>
          <w:szCs w:val="24"/>
        </w:rPr>
        <w:t>Le tableau</w:t>
      </w:r>
      <w:r w:rsidR="00055B33">
        <w:rPr>
          <w:rFonts w:cs="Times New Roman"/>
          <w:szCs w:val="24"/>
        </w:rPr>
        <w:t xml:space="preserve"> (colonne des cos²)</w:t>
      </w:r>
      <w:r w:rsidR="006C026F">
        <w:rPr>
          <w:rFonts w:cs="Times New Roman"/>
          <w:szCs w:val="24"/>
        </w:rPr>
        <w:t xml:space="preserve"> montre que</w:t>
      </w:r>
      <w:r w:rsidR="00055B33">
        <w:rPr>
          <w:rFonts w:cs="Times New Roman"/>
          <w:szCs w:val="24"/>
        </w:rPr>
        <w:t xml:space="preserve"> suivant l’axe </w:t>
      </w:r>
      <w:r w:rsidR="00200C74">
        <w:rPr>
          <w:rFonts w:cs="Times New Roman"/>
          <w:szCs w:val="24"/>
        </w:rPr>
        <w:t>1, les</w:t>
      </w:r>
      <w:r w:rsidR="00055B33">
        <w:rPr>
          <w:rFonts w:cs="Times New Roman"/>
          <w:szCs w:val="24"/>
        </w:rPr>
        <w:t xml:space="preserve"> </w:t>
      </w:r>
      <w:del w:id="78" w:author="IDiallo" w:date="2022-07-02T17:57:00Z">
        <w:r w:rsidR="00200C74" w:rsidDel="008E5048">
          <w:rPr>
            <w:rFonts w:cs="Times New Roman"/>
            <w:szCs w:val="24"/>
          </w:rPr>
          <w:delText xml:space="preserve">individus </w:delText>
        </w:r>
      </w:del>
      <w:ins w:id="79" w:author="IDiallo" w:date="2022-07-02T17:57:00Z">
        <w:r w:rsidR="008E5048">
          <w:rPr>
            <w:rFonts w:cs="Times New Roman"/>
            <w:szCs w:val="24"/>
          </w:rPr>
          <w:t>modalités</w:t>
        </w:r>
        <w:r w:rsidR="008E5048">
          <w:rPr>
            <w:rFonts w:cs="Times New Roman"/>
            <w:szCs w:val="24"/>
          </w:rPr>
          <w:t xml:space="preserve"> </w:t>
        </w:r>
      </w:ins>
      <w:r w:rsidR="00055B33">
        <w:rPr>
          <w:rFonts w:cs="Times New Roman"/>
          <w:szCs w:val="24"/>
        </w:rPr>
        <w:t>les mieux représenté</w:t>
      </w:r>
      <w:ins w:id="80" w:author="IDiallo" w:date="2022-07-02T17:57:00Z">
        <w:r w:rsidR="008E5048">
          <w:rPr>
            <w:rFonts w:cs="Times New Roman"/>
            <w:szCs w:val="24"/>
          </w:rPr>
          <w:t>e</w:t>
        </w:r>
      </w:ins>
      <w:r w:rsidR="00055B33">
        <w:rPr>
          <w:rFonts w:cs="Times New Roman"/>
          <w:szCs w:val="24"/>
        </w:rPr>
        <w:t>s sont l</w:t>
      </w:r>
      <w:r w:rsidR="00200C74">
        <w:rPr>
          <w:rFonts w:cs="Times New Roman"/>
          <w:szCs w:val="24"/>
        </w:rPr>
        <w:t xml:space="preserve">es </w:t>
      </w:r>
      <w:del w:id="81" w:author="IDiallo" w:date="2022-07-02T17:57:00Z">
        <w:r w:rsidR="00200C74" w:rsidDel="008E5048">
          <w:rPr>
            <w:rFonts w:cs="Times New Roman"/>
            <w:szCs w:val="24"/>
          </w:rPr>
          <w:delText xml:space="preserve">activités </w:delText>
        </w:r>
      </w:del>
      <w:ins w:id="82" w:author="IDiallo" w:date="2022-07-02T17:57:00Z">
        <w:r w:rsidR="008E5048">
          <w:rPr>
            <w:rFonts w:cs="Times New Roman"/>
            <w:szCs w:val="24"/>
          </w:rPr>
          <w:t>branches</w:t>
        </w:r>
        <w:r w:rsidR="008E5048">
          <w:rPr>
            <w:rFonts w:cs="Times New Roman"/>
            <w:szCs w:val="24"/>
          </w:rPr>
          <w:t xml:space="preserve"> </w:t>
        </w:r>
      </w:ins>
      <w:r w:rsidR="00200C74">
        <w:rPr>
          <w:rFonts w:cs="Times New Roman"/>
          <w:szCs w:val="24"/>
        </w:rPr>
        <w:t>telles que l’industrie (cos²=</w:t>
      </w:r>
      <w:r w:rsidR="00200C74" w:rsidRPr="008E5E92">
        <w:rPr>
          <w:rFonts w:ascii="Bahnschrift Light Condensed" w:eastAsia="Times New Roman" w:hAnsi="Bahnschrift Light Condensed" w:cs="Calibri"/>
          <w:color w:val="000000"/>
          <w:szCs w:val="24"/>
          <w:lang w:eastAsia="fr-FR"/>
        </w:rPr>
        <w:t>0,68</w:t>
      </w:r>
      <w:r w:rsidR="00200C74">
        <w:rPr>
          <w:rFonts w:ascii="Bahnschrift Light Condensed" w:eastAsia="Times New Roman" w:hAnsi="Bahnschrift Light Condensed" w:cs="Calibri"/>
          <w:color w:val="000000"/>
          <w:szCs w:val="24"/>
          <w:lang w:eastAsia="fr-FR"/>
        </w:rPr>
        <w:t xml:space="preserve">) </w:t>
      </w:r>
      <w:r w:rsidR="00200C74">
        <w:rPr>
          <w:rFonts w:eastAsia="Times New Roman" w:cs="Times New Roman"/>
          <w:color w:val="000000"/>
          <w:szCs w:val="24"/>
          <w:lang w:eastAsia="fr-FR"/>
        </w:rPr>
        <w:t xml:space="preserve">et l’agriculture, l’élevage et la foresterie (cos²=1). </w:t>
      </w:r>
      <w:r w:rsidR="00571F96">
        <w:rPr>
          <w:rFonts w:eastAsia="Times New Roman" w:cs="Times New Roman"/>
          <w:color w:val="000000"/>
          <w:szCs w:val="24"/>
          <w:lang w:eastAsia="fr-FR"/>
        </w:rPr>
        <w:t xml:space="preserve">Ce qui </w:t>
      </w:r>
      <w:del w:id="83" w:author="IDiallo" w:date="2022-07-02T17:58:00Z">
        <w:r w:rsidR="00571F96" w:rsidDel="008E5048">
          <w:rPr>
            <w:rFonts w:eastAsia="Times New Roman" w:cs="Times New Roman"/>
            <w:color w:val="000000"/>
            <w:szCs w:val="24"/>
            <w:lang w:eastAsia="fr-FR"/>
          </w:rPr>
          <w:delText xml:space="preserve">caractérise </w:delText>
        </w:r>
      </w:del>
      <w:ins w:id="84" w:author="IDiallo" w:date="2022-07-02T17:58:00Z">
        <w:r w:rsidR="008E5048">
          <w:rPr>
            <w:rFonts w:eastAsia="Times New Roman" w:cs="Times New Roman"/>
            <w:color w:val="000000"/>
            <w:szCs w:val="24"/>
            <w:lang w:eastAsia="fr-FR"/>
          </w:rPr>
          <w:t>montre</w:t>
        </w:r>
        <w:r w:rsidR="008E5048">
          <w:rPr>
            <w:rFonts w:eastAsia="Times New Roman" w:cs="Times New Roman"/>
            <w:color w:val="000000"/>
            <w:szCs w:val="24"/>
            <w:lang w:eastAsia="fr-FR"/>
          </w:rPr>
          <w:t xml:space="preserve"> </w:t>
        </w:r>
      </w:ins>
      <w:r w:rsidR="00571F96">
        <w:rPr>
          <w:rFonts w:eastAsia="Times New Roman" w:cs="Times New Roman"/>
          <w:color w:val="000000"/>
          <w:szCs w:val="24"/>
          <w:lang w:eastAsia="fr-FR"/>
        </w:rPr>
        <w:t xml:space="preserve">leur forte représentativité sur cet axe. </w:t>
      </w:r>
      <w:r w:rsidR="007A64E2">
        <w:rPr>
          <w:rFonts w:eastAsia="Times New Roman" w:cs="Times New Roman"/>
          <w:color w:val="000000"/>
          <w:szCs w:val="24"/>
          <w:lang w:eastAsia="fr-FR"/>
        </w:rPr>
        <w:t xml:space="preserve">Suivant l’axe 2, on a la branche d’activité commerce qui est bien représentée (cos²=0,64) suivi de l’activité de pêche (cos²=0,62). </w:t>
      </w:r>
    </w:p>
    <w:p w14:paraId="2D6EF256" w14:textId="48892ECE" w:rsidR="00702DF9" w:rsidRDefault="00702DF9" w:rsidP="00CE3EE9">
      <w:pPr>
        <w:pStyle w:val="Titre3"/>
        <w:rPr>
          <w:rFonts w:eastAsia="Times New Roman"/>
        </w:rPr>
      </w:pPr>
      <w:bookmarkStart w:id="85" w:name="_Toc107501662"/>
      <w:r>
        <w:rPr>
          <w:rFonts w:eastAsia="Times New Roman"/>
        </w:rPr>
        <w:t>La contribution</w:t>
      </w:r>
      <w:bookmarkEnd w:id="85"/>
    </w:p>
    <w:p w14:paraId="048929A2" w14:textId="12347117" w:rsidR="00702DF9" w:rsidRDefault="00702DF9" w:rsidP="00CE3EE9">
      <w:pPr>
        <w:jc w:val="both"/>
        <w:rPr>
          <w:rFonts w:eastAsia="Times New Roman" w:cs="Times New Roman"/>
          <w:color w:val="000000"/>
          <w:szCs w:val="24"/>
          <w:lang w:eastAsia="fr-FR"/>
        </w:rPr>
      </w:pPr>
      <w:r>
        <w:rPr>
          <w:rFonts w:eastAsia="Times New Roman" w:cs="Times New Roman"/>
          <w:color w:val="000000"/>
          <w:szCs w:val="24"/>
          <w:lang w:eastAsia="fr-FR"/>
        </w:rPr>
        <w:t>Tout comme le cos², la contribution est beaucoup plus importante car elle permet de ressortir les individus ou variables</w:t>
      </w:r>
      <w:ins w:id="86" w:author="IDiallo" w:date="2022-07-02T17:58:00Z">
        <w:r w:rsidR="008E5048">
          <w:rPr>
            <w:rFonts w:eastAsia="Times New Roman" w:cs="Times New Roman"/>
            <w:color w:val="000000"/>
            <w:szCs w:val="24"/>
            <w:lang w:eastAsia="fr-FR"/>
          </w:rPr>
          <w:t>/modalités</w:t>
        </w:r>
      </w:ins>
      <w:r>
        <w:rPr>
          <w:rFonts w:eastAsia="Times New Roman" w:cs="Times New Roman"/>
          <w:color w:val="000000"/>
          <w:szCs w:val="24"/>
          <w:lang w:eastAsia="fr-FR"/>
        </w:rPr>
        <w:t xml:space="preserve"> qui influence</w:t>
      </w:r>
      <w:r w:rsidR="00C261BD">
        <w:rPr>
          <w:rFonts w:eastAsia="Times New Roman" w:cs="Times New Roman"/>
          <w:color w:val="000000"/>
          <w:szCs w:val="24"/>
          <w:lang w:eastAsia="fr-FR"/>
        </w:rPr>
        <w:t>nt</w:t>
      </w:r>
      <w:r>
        <w:rPr>
          <w:rFonts w:eastAsia="Times New Roman" w:cs="Times New Roman"/>
          <w:color w:val="000000"/>
          <w:szCs w:val="24"/>
          <w:lang w:eastAsia="fr-FR"/>
        </w:rPr>
        <w:t xml:space="preserve"> le plus dans la formation de chaque axe. En Analyse Factoriel des Correspondances (AFC), </w:t>
      </w:r>
      <w:r w:rsidR="00D039FD">
        <w:rPr>
          <w:rFonts w:eastAsia="Times New Roman" w:cs="Times New Roman"/>
          <w:color w:val="000000"/>
          <w:szCs w:val="24"/>
          <w:lang w:eastAsia="fr-FR"/>
        </w:rPr>
        <w:t>cette dernière revêt un caractère particulier dû à l’effet d’un système de poids qui participe à la formation de cel</w:t>
      </w:r>
      <w:r w:rsidR="00771F82">
        <w:rPr>
          <w:rFonts w:eastAsia="Times New Roman" w:cs="Times New Roman"/>
          <w:color w:val="000000"/>
          <w:szCs w:val="24"/>
          <w:lang w:eastAsia="fr-FR"/>
        </w:rPr>
        <w:t>le</w:t>
      </w:r>
      <w:r w:rsidR="00D039FD">
        <w:rPr>
          <w:rFonts w:eastAsia="Times New Roman" w:cs="Times New Roman"/>
          <w:color w:val="000000"/>
          <w:szCs w:val="24"/>
          <w:lang w:eastAsia="fr-FR"/>
        </w:rPr>
        <w:t xml:space="preserve">-ci. Pour un point donné </w:t>
      </w:r>
      <w:r w:rsidR="00323E3C">
        <w:rPr>
          <w:rFonts w:eastAsia="Times New Roman" w:cs="Times New Roman"/>
          <w:color w:val="000000"/>
          <w:szCs w:val="24"/>
          <w:lang w:eastAsia="fr-FR"/>
        </w:rPr>
        <w:t>la contribution peut être très grande sans pour autant que l’individu ne participe à la formation d</w:t>
      </w:r>
      <w:r w:rsidR="00771F82">
        <w:rPr>
          <w:rFonts w:eastAsia="Times New Roman" w:cs="Times New Roman"/>
          <w:color w:val="000000"/>
          <w:szCs w:val="24"/>
          <w:lang w:eastAsia="fr-FR"/>
        </w:rPr>
        <w:t xml:space="preserve">’un </w:t>
      </w:r>
      <w:r w:rsidR="00323E3C">
        <w:rPr>
          <w:rFonts w:eastAsia="Times New Roman" w:cs="Times New Roman"/>
          <w:color w:val="000000"/>
          <w:szCs w:val="24"/>
          <w:lang w:eastAsia="fr-FR"/>
        </w:rPr>
        <w:t xml:space="preserve">axe donné. </w:t>
      </w:r>
      <w:r w:rsidR="00D039FD">
        <w:rPr>
          <w:rFonts w:eastAsia="Times New Roman" w:cs="Times New Roman"/>
          <w:color w:val="000000"/>
          <w:szCs w:val="24"/>
          <w:lang w:eastAsia="fr-FR"/>
        </w:rPr>
        <w:t xml:space="preserve"> </w:t>
      </w:r>
      <w:r>
        <w:rPr>
          <w:rFonts w:eastAsia="Times New Roman" w:cs="Times New Roman"/>
          <w:color w:val="000000"/>
          <w:szCs w:val="24"/>
          <w:lang w:eastAsia="fr-FR"/>
        </w:rPr>
        <w:t xml:space="preserve">  </w:t>
      </w:r>
    </w:p>
    <w:p w14:paraId="4E0DE049" w14:textId="569A6C24" w:rsidR="00FE763A" w:rsidRDefault="00771F82" w:rsidP="00CE3EE9">
      <w:pPr>
        <w:jc w:val="both"/>
        <w:rPr>
          <w:rFonts w:eastAsia="Times New Roman" w:cs="Times New Roman"/>
          <w:color w:val="000000"/>
          <w:szCs w:val="24"/>
          <w:lang w:eastAsia="fr-FR"/>
        </w:rPr>
      </w:pPr>
      <w:r>
        <w:rPr>
          <w:rFonts w:eastAsia="Times New Roman" w:cs="Times New Roman"/>
          <w:color w:val="000000"/>
          <w:szCs w:val="24"/>
          <w:lang w:eastAsia="fr-FR"/>
        </w:rPr>
        <w:lastRenderedPageBreak/>
        <w:t xml:space="preserve">Ainsi d’après le tableau (colonne contribution), on a </w:t>
      </w:r>
      <w:r w:rsidR="00EC1888">
        <w:rPr>
          <w:rFonts w:eastAsia="Times New Roman" w:cs="Times New Roman"/>
          <w:color w:val="000000"/>
          <w:szCs w:val="24"/>
          <w:lang w:eastAsia="fr-FR"/>
        </w:rPr>
        <w:t xml:space="preserve">un seul individu </w:t>
      </w:r>
      <w:r>
        <w:rPr>
          <w:rFonts w:eastAsia="Times New Roman" w:cs="Times New Roman"/>
          <w:color w:val="000000"/>
          <w:szCs w:val="24"/>
          <w:lang w:eastAsia="fr-FR"/>
        </w:rPr>
        <w:t>qui contribue à la formation de l’axe 1</w:t>
      </w:r>
      <w:r w:rsidR="00EC1888">
        <w:rPr>
          <w:rFonts w:eastAsia="Times New Roman" w:cs="Times New Roman"/>
          <w:color w:val="000000"/>
          <w:szCs w:val="24"/>
          <w:lang w:eastAsia="fr-FR"/>
        </w:rPr>
        <w:t xml:space="preserve"> à savoir la branche d’activité agricole, élevage et foresterie avec une </w:t>
      </w:r>
      <w:r w:rsidR="008D40DB">
        <w:rPr>
          <w:rFonts w:eastAsia="Times New Roman" w:cs="Times New Roman"/>
          <w:color w:val="000000"/>
          <w:szCs w:val="24"/>
          <w:lang w:eastAsia="fr-FR"/>
        </w:rPr>
        <w:t>contribution de 56,74% supérieur à son poids relatif.</w:t>
      </w:r>
      <w:r w:rsidR="00567E43">
        <w:rPr>
          <w:rFonts w:eastAsia="Times New Roman" w:cs="Times New Roman"/>
          <w:color w:val="000000"/>
          <w:szCs w:val="24"/>
          <w:lang w:eastAsia="fr-FR"/>
        </w:rPr>
        <w:t xml:space="preserve"> La branche agricole, élevage et foresterie caractérise l’axe 1.</w:t>
      </w:r>
      <w:r w:rsidR="008D40DB">
        <w:rPr>
          <w:rFonts w:eastAsia="Times New Roman" w:cs="Times New Roman"/>
          <w:color w:val="000000"/>
          <w:szCs w:val="24"/>
          <w:lang w:eastAsia="fr-FR"/>
        </w:rPr>
        <w:t xml:space="preserve"> A l’inverse sur l’axe 2</w:t>
      </w:r>
      <w:r w:rsidR="00553DEB">
        <w:rPr>
          <w:rFonts w:eastAsia="Times New Roman" w:cs="Times New Roman"/>
          <w:color w:val="000000"/>
          <w:szCs w:val="24"/>
          <w:lang w:eastAsia="fr-FR"/>
        </w:rPr>
        <w:t xml:space="preserve">, </w:t>
      </w:r>
      <w:r w:rsidR="0050697F">
        <w:rPr>
          <w:rFonts w:eastAsia="Times New Roman" w:cs="Times New Roman"/>
          <w:color w:val="000000"/>
          <w:szCs w:val="24"/>
          <w:lang w:eastAsia="fr-FR"/>
        </w:rPr>
        <w:t>seules les activités</w:t>
      </w:r>
      <w:r w:rsidR="004E5452">
        <w:rPr>
          <w:rFonts w:eastAsia="Times New Roman" w:cs="Times New Roman"/>
          <w:color w:val="000000"/>
          <w:szCs w:val="24"/>
          <w:lang w:eastAsia="fr-FR"/>
        </w:rPr>
        <w:t xml:space="preserve"> telles que le commerce et les services </w:t>
      </w:r>
      <w:r w:rsidR="00855ADE">
        <w:rPr>
          <w:rFonts w:eastAsia="Times New Roman" w:cs="Times New Roman"/>
          <w:color w:val="000000"/>
          <w:szCs w:val="24"/>
          <w:lang w:eastAsia="fr-FR"/>
        </w:rPr>
        <w:t>sont</w:t>
      </w:r>
      <w:r w:rsidR="004E5452">
        <w:rPr>
          <w:rFonts w:eastAsia="Times New Roman" w:cs="Times New Roman"/>
          <w:color w:val="000000"/>
          <w:szCs w:val="24"/>
          <w:lang w:eastAsia="fr-FR"/>
        </w:rPr>
        <w:t xml:space="preserve"> contribut</w:t>
      </w:r>
      <w:r w:rsidR="00855ADE">
        <w:rPr>
          <w:rFonts w:eastAsia="Times New Roman" w:cs="Times New Roman"/>
          <w:color w:val="000000"/>
          <w:szCs w:val="24"/>
          <w:lang w:eastAsia="fr-FR"/>
        </w:rPr>
        <w:t>ives</w:t>
      </w:r>
      <w:r w:rsidR="004E5452">
        <w:rPr>
          <w:rFonts w:eastAsia="Times New Roman" w:cs="Times New Roman"/>
          <w:color w:val="000000"/>
          <w:szCs w:val="24"/>
          <w:lang w:eastAsia="fr-FR"/>
        </w:rPr>
        <w:t xml:space="preserve"> respectivement</w:t>
      </w:r>
      <w:r w:rsidR="00855ADE">
        <w:rPr>
          <w:rFonts w:eastAsia="Times New Roman" w:cs="Times New Roman"/>
          <w:color w:val="000000"/>
          <w:szCs w:val="24"/>
          <w:lang w:eastAsia="fr-FR"/>
        </w:rPr>
        <w:t xml:space="preserve"> de</w:t>
      </w:r>
      <w:r w:rsidR="004E5452">
        <w:rPr>
          <w:rFonts w:eastAsia="Times New Roman" w:cs="Times New Roman"/>
          <w:color w:val="000000"/>
          <w:szCs w:val="24"/>
          <w:lang w:eastAsia="fr-FR"/>
        </w:rPr>
        <w:t xml:space="preserve"> 48,75% et 47,47% à la formation de cet axe. </w:t>
      </w:r>
      <w:r w:rsidR="00567E43">
        <w:rPr>
          <w:rFonts w:eastAsia="Times New Roman" w:cs="Times New Roman"/>
          <w:color w:val="000000"/>
          <w:szCs w:val="24"/>
          <w:lang w:eastAsia="fr-FR"/>
        </w:rPr>
        <w:t xml:space="preserve">Ces modalités ont toutes des contributions supérieures à leurs poids relatifs. </w:t>
      </w:r>
      <w:r w:rsidR="0039173A">
        <w:rPr>
          <w:rFonts w:eastAsia="Times New Roman" w:cs="Times New Roman"/>
          <w:color w:val="000000"/>
          <w:szCs w:val="24"/>
          <w:lang w:eastAsia="fr-FR"/>
        </w:rPr>
        <w:t>Elles caractérisent</w:t>
      </w:r>
      <w:r w:rsidR="00567E43">
        <w:rPr>
          <w:rFonts w:eastAsia="Times New Roman" w:cs="Times New Roman"/>
          <w:color w:val="000000"/>
          <w:szCs w:val="24"/>
          <w:lang w:eastAsia="fr-FR"/>
        </w:rPr>
        <w:t xml:space="preserve"> de ce fait l’axe 2. </w:t>
      </w:r>
    </w:p>
    <w:p w14:paraId="0CB17FAD" w14:textId="5F1AFD03" w:rsidR="00553DEB" w:rsidRDefault="00553DEB" w:rsidP="00CE3EE9">
      <w:pPr>
        <w:jc w:val="both"/>
        <w:rPr>
          <w:rFonts w:eastAsia="Times New Roman" w:cs="Times New Roman"/>
          <w:color w:val="000000"/>
          <w:szCs w:val="24"/>
          <w:lang w:eastAsia="fr-FR"/>
        </w:rPr>
      </w:pPr>
      <w:r>
        <w:rPr>
          <w:rFonts w:eastAsia="Times New Roman" w:cs="Times New Roman"/>
          <w:color w:val="000000"/>
          <w:szCs w:val="24"/>
          <w:lang w:eastAsia="fr-FR"/>
        </w:rPr>
        <w:t xml:space="preserve">On remarque que l’activité industrielle est bien représentée mais elle ne participe à la formation d’aucun axe factoriel. Ces contributions sont inférieures à son poids relatif. </w:t>
      </w:r>
    </w:p>
    <w:p w14:paraId="0842C0FD" w14:textId="13F95526" w:rsidR="004E5452" w:rsidRDefault="004E5452" w:rsidP="00CE3EE9">
      <w:pPr>
        <w:pStyle w:val="Titre3"/>
        <w:rPr>
          <w:rFonts w:eastAsia="Times New Roman"/>
        </w:rPr>
      </w:pPr>
      <w:bookmarkStart w:id="87" w:name="_Toc107501663"/>
      <w:r>
        <w:rPr>
          <w:rFonts w:eastAsia="Times New Roman"/>
        </w:rPr>
        <w:t>Nuage des modalités lignes</w:t>
      </w:r>
      <w:bookmarkEnd w:id="87"/>
    </w:p>
    <w:p w14:paraId="427F8660" w14:textId="522F571C" w:rsidR="009B1470" w:rsidRDefault="00775300" w:rsidP="00CE3EE9">
      <w:pPr>
        <w:jc w:val="both"/>
        <w:rPr>
          <w:rFonts w:eastAsia="Times New Roman" w:cs="Times New Roman"/>
          <w:color w:val="000000"/>
          <w:szCs w:val="24"/>
          <w:lang w:eastAsia="fr-FR"/>
        </w:rPr>
      </w:pPr>
      <w:r>
        <w:rPr>
          <w:rFonts w:eastAsia="Times New Roman" w:cs="Times New Roman"/>
          <w:color w:val="000000"/>
          <w:szCs w:val="24"/>
          <w:lang w:eastAsia="fr-FR"/>
        </w:rPr>
        <w:t>Le nuage présente la position de chaque branche d’activité en fonction de ses caractéristiques. Ainsi, on peut voir que l</w:t>
      </w:r>
      <w:r w:rsidR="006C0530">
        <w:rPr>
          <w:rFonts w:eastAsia="Times New Roman" w:cs="Times New Roman"/>
          <w:color w:val="000000"/>
          <w:szCs w:val="24"/>
          <w:lang w:eastAsia="fr-FR"/>
        </w:rPr>
        <w:t xml:space="preserve">a branche industrielle et </w:t>
      </w:r>
      <w:r w:rsidR="00F14167">
        <w:rPr>
          <w:rFonts w:eastAsia="Times New Roman" w:cs="Times New Roman"/>
          <w:color w:val="000000"/>
          <w:szCs w:val="24"/>
          <w:lang w:eastAsia="fr-FR"/>
        </w:rPr>
        <w:t>l’agriculture, </w:t>
      </w:r>
      <w:r w:rsidR="00855ADE">
        <w:rPr>
          <w:rFonts w:eastAsia="Times New Roman" w:cs="Times New Roman"/>
          <w:color w:val="000000"/>
          <w:szCs w:val="24"/>
          <w:lang w:eastAsia="fr-FR"/>
        </w:rPr>
        <w:t>l’</w:t>
      </w:r>
      <w:r w:rsidR="00F14167">
        <w:rPr>
          <w:rFonts w:eastAsia="Times New Roman" w:cs="Times New Roman"/>
          <w:color w:val="000000"/>
          <w:szCs w:val="24"/>
          <w:lang w:eastAsia="fr-FR"/>
        </w:rPr>
        <w:t xml:space="preserve">élevage et </w:t>
      </w:r>
      <w:r w:rsidR="00855ADE">
        <w:rPr>
          <w:rFonts w:eastAsia="Times New Roman" w:cs="Times New Roman"/>
          <w:color w:val="000000"/>
          <w:szCs w:val="24"/>
          <w:lang w:eastAsia="fr-FR"/>
        </w:rPr>
        <w:t xml:space="preserve">la </w:t>
      </w:r>
      <w:r w:rsidR="00F14167">
        <w:rPr>
          <w:rFonts w:eastAsia="Times New Roman" w:cs="Times New Roman"/>
          <w:color w:val="000000"/>
          <w:szCs w:val="24"/>
          <w:lang w:eastAsia="fr-FR"/>
        </w:rPr>
        <w:t>foresterie sont bien représenté</w:t>
      </w:r>
      <w:r w:rsidR="00855ADE">
        <w:rPr>
          <w:rFonts w:eastAsia="Times New Roman" w:cs="Times New Roman"/>
          <w:color w:val="000000"/>
          <w:szCs w:val="24"/>
          <w:lang w:eastAsia="fr-FR"/>
        </w:rPr>
        <w:t>e</w:t>
      </w:r>
      <w:r w:rsidR="00F14167">
        <w:rPr>
          <w:rFonts w:eastAsia="Times New Roman" w:cs="Times New Roman"/>
          <w:color w:val="000000"/>
          <w:szCs w:val="24"/>
          <w:lang w:eastAsia="fr-FR"/>
        </w:rPr>
        <w:t>s sur le premier axe. Mais situé</w:t>
      </w:r>
      <w:ins w:id="88" w:author="IDiallo" w:date="2022-07-02T18:00:00Z">
        <w:r w:rsidR="008E5048">
          <w:rPr>
            <w:rFonts w:eastAsia="Times New Roman" w:cs="Times New Roman"/>
            <w:color w:val="000000"/>
            <w:szCs w:val="24"/>
            <w:lang w:eastAsia="fr-FR"/>
          </w:rPr>
          <w:t>e</w:t>
        </w:r>
      </w:ins>
      <w:r w:rsidR="00F632DE">
        <w:rPr>
          <w:rFonts w:eastAsia="Times New Roman" w:cs="Times New Roman"/>
          <w:color w:val="000000"/>
          <w:szCs w:val="24"/>
          <w:lang w:eastAsia="fr-FR"/>
        </w:rPr>
        <w:t>s</w:t>
      </w:r>
      <w:r w:rsidR="00F14167">
        <w:rPr>
          <w:rFonts w:eastAsia="Times New Roman" w:cs="Times New Roman"/>
          <w:color w:val="000000"/>
          <w:szCs w:val="24"/>
          <w:lang w:eastAsia="fr-FR"/>
        </w:rPr>
        <w:t xml:space="preserve"> de part et d’autre de l’axe ; ils présentent donc des caractéristiques opposées sur les </w:t>
      </w:r>
      <w:del w:id="89" w:author="IDiallo" w:date="2022-07-02T18:00:00Z">
        <w:r w:rsidR="00F14167" w:rsidDel="008E5048">
          <w:rPr>
            <w:rFonts w:eastAsia="Times New Roman" w:cs="Times New Roman"/>
            <w:color w:val="000000"/>
            <w:szCs w:val="24"/>
            <w:lang w:eastAsia="fr-FR"/>
          </w:rPr>
          <w:delText>groupes socio</w:delText>
        </w:r>
        <w:r w:rsidR="00855ADE" w:rsidDel="008E5048">
          <w:rPr>
            <w:rFonts w:eastAsia="Times New Roman" w:cs="Times New Roman"/>
            <w:color w:val="000000"/>
            <w:szCs w:val="24"/>
            <w:lang w:eastAsia="fr-FR"/>
          </w:rPr>
          <w:delText>-</w:delText>
        </w:r>
        <w:r w:rsidR="00F14167" w:rsidDel="008E5048">
          <w:rPr>
            <w:rFonts w:eastAsia="Times New Roman" w:cs="Times New Roman"/>
            <w:color w:val="000000"/>
            <w:szCs w:val="24"/>
            <w:lang w:eastAsia="fr-FR"/>
          </w:rPr>
          <w:delText>économiques</w:delText>
        </w:r>
      </w:del>
      <w:ins w:id="90" w:author="IDiallo" w:date="2022-07-02T18:00:00Z">
        <w:r w:rsidR="008E5048">
          <w:rPr>
            <w:rFonts w:eastAsia="Times New Roman" w:cs="Times New Roman"/>
            <w:color w:val="000000"/>
            <w:szCs w:val="24"/>
            <w:lang w:eastAsia="fr-FR"/>
          </w:rPr>
          <w:t>chefs de ménage</w:t>
        </w:r>
      </w:ins>
      <w:r w:rsidR="00F14167">
        <w:rPr>
          <w:rFonts w:eastAsia="Times New Roman" w:cs="Times New Roman"/>
          <w:color w:val="000000"/>
          <w:szCs w:val="24"/>
          <w:lang w:eastAsia="fr-FR"/>
        </w:rPr>
        <w:t xml:space="preserve">. En outre, </w:t>
      </w:r>
      <w:r w:rsidR="00FE6621">
        <w:rPr>
          <w:rFonts w:eastAsia="Times New Roman" w:cs="Times New Roman"/>
          <w:color w:val="000000"/>
          <w:szCs w:val="24"/>
          <w:lang w:eastAsia="fr-FR"/>
        </w:rPr>
        <w:t xml:space="preserve">on peut voir qu’il y a deux </w:t>
      </w:r>
      <w:r w:rsidR="007C67F8">
        <w:rPr>
          <w:rFonts w:eastAsia="Times New Roman" w:cs="Times New Roman"/>
          <w:color w:val="000000"/>
          <w:szCs w:val="24"/>
          <w:lang w:eastAsia="fr-FR"/>
        </w:rPr>
        <w:t>groupes ;</w:t>
      </w:r>
      <w:r w:rsidR="00FE6621">
        <w:rPr>
          <w:rFonts w:eastAsia="Times New Roman" w:cs="Times New Roman"/>
          <w:color w:val="000000"/>
          <w:szCs w:val="24"/>
          <w:lang w:eastAsia="fr-FR"/>
        </w:rPr>
        <w:t xml:space="preserve"> le premier groupe regroupant les activités telles que les services, l’industrie et le commerce </w:t>
      </w:r>
      <w:r w:rsidR="00F632DE">
        <w:rPr>
          <w:rFonts w:eastAsia="Times New Roman" w:cs="Times New Roman"/>
          <w:color w:val="000000"/>
          <w:szCs w:val="24"/>
          <w:lang w:eastAsia="fr-FR"/>
        </w:rPr>
        <w:t>est</w:t>
      </w:r>
      <w:r w:rsidR="00FE6621">
        <w:rPr>
          <w:rFonts w:eastAsia="Times New Roman" w:cs="Times New Roman"/>
          <w:color w:val="000000"/>
          <w:szCs w:val="24"/>
          <w:lang w:eastAsia="fr-FR"/>
        </w:rPr>
        <w:t xml:space="preserve"> opposé au deuxième composé des activité</w:t>
      </w:r>
      <w:r w:rsidR="008A6351">
        <w:rPr>
          <w:rFonts w:eastAsia="Times New Roman" w:cs="Times New Roman"/>
          <w:color w:val="000000"/>
          <w:szCs w:val="24"/>
          <w:lang w:eastAsia="fr-FR"/>
        </w:rPr>
        <w:t>s</w:t>
      </w:r>
      <w:r w:rsidR="00FE6621">
        <w:rPr>
          <w:rFonts w:eastAsia="Times New Roman" w:cs="Times New Roman"/>
          <w:color w:val="000000"/>
          <w:szCs w:val="24"/>
          <w:lang w:eastAsia="fr-FR"/>
        </w:rPr>
        <w:t xml:space="preserve"> de pêche et d’agriculture, élevage et la foresterie. Ce qui signifie que </w:t>
      </w:r>
      <w:r w:rsidR="007C67F8">
        <w:rPr>
          <w:rFonts w:eastAsia="Times New Roman" w:cs="Times New Roman"/>
          <w:color w:val="000000"/>
          <w:szCs w:val="24"/>
          <w:lang w:eastAsia="fr-FR"/>
        </w:rPr>
        <w:t>ces deux groupes</w:t>
      </w:r>
      <w:r w:rsidR="00FE6621">
        <w:rPr>
          <w:rFonts w:eastAsia="Times New Roman" w:cs="Times New Roman"/>
          <w:color w:val="000000"/>
          <w:szCs w:val="24"/>
          <w:lang w:eastAsia="fr-FR"/>
        </w:rPr>
        <w:t xml:space="preserve"> ont </w:t>
      </w:r>
      <w:r w:rsidR="007C67F8">
        <w:rPr>
          <w:rFonts w:eastAsia="Times New Roman" w:cs="Times New Roman"/>
          <w:color w:val="000000"/>
          <w:szCs w:val="24"/>
          <w:lang w:eastAsia="fr-FR"/>
        </w:rPr>
        <w:t>des caractéristiques opposées</w:t>
      </w:r>
      <w:r w:rsidR="00FE6621">
        <w:rPr>
          <w:rFonts w:eastAsia="Times New Roman" w:cs="Times New Roman"/>
          <w:color w:val="000000"/>
          <w:szCs w:val="24"/>
          <w:lang w:eastAsia="fr-FR"/>
        </w:rPr>
        <w:t xml:space="preserve"> sur les groupes socio</w:t>
      </w:r>
      <w:r w:rsidR="009B1470">
        <w:rPr>
          <w:rFonts w:eastAsia="Times New Roman" w:cs="Times New Roman"/>
          <w:color w:val="000000"/>
          <w:szCs w:val="24"/>
          <w:lang w:eastAsia="fr-FR"/>
        </w:rPr>
        <w:t>-</w:t>
      </w:r>
      <w:r w:rsidR="00FE6621">
        <w:rPr>
          <w:rFonts w:eastAsia="Times New Roman" w:cs="Times New Roman"/>
          <w:color w:val="000000"/>
          <w:szCs w:val="24"/>
          <w:lang w:eastAsia="fr-FR"/>
        </w:rPr>
        <w:t xml:space="preserve">économiques. </w:t>
      </w:r>
    </w:p>
    <w:p w14:paraId="1397A888" w14:textId="163DF358" w:rsidR="001770B2" w:rsidRPr="00F66608" w:rsidRDefault="007C67F8" w:rsidP="00CE3EE9">
      <w:pPr>
        <w:jc w:val="both"/>
        <w:rPr>
          <w:rFonts w:eastAsia="Times New Roman" w:cs="Times New Roman"/>
          <w:color w:val="000000"/>
          <w:szCs w:val="24"/>
          <w:lang w:eastAsia="fr-FR"/>
        </w:rPr>
      </w:pPr>
      <w:r>
        <w:rPr>
          <w:rFonts w:eastAsia="Times New Roman" w:cs="Times New Roman"/>
          <w:color w:val="000000"/>
          <w:szCs w:val="24"/>
          <w:lang w:eastAsia="fr-FR"/>
        </w:rPr>
        <w:t xml:space="preserve">La branche </w:t>
      </w:r>
      <w:r w:rsidR="001770B2">
        <w:rPr>
          <w:rFonts w:eastAsia="Times New Roman" w:cs="Times New Roman"/>
          <w:color w:val="000000"/>
          <w:szCs w:val="24"/>
          <w:lang w:eastAsia="fr-FR"/>
        </w:rPr>
        <w:t>pêche est bien représentée sur l’axe 2.</w:t>
      </w:r>
    </w:p>
    <w:p w14:paraId="5F00EA5A" w14:textId="12BA44EC" w:rsidR="009A119F" w:rsidRPr="009A119F" w:rsidRDefault="001770B2" w:rsidP="009A119F">
      <w:pPr>
        <w:pStyle w:val="Lgende"/>
        <w:keepNext/>
        <w:jc w:val="both"/>
        <w:rPr>
          <w:sz w:val="20"/>
          <w:szCs w:val="20"/>
          <w:u w:val="single"/>
        </w:rPr>
      </w:pPr>
      <w:bookmarkStart w:id="91" w:name="_Toc107501936"/>
      <w:r w:rsidRPr="001770B2">
        <w:rPr>
          <w:sz w:val="20"/>
          <w:szCs w:val="20"/>
          <w:u w:val="single"/>
        </w:rPr>
        <w:t xml:space="preserve">Figure </w:t>
      </w:r>
      <w:r w:rsidRPr="001770B2">
        <w:rPr>
          <w:sz w:val="20"/>
          <w:szCs w:val="20"/>
          <w:u w:val="single"/>
        </w:rPr>
        <w:fldChar w:fldCharType="begin"/>
      </w:r>
      <w:r w:rsidRPr="001770B2">
        <w:rPr>
          <w:sz w:val="20"/>
          <w:szCs w:val="20"/>
          <w:u w:val="single"/>
        </w:rPr>
        <w:instrText xml:space="preserve"> SEQ Figure \* ARABIC </w:instrText>
      </w:r>
      <w:r w:rsidRPr="001770B2">
        <w:rPr>
          <w:sz w:val="20"/>
          <w:szCs w:val="20"/>
          <w:u w:val="single"/>
        </w:rPr>
        <w:fldChar w:fldCharType="separate"/>
      </w:r>
      <w:r w:rsidR="00EF636F">
        <w:rPr>
          <w:noProof/>
          <w:sz w:val="20"/>
          <w:szCs w:val="20"/>
          <w:u w:val="single"/>
        </w:rPr>
        <w:t>4</w:t>
      </w:r>
      <w:r w:rsidRPr="001770B2">
        <w:rPr>
          <w:sz w:val="20"/>
          <w:szCs w:val="20"/>
          <w:u w:val="single"/>
        </w:rPr>
        <w:fldChar w:fldCharType="end"/>
      </w:r>
      <w:r w:rsidRPr="001770B2">
        <w:rPr>
          <w:sz w:val="20"/>
          <w:szCs w:val="20"/>
          <w:u w:val="single"/>
        </w:rPr>
        <w:t>: Nuage des modalités lignes</w:t>
      </w:r>
      <w:bookmarkEnd w:id="91"/>
    </w:p>
    <w:p w14:paraId="34E0AF5B" w14:textId="3D640B6A" w:rsidR="004E399E" w:rsidRDefault="009A119F" w:rsidP="008D6CCA">
      <w:pPr>
        <w:keepNext/>
        <w:jc w:val="center"/>
      </w:pPr>
      <w:r>
        <w:rPr>
          <w:rFonts w:cs="Times New Roman"/>
          <w:noProof/>
          <w:szCs w:val="24"/>
          <w:lang w:eastAsia="fr-FR"/>
        </w:rPr>
        <mc:AlternateContent>
          <mc:Choice Requires="wps">
            <w:drawing>
              <wp:anchor distT="0" distB="0" distL="114300" distR="114300" simplePos="0" relativeHeight="251661312" behindDoc="0" locked="0" layoutInCell="1" allowOverlap="1" wp14:anchorId="737CA60C" wp14:editId="36DC1CB4">
                <wp:simplePos x="0" y="0"/>
                <wp:positionH relativeFrom="column">
                  <wp:posOffset>2892029</wp:posOffset>
                </wp:positionH>
                <wp:positionV relativeFrom="paragraph">
                  <wp:posOffset>392133</wp:posOffset>
                </wp:positionV>
                <wp:extent cx="2457974" cy="1258349"/>
                <wp:effectExtent l="0" t="0" r="19050" b="18415"/>
                <wp:wrapNone/>
                <wp:docPr id="15" name="Rectangle : coins arrondis 15"/>
                <wp:cNvGraphicFramePr/>
                <a:graphic xmlns:a="http://schemas.openxmlformats.org/drawingml/2006/main">
                  <a:graphicData uri="http://schemas.microsoft.com/office/word/2010/wordprocessingShape">
                    <wps:wsp>
                      <wps:cNvSpPr/>
                      <wps:spPr>
                        <a:xfrm>
                          <a:off x="0" y="0"/>
                          <a:ext cx="2457974" cy="125834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AC5973E" id="Rectangle : coins arrondis 15" o:spid="_x0000_s1026" style="position:absolute;margin-left:227.7pt;margin-top:30.9pt;width:193.55pt;height:9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" filled="f" strokecolor="red" strokeweight="1pt">
                <v:stroke joinstyle="miter"/>
              </v:roundrect>
            </w:pict>
          </mc:Fallback>
        </mc:AlternateContent>
      </w:r>
      <w:r>
        <w:rPr>
          <w:rFonts w:cs="Times New Roman"/>
          <w:noProof/>
          <w:szCs w:val="24"/>
          <w:lang w:eastAsia="fr-FR"/>
        </w:rPr>
        <mc:AlternateContent>
          <mc:Choice Requires="wps">
            <w:drawing>
              <wp:anchor distT="0" distB="0" distL="114300" distR="114300" simplePos="0" relativeHeight="251659264" behindDoc="0" locked="0" layoutInCell="1" allowOverlap="1" wp14:anchorId="410C4CE2" wp14:editId="308E3739">
                <wp:simplePos x="0" y="0"/>
                <wp:positionH relativeFrom="column">
                  <wp:posOffset>375332</wp:posOffset>
                </wp:positionH>
                <wp:positionV relativeFrom="paragraph">
                  <wp:posOffset>27212</wp:posOffset>
                </wp:positionV>
                <wp:extent cx="1061207" cy="2469969"/>
                <wp:effectExtent l="0" t="0" r="24765" b="26035"/>
                <wp:wrapNone/>
                <wp:docPr id="14" name="Rectangle : coins arrondis 14"/>
                <wp:cNvGraphicFramePr/>
                <a:graphic xmlns:a="http://schemas.openxmlformats.org/drawingml/2006/main">
                  <a:graphicData uri="http://schemas.microsoft.com/office/word/2010/wordprocessingShape">
                    <wps:wsp>
                      <wps:cNvSpPr/>
                      <wps:spPr>
                        <a:xfrm>
                          <a:off x="0" y="0"/>
                          <a:ext cx="1061207" cy="2469969"/>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E538E35" id="Rectangle : coins arrondis 14" o:spid="_x0000_s1026" style="position:absolute;margin-left:29.55pt;margin-top:2.15pt;width:83.5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" filled="f" strokecolor="#00b050" strokeweight="1pt">
                <v:stroke joinstyle="miter"/>
              </v:roundrect>
            </w:pict>
          </mc:Fallback>
        </mc:AlternateContent>
      </w:r>
      <w:r w:rsidR="007203FE">
        <w:rPr>
          <w:rFonts w:cs="Times New Roman"/>
          <w:noProof/>
          <w:szCs w:val="24"/>
          <w:lang w:eastAsia="fr-FR"/>
        </w:rPr>
        <w:drawing>
          <wp:inline distT="0" distB="0" distL="0" distR="0" wp14:anchorId="53156276" wp14:editId="68A40E50">
            <wp:extent cx="5045710" cy="253767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rcRect l="10053" t="6004" r="3983" b="11599"/>
                    <a:stretch/>
                  </pic:blipFill>
                  <pic:spPr bwMode="auto">
                    <a:xfrm>
                      <a:off x="0" y="0"/>
                      <a:ext cx="5052440" cy="2541055"/>
                    </a:xfrm>
                    <a:prstGeom prst="rect">
                      <a:avLst/>
                    </a:prstGeom>
                    <a:ln>
                      <a:noFill/>
                    </a:ln>
                    <a:extLst>
                      <a:ext uri="{53640926-AAD7-44D8-BBD7-CCE9431645EC}">
                        <a14:shadowObscured xmlns:a14="http://schemas.microsoft.com/office/drawing/2010/main"/>
                      </a:ext>
                    </a:extLst>
                  </pic:spPr>
                </pic:pic>
              </a:graphicData>
            </a:graphic>
          </wp:inline>
        </w:drawing>
      </w:r>
    </w:p>
    <w:p w14:paraId="0D5B0E4E" w14:textId="23EAD43B" w:rsidR="00C04FE6" w:rsidRPr="00F66608" w:rsidRDefault="004E399E" w:rsidP="00F66608">
      <w:pPr>
        <w:pStyle w:val="Lgende"/>
        <w:jc w:val="both"/>
        <w:rPr>
          <w:rFonts w:cs="Times New Roman"/>
          <w:sz w:val="28"/>
          <w:szCs w:val="28"/>
          <w:u w:val="single"/>
        </w:rPr>
      </w:pPr>
      <w:r w:rsidRPr="004E399E">
        <w:rPr>
          <w:sz w:val="20"/>
          <w:szCs w:val="20"/>
          <w:u w:val="single"/>
        </w:rPr>
        <w:t xml:space="preserve">Source  </w:t>
      </w:r>
      <w:r w:rsidRPr="004E399E">
        <w:rPr>
          <w:sz w:val="20"/>
          <w:szCs w:val="20"/>
          <w:u w:val="single"/>
        </w:rPr>
        <w:fldChar w:fldCharType="begin"/>
      </w:r>
      <w:r w:rsidRPr="004E399E">
        <w:rPr>
          <w:sz w:val="20"/>
          <w:szCs w:val="20"/>
          <w:u w:val="single"/>
        </w:rPr>
        <w:instrText xml:space="preserve"> SEQ Source_ \* ARABIC </w:instrText>
      </w:r>
      <w:r w:rsidRPr="004E399E">
        <w:rPr>
          <w:sz w:val="20"/>
          <w:szCs w:val="20"/>
          <w:u w:val="single"/>
        </w:rPr>
        <w:fldChar w:fldCharType="separate"/>
      </w:r>
      <w:r w:rsidR="00EF636F">
        <w:rPr>
          <w:noProof/>
          <w:sz w:val="20"/>
          <w:szCs w:val="20"/>
          <w:u w:val="single"/>
        </w:rPr>
        <w:t>10</w:t>
      </w:r>
      <w:r w:rsidRPr="004E399E">
        <w:rPr>
          <w:sz w:val="20"/>
          <w:szCs w:val="20"/>
          <w:u w:val="single"/>
        </w:rPr>
        <w:fldChar w:fldCharType="end"/>
      </w:r>
      <w:r w:rsidRPr="004E399E">
        <w:rPr>
          <w:sz w:val="20"/>
          <w:szCs w:val="20"/>
          <w:u w:val="single"/>
        </w:rPr>
        <w:t>: Calculs de l'auteur</w:t>
      </w:r>
    </w:p>
    <w:p w14:paraId="42BB80EA" w14:textId="345C1080" w:rsidR="00FE763A" w:rsidRPr="00FE763A" w:rsidRDefault="00B20375" w:rsidP="00CE3EE9">
      <w:pPr>
        <w:pStyle w:val="Titre3"/>
        <w:rPr>
          <w:lang w:eastAsia="fr-FR"/>
        </w:rPr>
      </w:pPr>
      <w:bookmarkStart w:id="92" w:name="_Toc107501664"/>
      <w:r>
        <w:lastRenderedPageBreak/>
        <w:t>Représentation selon</w:t>
      </w:r>
      <w:r w:rsidR="00C04FE6">
        <w:t xml:space="preserve"> les axes</w:t>
      </w:r>
      <w:bookmarkEnd w:id="92"/>
      <w:r w:rsidR="00066BE9">
        <w:t xml:space="preserve"> </w:t>
      </w:r>
    </w:p>
    <w:p w14:paraId="4A91665C" w14:textId="2E6C0212" w:rsidR="00066BE9" w:rsidRDefault="00D63B1A" w:rsidP="00CE3EE9">
      <w:pPr>
        <w:jc w:val="both"/>
        <w:rPr>
          <w:rFonts w:cs="Times New Roman"/>
          <w:szCs w:val="24"/>
        </w:rPr>
      </w:pPr>
      <w:r>
        <w:rPr>
          <w:rFonts w:cs="Times New Roman"/>
          <w:szCs w:val="24"/>
        </w:rPr>
        <w:t xml:space="preserve">L’analyse des coordonnées factorielles suivant les axes permet une consolidation de l’analyse faite dans les deux parties précédentes. </w:t>
      </w:r>
    </w:p>
    <w:p w14:paraId="00983EBD" w14:textId="13B16EF4" w:rsidR="00D63B1A" w:rsidRDefault="00D63B1A" w:rsidP="00CE3EE9">
      <w:pPr>
        <w:jc w:val="both"/>
        <w:rPr>
          <w:rFonts w:cs="Times New Roman"/>
          <w:szCs w:val="24"/>
        </w:rPr>
      </w:pPr>
      <w:r>
        <w:rPr>
          <w:rFonts w:cs="Times New Roman"/>
          <w:szCs w:val="24"/>
        </w:rPr>
        <w:t>En effet, le tableau des coordonnées montre que</w:t>
      </w:r>
      <w:r w:rsidR="0036386D">
        <w:rPr>
          <w:rFonts w:cs="Times New Roman"/>
          <w:szCs w:val="24"/>
        </w:rPr>
        <w:t> :</w:t>
      </w:r>
    </w:p>
    <w:p w14:paraId="18FA4296" w14:textId="42FF63D3" w:rsidR="0036386D" w:rsidRPr="009B1470" w:rsidRDefault="0036386D" w:rsidP="009B1470">
      <w:pPr>
        <w:pStyle w:val="Paragraphedeliste"/>
        <w:numPr>
          <w:ilvl w:val="0"/>
          <w:numId w:val="27"/>
        </w:numPr>
        <w:jc w:val="both"/>
        <w:rPr>
          <w:rFonts w:cs="Times New Roman"/>
          <w:szCs w:val="24"/>
        </w:rPr>
      </w:pPr>
      <w:r w:rsidRPr="009B1470">
        <w:rPr>
          <w:rFonts w:cs="Times New Roman"/>
          <w:szCs w:val="24"/>
        </w:rPr>
        <w:t xml:space="preserve">Suivant l’axe 1, on remarque qu’il y a une corrélation négative entre les branches d’activités regroupant l’industrie, le commerce et les services et les branches d’activité de pêche, d’agriculture, d’élevage et de foresterie. </w:t>
      </w:r>
      <w:r w:rsidR="00CD04E3" w:rsidRPr="009B1470">
        <w:rPr>
          <w:rFonts w:cs="Times New Roman"/>
          <w:szCs w:val="24"/>
        </w:rPr>
        <w:t xml:space="preserve">L’activité commerciale, industrielle et </w:t>
      </w:r>
      <w:r w:rsidR="002A72AF" w:rsidRPr="009B1470">
        <w:rPr>
          <w:rFonts w:cs="Times New Roman"/>
          <w:szCs w:val="24"/>
        </w:rPr>
        <w:t>l</w:t>
      </w:r>
      <w:r w:rsidR="00CD04E3" w:rsidRPr="009B1470">
        <w:rPr>
          <w:rFonts w:cs="Times New Roman"/>
          <w:szCs w:val="24"/>
        </w:rPr>
        <w:t>es services sont liés entre e</w:t>
      </w:r>
      <w:r w:rsidR="008A6351">
        <w:rPr>
          <w:rFonts w:cs="Times New Roman"/>
          <w:szCs w:val="24"/>
        </w:rPr>
        <w:t>ux</w:t>
      </w:r>
      <w:r w:rsidR="002A72AF" w:rsidRPr="009B1470">
        <w:rPr>
          <w:rFonts w:cs="Times New Roman"/>
          <w:szCs w:val="24"/>
        </w:rPr>
        <w:t xml:space="preserve"> ; </w:t>
      </w:r>
      <w:r w:rsidR="009E634A" w:rsidRPr="009B1470">
        <w:rPr>
          <w:rFonts w:cs="Times New Roman"/>
          <w:szCs w:val="24"/>
        </w:rPr>
        <w:t xml:space="preserve">ce qui </w:t>
      </w:r>
      <w:r w:rsidR="009B1470">
        <w:rPr>
          <w:rFonts w:cs="Times New Roman"/>
          <w:szCs w:val="24"/>
        </w:rPr>
        <w:t xml:space="preserve">se </w:t>
      </w:r>
      <w:r w:rsidR="009E634A" w:rsidRPr="009B1470">
        <w:rPr>
          <w:rFonts w:cs="Times New Roman"/>
          <w:szCs w:val="24"/>
        </w:rPr>
        <w:t xml:space="preserve">traduit par des caractéristiques </w:t>
      </w:r>
      <w:r w:rsidR="009B1470">
        <w:rPr>
          <w:rFonts w:cs="Times New Roman"/>
          <w:szCs w:val="24"/>
        </w:rPr>
        <w:t>communes</w:t>
      </w:r>
      <w:r w:rsidR="009E634A" w:rsidRPr="009B1470">
        <w:rPr>
          <w:rFonts w:cs="Times New Roman"/>
          <w:szCs w:val="24"/>
        </w:rPr>
        <w:t xml:space="preserve"> </w:t>
      </w:r>
      <w:r w:rsidR="008C2278" w:rsidRPr="009B1470">
        <w:rPr>
          <w:rFonts w:cs="Times New Roman"/>
          <w:szCs w:val="24"/>
        </w:rPr>
        <w:t>au niveau des modalités colonnes</w:t>
      </w:r>
      <w:r w:rsidR="009E634A" w:rsidRPr="009B1470">
        <w:rPr>
          <w:rFonts w:cs="Times New Roman"/>
          <w:szCs w:val="24"/>
        </w:rPr>
        <w:t>. Il</w:t>
      </w:r>
      <w:r w:rsidR="002A72AF" w:rsidRPr="009B1470">
        <w:rPr>
          <w:rFonts w:cs="Times New Roman"/>
          <w:szCs w:val="24"/>
        </w:rPr>
        <w:t xml:space="preserve"> en est</w:t>
      </w:r>
      <w:r w:rsidR="00CD04E3" w:rsidRPr="009B1470">
        <w:rPr>
          <w:rFonts w:cs="Times New Roman"/>
          <w:szCs w:val="24"/>
        </w:rPr>
        <w:t xml:space="preserve"> </w:t>
      </w:r>
      <w:r w:rsidR="002A72AF" w:rsidRPr="009B1470">
        <w:rPr>
          <w:rFonts w:cs="Times New Roman"/>
          <w:szCs w:val="24"/>
        </w:rPr>
        <w:t>de même que</w:t>
      </w:r>
      <w:r w:rsidR="00CD04E3" w:rsidRPr="009B1470">
        <w:rPr>
          <w:rFonts w:cs="Times New Roman"/>
          <w:szCs w:val="24"/>
        </w:rPr>
        <w:t xml:space="preserve"> la pêche, l’agriculture, l’élevage et la foresterie</w:t>
      </w:r>
      <w:r w:rsidR="002A72AF" w:rsidRPr="009B1470">
        <w:rPr>
          <w:rFonts w:cs="Times New Roman"/>
          <w:szCs w:val="24"/>
        </w:rPr>
        <w:t>.</w:t>
      </w:r>
      <w:r w:rsidR="00CD04E3" w:rsidRPr="009B1470">
        <w:rPr>
          <w:rFonts w:cs="Times New Roman"/>
          <w:szCs w:val="24"/>
        </w:rPr>
        <w:t xml:space="preserve"> </w:t>
      </w:r>
    </w:p>
    <w:p w14:paraId="18C53768" w14:textId="5E21C90D" w:rsidR="002A72AF" w:rsidRPr="009B1470" w:rsidRDefault="002A72AF" w:rsidP="009B1470">
      <w:pPr>
        <w:pStyle w:val="Paragraphedeliste"/>
        <w:numPr>
          <w:ilvl w:val="0"/>
          <w:numId w:val="27"/>
        </w:numPr>
        <w:jc w:val="both"/>
        <w:rPr>
          <w:rFonts w:cs="Times New Roman"/>
          <w:szCs w:val="24"/>
        </w:rPr>
      </w:pPr>
      <w:r w:rsidRPr="009B1470">
        <w:rPr>
          <w:rFonts w:cs="Times New Roman"/>
          <w:szCs w:val="24"/>
        </w:rPr>
        <w:t xml:space="preserve">Suivant l’axe 2, </w:t>
      </w:r>
      <w:r w:rsidR="008872CA" w:rsidRPr="009B1470">
        <w:rPr>
          <w:rFonts w:cs="Times New Roman"/>
          <w:szCs w:val="24"/>
        </w:rPr>
        <w:t>les activités d</w:t>
      </w:r>
      <w:r w:rsidR="008C2278" w:rsidRPr="009B1470">
        <w:rPr>
          <w:rFonts w:cs="Times New Roman"/>
          <w:szCs w:val="24"/>
        </w:rPr>
        <w:t>e</w:t>
      </w:r>
      <w:r w:rsidR="008872CA" w:rsidRPr="009B1470">
        <w:rPr>
          <w:rFonts w:cs="Times New Roman"/>
          <w:szCs w:val="24"/>
        </w:rPr>
        <w:t xml:space="preserve"> commerce et de l’industrie sont liées entre elles mais négativement aux autres branches. </w:t>
      </w:r>
      <w:r w:rsidR="001024C0" w:rsidRPr="009B1470">
        <w:rPr>
          <w:rFonts w:cs="Times New Roman"/>
          <w:szCs w:val="24"/>
        </w:rPr>
        <w:t>C</w:t>
      </w:r>
      <w:r w:rsidR="008C2278" w:rsidRPr="009B1470">
        <w:rPr>
          <w:rFonts w:cs="Times New Roman"/>
          <w:szCs w:val="24"/>
        </w:rPr>
        <w:t>es</w:t>
      </w:r>
      <w:r w:rsidR="001024C0" w:rsidRPr="009B1470">
        <w:rPr>
          <w:rFonts w:cs="Times New Roman"/>
          <w:szCs w:val="24"/>
        </w:rPr>
        <w:t xml:space="preserve"> activités</w:t>
      </w:r>
      <w:r w:rsidR="008C2278" w:rsidRPr="009B1470">
        <w:rPr>
          <w:rFonts w:cs="Times New Roman"/>
          <w:szCs w:val="24"/>
        </w:rPr>
        <w:t xml:space="preserve"> </w:t>
      </w:r>
      <w:r w:rsidR="001024C0" w:rsidRPr="009B1470">
        <w:rPr>
          <w:rFonts w:cs="Times New Roman"/>
          <w:szCs w:val="24"/>
        </w:rPr>
        <w:t>ont donc</w:t>
      </w:r>
      <w:r w:rsidR="008C2278" w:rsidRPr="009B1470">
        <w:rPr>
          <w:rFonts w:cs="Times New Roman"/>
          <w:szCs w:val="24"/>
        </w:rPr>
        <w:t xml:space="preserve"> </w:t>
      </w:r>
      <w:r w:rsidR="001024C0" w:rsidRPr="009B1470">
        <w:rPr>
          <w:rFonts w:cs="Times New Roman"/>
          <w:szCs w:val="24"/>
        </w:rPr>
        <w:t xml:space="preserve">des </w:t>
      </w:r>
      <w:r w:rsidR="008C2278" w:rsidRPr="009B1470">
        <w:rPr>
          <w:rFonts w:cs="Times New Roman"/>
          <w:szCs w:val="24"/>
        </w:rPr>
        <w:t>ressembl</w:t>
      </w:r>
      <w:r w:rsidR="001024C0" w:rsidRPr="009B1470">
        <w:rPr>
          <w:rFonts w:cs="Times New Roman"/>
          <w:szCs w:val="24"/>
        </w:rPr>
        <w:t>ance</w:t>
      </w:r>
      <w:r w:rsidR="008C2278" w:rsidRPr="009B1470">
        <w:rPr>
          <w:rFonts w:cs="Times New Roman"/>
          <w:szCs w:val="24"/>
        </w:rPr>
        <w:t>s</w:t>
      </w:r>
      <w:r w:rsidR="001024C0" w:rsidRPr="009B1470">
        <w:rPr>
          <w:rFonts w:cs="Times New Roman"/>
          <w:szCs w:val="24"/>
        </w:rPr>
        <w:t xml:space="preserve"> entre elles.</w:t>
      </w:r>
      <w:r w:rsidR="008C2278" w:rsidRPr="009B1470">
        <w:rPr>
          <w:rFonts w:cs="Times New Roman"/>
          <w:szCs w:val="24"/>
        </w:rPr>
        <w:t xml:space="preserve"> </w:t>
      </w:r>
    </w:p>
    <w:p w14:paraId="33268571" w14:textId="16EDDF84" w:rsidR="002A72AF" w:rsidRPr="002A72AF" w:rsidRDefault="002A72AF" w:rsidP="00CE3EE9">
      <w:pPr>
        <w:pStyle w:val="Lgende"/>
        <w:keepNext/>
        <w:jc w:val="both"/>
        <w:rPr>
          <w:sz w:val="20"/>
          <w:szCs w:val="20"/>
          <w:u w:val="single"/>
        </w:rPr>
      </w:pPr>
      <w:bookmarkStart w:id="93" w:name="_Toc107502029"/>
      <w:r w:rsidRPr="002A72AF">
        <w:rPr>
          <w:sz w:val="20"/>
          <w:szCs w:val="20"/>
          <w:u w:val="single"/>
        </w:rPr>
        <w:t xml:space="preserve">Tableau </w:t>
      </w:r>
      <w:r w:rsidRPr="002A72AF">
        <w:rPr>
          <w:sz w:val="20"/>
          <w:szCs w:val="20"/>
          <w:u w:val="single"/>
        </w:rPr>
        <w:fldChar w:fldCharType="begin"/>
      </w:r>
      <w:r w:rsidRPr="002A72AF">
        <w:rPr>
          <w:sz w:val="20"/>
          <w:szCs w:val="20"/>
          <w:u w:val="single"/>
        </w:rPr>
        <w:instrText xml:space="preserve"> SEQ Tableau \* ARABIC </w:instrText>
      </w:r>
      <w:r w:rsidRPr="002A72AF">
        <w:rPr>
          <w:sz w:val="20"/>
          <w:szCs w:val="20"/>
          <w:u w:val="single"/>
        </w:rPr>
        <w:fldChar w:fldCharType="separate"/>
      </w:r>
      <w:r w:rsidR="00EF636F">
        <w:rPr>
          <w:noProof/>
          <w:sz w:val="20"/>
          <w:szCs w:val="20"/>
          <w:u w:val="single"/>
        </w:rPr>
        <w:t>8</w:t>
      </w:r>
      <w:r w:rsidRPr="002A72AF">
        <w:rPr>
          <w:sz w:val="20"/>
          <w:szCs w:val="20"/>
          <w:u w:val="single"/>
        </w:rPr>
        <w:fldChar w:fldCharType="end"/>
      </w:r>
      <w:r w:rsidRPr="002A72AF">
        <w:rPr>
          <w:sz w:val="20"/>
          <w:szCs w:val="20"/>
          <w:u w:val="single"/>
        </w:rPr>
        <w:t>: Tableau des coordonnées des modalités lignes</w:t>
      </w:r>
      <w:bookmarkEnd w:id="93"/>
    </w:p>
    <w:tbl>
      <w:tblPr>
        <w:tblW w:w="5935" w:type="dxa"/>
        <w:jc w:val="center"/>
        <w:tblCellMar>
          <w:left w:w="70" w:type="dxa"/>
          <w:right w:w="70" w:type="dxa"/>
        </w:tblCellMar>
        <w:tblLook w:val="04A0" w:firstRow="1" w:lastRow="0" w:firstColumn="1" w:lastColumn="0" w:noHBand="0" w:noVBand="1"/>
      </w:tblPr>
      <w:tblGrid>
        <w:gridCol w:w="2335"/>
        <w:gridCol w:w="1200"/>
        <w:gridCol w:w="1200"/>
        <w:gridCol w:w="1200"/>
      </w:tblGrid>
      <w:tr w:rsidR="008C7F35" w:rsidRPr="008C7F35" w14:paraId="6B1CFBC1" w14:textId="77777777" w:rsidTr="005053E5">
        <w:trPr>
          <w:trHeight w:val="454"/>
          <w:jc w:val="center"/>
        </w:trPr>
        <w:tc>
          <w:tcPr>
            <w:tcW w:w="2335" w:type="dxa"/>
            <w:tcBorders>
              <w:top w:val="nil"/>
              <w:left w:val="nil"/>
              <w:bottom w:val="nil"/>
              <w:right w:val="nil"/>
            </w:tcBorders>
            <w:shd w:val="clear" w:color="auto" w:fill="auto"/>
            <w:noWrap/>
            <w:vAlign w:val="bottom"/>
            <w:hideMark/>
          </w:tcPr>
          <w:p w14:paraId="74CCB92F" w14:textId="77777777" w:rsidR="008C7F35" w:rsidRPr="008C7F35" w:rsidRDefault="008C7F35" w:rsidP="00CE3EE9">
            <w:pPr>
              <w:spacing w:after="0" w:line="240" w:lineRule="auto"/>
              <w:jc w:val="both"/>
              <w:rPr>
                <w:rFonts w:eastAsia="Times New Roman" w:cs="Times New Roman"/>
                <w:szCs w:val="24"/>
                <w:lang w:eastAsia="fr-FR"/>
              </w:rPr>
            </w:pPr>
          </w:p>
        </w:tc>
        <w:tc>
          <w:tcPr>
            <w:tcW w:w="1200" w:type="dxa"/>
            <w:tcBorders>
              <w:top w:val="nil"/>
              <w:left w:val="nil"/>
              <w:bottom w:val="nil"/>
              <w:right w:val="nil"/>
            </w:tcBorders>
            <w:shd w:val="clear" w:color="auto" w:fill="auto"/>
            <w:noWrap/>
            <w:vAlign w:val="bottom"/>
            <w:hideMark/>
          </w:tcPr>
          <w:p w14:paraId="6CE9485E" w14:textId="77777777" w:rsidR="008C7F35" w:rsidRPr="008C7F35" w:rsidRDefault="008C7F35" w:rsidP="00CE3EE9">
            <w:pPr>
              <w:spacing w:after="0" w:line="240" w:lineRule="auto"/>
              <w:jc w:val="both"/>
              <w:rPr>
                <w:rFonts w:eastAsia="Times New Roman" w:cs="Times New Roman"/>
                <w:color w:val="FFFFFF" w:themeColor="background1"/>
                <w:sz w:val="20"/>
                <w:szCs w:val="20"/>
                <w:lang w:eastAsia="fr-FR"/>
              </w:rPr>
            </w:pPr>
          </w:p>
        </w:tc>
        <w:tc>
          <w:tcPr>
            <w:tcW w:w="2400" w:type="dxa"/>
            <w:gridSpan w:val="2"/>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4C8A2792" w14:textId="77777777" w:rsidR="008C7F35" w:rsidRPr="008C7F35" w:rsidRDefault="008C7F35" w:rsidP="00CE3EE9">
            <w:pPr>
              <w:spacing w:after="0" w:line="240" w:lineRule="auto"/>
              <w:jc w:val="both"/>
              <w:rPr>
                <w:rFonts w:ascii="Bahnschrift Light Condensed" w:eastAsia="Times New Roman" w:hAnsi="Bahnschrift Light Condensed" w:cs="Calibri"/>
                <w:b/>
                <w:bCs/>
                <w:color w:val="FFFFFF" w:themeColor="background1"/>
                <w:lang w:eastAsia="fr-FR"/>
              </w:rPr>
            </w:pPr>
            <w:r w:rsidRPr="008C7F35">
              <w:rPr>
                <w:rFonts w:ascii="Bahnschrift Light Condensed" w:eastAsia="Times New Roman" w:hAnsi="Bahnschrift Light Condensed" w:cs="Calibri"/>
                <w:b/>
                <w:bCs/>
                <w:color w:val="FFFFFF" w:themeColor="background1"/>
                <w:lang w:eastAsia="fr-FR"/>
              </w:rPr>
              <w:t>Coordonnées</w:t>
            </w:r>
          </w:p>
        </w:tc>
      </w:tr>
      <w:tr w:rsidR="008C7F35" w:rsidRPr="008C7F35" w14:paraId="3B1EB322" w14:textId="77777777" w:rsidTr="005053E5">
        <w:trPr>
          <w:trHeight w:val="454"/>
          <w:jc w:val="center"/>
        </w:trPr>
        <w:tc>
          <w:tcPr>
            <w:tcW w:w="2335" w:type="dxa"/>
            <w:tcBorders>
              <w:top w:val="single" w:sz="8" w:space="0" w:color="auto"/>
              <w:left w:val="single" w:sz="8" w:space="0" w:color="auto"/>
              <w:bottom w:val="single" w:sz="8" w:space="0" w:color="auto"/>
              <w:right w:val="single" w:sz="4" w:space="0" w:color="auto"/>
            </w:tcBorders>
            <w:shd w:val="clear" w:color="auto" w:fill="4472C4" w:themeFill="accent1"/>
            <w:vAlign w:val="center"/>
            <w:hideMark/>
          </w:tcPr>
          <w:p w14:paraId="51F314A5" w14:textId="2549D349" w:rsidR="008C7F35" w:rsidRPr="008C7F35" w:rsidRDefault="004759CA"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Pr>
                <w:rFonts w:ascii="Bahnschrift Light Condensed" w:eastAsia="Times New Roman" w:hAnsi="Bahnschrift Light Condensed" w:cs="Calibri"/>
                <w:b/>
                <w:bCs/>
                <w:color w:val="FFFFFF" w:themeColor="background1"/>
                <w:sz w:val="20"/>
                <w:szCs w:val="20"/>
                <w:lang w:eastAsia="fr-FR"/>
              </w:rPr>
              <w:t>Branche d’activité</w:t>
            </w:r>
          </w:p>
        </w:tc>
        <w:tc>
          <w:tcPr>
            <w:tcW w:w="1200" w:type="dxa"/>
            <w:tcBorders>
              <w:top w:val="single" w:sz="8" w:space="0" w:color="auto"/>
              <w:left w:val="nil"/>
              <w:bottom w:val="single" w:sz="8" w:space="0" w:color="auto"/>
              <w:right w:val="single" w:sz="4" w:space="0" w:color="auto"/>
            </w:tcBorders>
            <w:shd w:val="clear" w:color="auto" w:fill="4472C4" w:themeFill="accent1"/>
            <w:vAlign w:val="center"/>
            <w:hideMark/>
          </w:tcPr>
          <w:p w14:paraId="756BEFC1" w14:textId="77777777" w:rsidR="008C7F35" w:rsidRPr="008C7F35" w:rsidRDefault="008C7F35"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8C7F35">
              <w:rPr>
                <w:rFonts w:ascii="Bahnschrift Light Condensed" w:eastAsia="Times New Roman" w:hAnsi="Bahnschrift Light Condensed" w:cs="Calibri"/>
                <w:b/>
                <w:bCs/>
                <w:color w:val="FFFFFF" w:themeColor="background1"/>
                <w:sz w:val="20"/>
                <w:szCs w:val="20"/>
                <w:lang w:eastAsia="fr-FR"/>
              </w:rPr>
              <w:t xml:space="preserve">Poids relatif  </w:t>
            </w:r>
          </w:p>
        </w:tc>
        <w:tc>
          <w:tcPr>
            <w:tcW w:w="1200" w:type="dxa"/>
            <w:tcBorders>
              <w:top w:val="nil"/>
              <w:left w:val="nil"/>
              <w:bottom w:val="single" w:sz="8" w:space="0" w:color="auto"/>
              <w:right w:val="single" w:sz="4" w:space="0" w:color="auto"/>
            </w:tcBorders>
            <w:shd w:val="clear" w:color="auto" w:fill="4472C4" w:themeFill="accent1"/>
            <w:vAlign w:val="center"/>
            <w:hideMark/>
          </w:tcPr>
          <w:p w14:paraId="48D9BBF2" w14:textId="77777777" w:rsidR="008C7F35" w:rsidRPr="008C7F35" w:rsidRDefault="008C7F35"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8C7F35">
              <w:rPr>
                <w:rFonts w:ascii="Bahnschrift Light Condensed" w:eastAsia="Times New Roman" w:hAnsi="Bahnschrift Light Condensed" w:cs="Calibri"/>
                <w:b/>
                <w:bCs/>
                <w:color w:val="FFFFFF" w:themeColor="background1"/>
                <w:sz w:val="20"/>
                <w:szCs w:val="20"/>
                <w:lang w:eastAsia="fr-FR"/>
              </w:rPr>
              <w:t>Axe   1</w:t>
            </w:r>
          </w:p>
        </w:tc>
        <w:tc>
          <w:tcPr>
            <w:tcW w:w="1200" w:type="dxa"/>
            <w:tcBorders>
              <w:top w:val="nil"/>
              <w:left w:val="nil"/>
              <w:bottom w:val="single" w:sz="8" w:space="0" w:color="auto"/>
              <w:right w:val="single" w:sz="4" w:space="0" w:color="auto"/>
            </w:tcBorders>
            <w:shd w:val="clear" w:color="auto" w:fill="4472C4" w:themeFill="accent1"/>
            <w:vAlign w:val="center"/>
            <w:hideMark/>
          </w:tcPr>
          <w:p w14:paraId="640BFE11" w14:textId="77777777" w:rsidR="008C7F35" w:rsidRPr="008C7F35" w:rsidRDefault="008C7F35"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8C7F35">
              <w:rPr>
                <w:rFonts w:ascii="Bahnschrift Light Condensed" w:eastAsia="Times New Roman" w:hAnsi="Bahnschrift Light Condensed" w:cs="Calibri"/>
                <w:b/>
                <w:bCs/>
                <w:color w:val="FFFFFF" w:themeColor="background1"/>
                <w:sz w:val="20"/>
                <w:szCs w:val="20"/>
                <w:lang w:eastAsia="fr-FR"/>
              </w:rPr>
              <w:t>Axe   2</w:t>
            </w:r>
          </w:p>
        </w:tc>
      </w:tr>
      <w:tr w:rsidR="008C7F35" w:rsidRPr="008C7F35" w14:paraId="6BBEF8D1" w14:textId="77777777" w:rsidTr="005053E5">
        <w:trPr>
          <w:trHeight w:val="454"/>
          <w:jc w:val="center"/>
        </w:trPr>
        <w:tc>
          <w:tcPr>
            <w:tcW w:w="2335" w:type="dxa"/>
            <w:tcBorders>
              <w:top w:val="nil"/>
              <w:left w:val="single" w:sz="8" w:space="0" w:color="auto"/>
              <w:bottom w:val="single" w:sz="4" w:space="0" w:color="auto"/>
              <w:right w:val="single" w:sz="4" w:space="0" w:color="auto"/>
            </w:tcBorders>
            <w:shd w:val="clear" w:color="auto" w:fill="4472C4" w:themeFill="accent1"/>
            <w:vAlign w:val="center"/>
            <w:hideMark/>
          </w:tcPr>
          <w:p w14:paraId="23CAFAD7" w14:textId="77777777" w:rsidR="008C7F35" w:rsidRPr="008C7F35" w:rsidRDefault="008C7F35"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8C7F35">
              <w:rPr>
                <w:rFonts w:ascii="Bahnschrift Light Condensed" w:eastAsia="Times New Roman" w:hAnsi="Bahnschrift Light Condensed" w:cs="Calibri"/>
                <w:b/>
                <w:bCs/>
                <w:color w:val="FFFFFF" w:themeColor="background1"/>
                <w:sz w:val="20"/>
                <w:szCs w:val="20"/>
                <w:lang w:eastAsia="fr-FR"/>
              </w:rPr>
              <w:t>Agriculture, élevage, foresterie</w:t>
            </w:r>
          </w:p>
        </w:tc>
        <w:tc>
          <w:tcPr>
            <w:tcW w:w="1200" w:type="dxa"/>
            <w:tcBorders>
              <w:top w:val="nil"/>
              <w:left w:val="nil"/>
              <w:bottom w:val="single" w:sz="4" w:space="0" w:color="auto"/>
              <w:right w:val="single" w:sz="4" w:space="0" w:color="auto"/>
            </w:tcBorders>
            <w:shd w:val="clear" w:color="auto" w:fill="auto"/>
            <w:noWrap/>
            <w:vAlign w:val="center"/>
            <w:hideMark/>
          </w:tcPr>
          <w:p w14:paraId="3D05DBA1"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40,57</w:t>
            </w:r>
          </w:p>
        </w:tc>
        <w:tc>
          <w:tcPr>
            <w:tcW w:w="1200" w:type="dxa"/>
            <w:tcBorders>
              <w:top w:val="nil"/>
              <w:left w:val="nil"/>
              <w:bottom w:val="single" w:sz="4" w:space="0" w:color="auto"/>
              <w:right w:val="single" w:sz="4" w:space="0" w:color="auto"/>
            </w:tcBorders>
            <w:shd w:val="clear" w:color="auto" w:fill="auto"/>
            <w:noWrap/>
            <w:vAlign w:val="center"/>
            <w:hideMark/>
          </w:tcPr>
          <w:p w14:paraId="24C77AF1"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1,03</w:t>
            </w:r>
          </w:p>
        </w:tc>
        <w:tc>
          <w:tcPr>
            <w:tcW w:w="1200" w:type="dxa"/>
            <w:tcBorders>
              <w:top w:val="nil"/>
              <w:left w:val="nil"/>
              <w:bottom w:val="single" w:sz="4" w:space="0" w:color="auto"/>
              <w:right w:val="single" w:sz="4" w:space="0" w:color="auto"/>
            </w:tcBorders>
            <w:shd w:val="clear" w:color="auto" w:fill="auto"/>
            <w:noWrap/>
            <w:vAlign w:val="center"/>
            <w:hideMark/>
          </w:tcPr>
          <w:p w14:paraId="13C44605"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0,05</w:t>
            </w:r>
          </w:p>
        </w:tc>
      </w:tr>
      <w:tr w:rsidR="008C7F35" w:rsidRPr="008C7F35" w14:paraId="43EDAC10" w14:textId="77777777" w:rsidTr="005053E5">
        <w:trPr>
          <w:trHeight w:val="454"/>
          <w:jc w:val="center"/>
        </w:trPr>
        <w:tc>
          <w:tcPr>
            <w:tcW w:w="2335" w:type="dxa"/>
            <w:tcBorders>
              <w:top w:val="nil"/>
              <w:left w:val="single" w:sz="8" w:space="0" w:color="auto"/>
              <w:bottom w:val="single" w:sz="4" w:space="0" w:color="auto"/>
              <w:right w:val="single" w:sz="4" w:space="0" w:color="auto"/>
            </w:tcBorders>
            <w:shd w:val="clear" w:color="auto" w:fill="4472C4" w:themeFill="accent1"/>
            <w:vAlign w:val="center"/>
            <w:hideMark/>
          </w:tcPr>
          <w:p w14:paraId="185C6350" w14:textId="7CF51DA6" w:rsidR="008C7F35" w:rsidRPr="008C7F35" w:rsidRDefault="008C7F35"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8C7F35">
              <w:rPr>
                <w:rFonts w:ascii="Bahnschrift Light Condensed" w:eastAsia="Times New Roman" w:hAnsi="Bahnschrift Light Condensed" w:cs="Calibri"/>
                <w:b/>
                <w:bCs/>
                <w:color w:val="FFFFFF" w:themeColor="background1"/>
                <w:sz w:val="20"/>
                <w:szCs w:val="20"/>
                <w:lang w:eastAsia="fr-FR"/>
              </w:rPr>
              <w:t>Pêche</w:t>
            </w:r>
          </w:p>
        </w:tc>
        <w:tc>
          <w:tcPr>
            <w:tcW w:w="1200" w:type="dxa"/>
            <w:tcBorders>
              <w:top w:val="nil"/>
              <w:left w:val="nil"/>
              <w:bottom w:val="single" w:sz="4" w:space="0" w:color="auto"/>
              <w:right w:val="single" w:sz="4" w:space="0" w:color="auto"/>
            </w:tcBorders>
            <w:shd w:val="clear" w:color="auto" w:fill="auto"/>
            <w:noWrap/>
            <w:vAlign w:val="center"/>
            <w:hideMark/>
          </w:tcPr>
          <w:p w14:paraId="2B5AB16E"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3,02</w:t>
            </w:r>
          </w:p>
        </w:tc>
        <w:tc>
          <w:tcPr>
            <w:tcW w:w="1200" w:type="dxa"/>
            <w:tcBorders>
              <w:top w:val="nil"/>
              <w:left w:val="nil"/>
              <w:bottom w:val="single" w:sz="4" w:space="0" w:color="auto"/>
              <w:right w:val="single" w:sz="4" w:space="0" w:color="auto"/>
            </w:tcBorders>
            <w:shd w:val="clear" w:color="auto" w:fill="auto"/>
            <w:noWrap/>
            <w:vAlign w:val="center"/>
            <w:hideMark/>
          </w:tcPr>
          <w:p w14:paraId="515599BC"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0,15</w:t>
            </w:r>
          </w:p>
        </w:tc>
        <w:tc>
          <w:tcPr>
            <w:tcW w:w="1200" w:type="dxa"/>
            <w:tcBorders>
              <w:top w:val="nil"/>
              <w:left w:val="nil"/>
              <w:bottom w:val="single" w:sz="4" w:space="0" w:color="auto"/>
              <w:right w:val="single" w:sz="4" w:space="0" w:color="auto"/>
            </w:tcBorders>
            <w:shd w:val="clear" w:color="auto" w:fill="auto"/>
            <w:noWrap/>
            <w:vAlign w:val="center"/>
            <w:hideMark/>
          </w:tcPr>
          <w:p w14:paraId="5BF793CB"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0,60</w:t>
            </w:r>
          </w:p>
        </w:tc>
      </w:tr>
      <w:tr w:rsidR="008C7F35" w:rsidRPr="008C7F35" w14:paraId="344B0F87" w14:textId="77777777" w:rsidTr="005053E5">
        <w:trPr>
          <w:trHeight w:val="454"/>
          <w:jc w:val="center"/>
        </w:trPr>
        <w:tc>
          <w:tcPr>
            <w:tcW w:w="2335" w:type="dxa"/>
            <w:tcBorders>
              <w:top w:val="nil"/>
              <w:left w:val="single" w:sz="8" w:space="0" w:color="auto"/>
              <w:bottom w:val="single" w:sz="4" w:space="0" w:color="auto"/>
              <w:right w:val="single" w:sz="4" w:space="0" w:color="auto"/>
            </w:tcBorders>
            <w:shd w:val="clear" w:color="auto" w:fill="4472C4" w:themeFill="accent1"/>
            <w:vAlign w:val="center"/>
            <w:hideMark/>
          </w:tcPr>
          <w:p w14:paraId="0FEEA913" w14:textId="77777777" w:rsidR="008C7F35" w:rsidRPr="008C7F35" w:rsidRDefault="008C7F35"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8C7F35">
              <w:rPr>
                <w:rFonts w:ascii="Bahnschrift Light Condensed" w:eastAsia="Times New Roman" w:hAnsi="Bahnschrift Light Condensed" w:cs="Calibri"/>
                <w:b/>
                <w:bCs/>
                <w:color w:val="FFFFFF" w:themeColor="background1"/>
                <w:sz w:val="20"/>
                <w:szCs w:val="20"/>
                <w:lang w:eastAsia="fr-FR"/>
              </w:rPr>
              <w:t>Industrie</w:t>
            </w:r>
          </w:p>
        </w:tc>
        <w:tc>
          <w:tcPr>
            <w:tcW w:w="1200" w:type="dxa"/>
            <w:tcBorders>
              <w:top w:val="nil"/>
              <w:left w:val="nil"/>
              <w:bottom w:val="single" w:sz="4" w:space="0" w:color="auto"/>
              <w:right w:val="single" w:sz="4" w:space="0" w:color="auto"/>
            </w:tcBorders>
            <w:shd w:val="clear" w:color="auto" w:fill="auto"/>
            <w:noWrap/>
            <w:vAlign w:val="center"/>
            <w:hideMark/>
          </w:tcPr>
          <w:p w14:paraId="51D8E769"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17,03</w:t>
            </w:r>
          </w:p>
        </w:tc>
        <w:tc>
          <w:tcPr>
            <w:tcW w:w="1200" w:type="dxa"/>
            <w:tcBorders>
              <w:top w:val="nil"/>
              <w:left w:val="nil"/>
              <w:bottom w:val="single" w:sz="4" w:space="0" w:color="auto"/>
              <w:right w:val="single" w:sz="4" w:space="0" w:color="auto"/>
            </w:tcBorders>
            <w:shd w:val="clear" w:color="auto" w:fill="00B050"/>
            <w:noWrap/>
            <w:vAlign w:val="center"/>
            <w:hideMark/>
          </w:tcPr>
          <w:p w14:paraId="0932991D"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-0,83</w:t>
            </w:r>
          </w:p>
        </w:tc>
        <w:tc>
          <w:tcPr>
            <w:tcW w:w="1200" w:type="dxa"/>
            <w:tcBorders>
              <w:top w:val="nil"/>
              <w:left w:val="nil"/>
              <w:bottom w:val="single" w:sz="4" w:space="0" w:color="auto"/>
              <w:right w:val="single" w:sz="4" w:space="0" w:color="auto"/>
            </w:tcBorders>
            <w:shd w:val="clear" w:color="auto" w:fill="FFFF00"/>
            <w:noWrap/>
            <w:vAlign w:val="center"/>
            <w:hideMark/>
          </w:tcPr>
          <w:p w14:paraId="7528AB93"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-0,06</w:t>
            </w:r>
          </w:p>
        </w:tc>
      </w:tr>
      <w:tr w:rsidR="008C7F35" w:rsidRPr="008C7F35" w14:paraId="7B3ADEAF" w14:textId="77777777" w:rsidTr="005053E5">
        <w:trPr>
          <w:trHeight w:val="454"/>
          <w:jc w:val="center"/>
        </w:trPr>
        <w:tc>
          <w:tcPr>
            <w:tcW w:w="2335" w:type="dxa"/>
            <w:tcBorders>
              <w:top w:val="nil"/>
              <w:left w:val="single" w:sz="8" w:space="0" w:color="auto"/>
              <w:bottom w:val="single" w:sz="4" w:space="0" w:color="auto"/>
              <w:right w:val="single" w:sz="4" w:space="0" w:color="auto"/>
            </w:tcBorders>
            <w:shd w:val="clear" w:color="auto" w:fill="4472C4" w:themeFill="accent1"/>
            <w:vAlign w:val="center"/>
            <w:hideMark/>
          </w:tcPr>
          <w:p w14:paraId="3E9F81E3" w14:textId="77777777" w:rsidR="008C7F35" w:rsidRPr="008C7F35" w:rsidRDefault="008C7F35"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8C7F35">
              <w:rPr>
                <w:rFonts w:ascii="Bahnschrift Light Condensed" w:eastAsia="Times New Roman" w:hAnsi="Bahnschrift Light Condensed" w:cs="Calibri"/>
                <w:b/>
                <w:bCs/>
                <w:color w:val="FFFFFF" w:themeColor="background1"/>
                <w:sz w:val="20"/>
                <w:szCs w:val="20"/>
                <w:lang w:eastAsia="fr-FR"/>
              </w:rPr>
              <w:t>Commerce</w:t>
            </w:r>
          </w:p>
        </w:tc>
        <w:tc>
          <w:tcPr>
            <w:tcW w:w="1200" w:type="dxa"/>
            <w:tcBorders>
              <w:top w:val="nil"/>
              <w:left w:val="nil"/>
              <w:bottom w:val="single" w:sz="4" w:space="0" w:color="auto"/>
              <w:right w:val="single" w:sz="4" w:space="0" w:color="auto"/>
            </w:tcBorders>
            <w:shd w:val="clear" w:color="auto" w:fill="auto"/>
            <w:noWrap/>
            <w:vAlign w:val="center"/>
            <w:hideMark/>
          </w:tcPr>
          <w:p w14:paraId="0846C520"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22,70</w:t>
            </w:r>
          </w:p>
        </w:tc>
        <w:tc>
          <w:tcPr>
            <w:tcW w:w="1200" w:type="dxa"/>
            <w:tcBorders>
              <w:top w:val="nil"/>
              <w:left w:val="nil"/>
              <w:bottom w:val="single" w:sz="4" w:space="0" w:color="auto"/>
              <w:right w:val="single" w:sz="4" w:space="0" w:color="auto"/>
            </w:tcBorders>
            <w:shd w:val="clear" w:color="auto" w:fill="00B050"/>
            <w:noWrap/>
            <w:vAlign w:val="center"/>
            <w:hideMark/>
          </w:tcPr>
          <w:p w14:paraId="1E050012"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-0,58</w:t>
            </w:r>
          </w:p>
        </w:tc>
        <w:tc>
          <w:tcPr>
            <w:tcW w:w="1200" w:type="dxa"/>
            <w:tcBorders>
              <w:top w:val="nil"/>
              <w:left w:val="nil"/>
              <w:bottom w:val="single" w:sz="4" w:space="0" w:color="auto"/>
              <w:right w:val="single" w:sz="4" w:space="0" w:color="auto"/>
            </w:tcBorders>
            <w:shd w:val="clear" w:color="auto" w:fill="FFFF00"/>
            <w:noWrap/>
            <w:vAlign w:val="center"/>
            <w:hideMark/>
          </w:tcPr>
          <w:p w14:paraId="40E062CB"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-0,85</w:t>
            </w:r>
          </w:p>
        </w:tc>
      </w:tr>
      <w:tr w:rsidR="008C7F35" w:rsidRPr="008C7F35" w14:paraId="5ED09866" w14:textId="77777777" w:rsidTr="005053E5">
        <w:trPr>
          <w:trHeight w:val="454"/>
          <w:jc w:val="center"/>
        </w:trPr>
        <w:tc>
          <w:tcPr>
            <w:tcW w:w="2335" w:type="dxa"/>
            <w:tcBorders>
              <w:top w:val="nil"/>
              <w:left w:val="single" w:sz="8" w:space="0" w:color="auto"/>
              <w:bottom w:val="single" w:sz="8" w:space="0" w:color="auto"/>
              <w:right w:val="single" w:sz="4" w:space="0" w:color="auto"/>
            </w:tcBorders>
            <w:shd w:val="clear" w:color="auto" w:fill="4472C4" w:themeFill="accent1"/>
            <w:vAlign w:val="center"/>
            <w:hideMark/>
          </w:tcPr>
          <w:p w14:paraId="1C7DD0B8" w14:textId="77777777" w:rsidR="008C7F35" w:rsidRPr="008C7F35" w:rsidRDefault="008C7F35"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8C7F35">
              <w:rPr>
                <w:rFonts w:ascii="Bahnschrift Light Condensed" w:eastAsia="Times New Roman" w:hAnsi="Bahnschrift Light Condensed" w:cs="Calibri"/>
                <w:b/>
                <w:bCs/>
                <w:color w:val="FFFFFF" w:themeColor="background1"/>
                <w:sz w:val="20"/>
                <w:szCs w:val="20"/>
                <w:lang w:eastAsia="fr-FR"/>
              </w:rPr>
              <w:t>Service</w:t>
            </w:r>
          </w:p>
        </w:tc>
        <w:tc>
          <w:tcPr>
            <w:tcW w:w="1200" w:type="dxa"/>
            <w:tcBorders>
              <w:top w:val="nil"/>
              <w:left w:val="nil"/>
              <w:bottom w:val="single" w:sz="8" w:space="0" w:color="auto"/>
              <w:right w:val="single" w:sz="4" w:space="0" w:color="auto"/>
            </w:tcBorders>
            <w:shd w:val="clear" w:color="auto" w:fill="auto"/>
            <w:noWrap/>
            <w:vAlign w:val="center"/>
            <w:hideMark/>
          </w:tcPr>
          <w:p w14:paraId="21BCE11D"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16,69</w:t>
            </w:r>
          </w:p>
        </w:tc>
        <w:tc>
          <w:tcPr>
            <w:tcW w:w="1200" w:type="dxa"/>
            <w:tcBorders>
              <w:top w:val="nil"/>
              <w:left w:val="nil"/>
              <w:bottom w:val="single" w:sz="8" w:space="0" w:color="auto"/>
              <w:right w:val="single" w:sz="4" w:space="0" w:color="auto"/>
            </w:tcBorders>
            <w:shd w:val="clear" w:color="auto" w:fill="00B050"/>
            <w:noWrap/>
            <w:vAlign w:val="center"/>
            <w:hideMark/>
          </w:tcPr>
          <w:p w14:paraId="6614C6D6" w14:textId="77777777" w:rsidR="008C7F35" w:rsidRPr="008C7F35" w:rsidRDefault="008C7F35" w:rsidP="00CE3EE9">
            <w:pPr>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-0,90</w:t>
            </w:r>
          </w:p>
        </w:tc>
        <w:tc>
          <w:tcPr>
            <w:tcW w:w="1200" w:type="dxa"/>
            <w:tcBorders>
              <w:top w:val="nil"/>
              <w:left w:val="nil"/>
              <w:bottom w:val="single" w:sz="8" w:space="0" w:color="auto"/>
              <w:right w:val="single" w:sz="4" w:space="0" w:color="auto"/>
            </w:tcBorders>
            <w:shd w:val="clear" w:color="auto" w:fill="auto"/>
            <w:noWrap/>
            <w:vAlign w:val="center"/>
            <w:hideMark/>
          </w:tcPr>
          <w:p w14:paraId="461CED83" w14:textId="77777777" w:rsidR="008C7F35" w:rsidRPr="008C7F35" w:rsidRDefault="008C7F35" w:rsidP="00CE3EE9">
            <w:pPr>
              <w:keepNext/>
              <w:spacing w:after="0" w:line="240" w:lineRule="auto"/>
              <w:jc w:val="both"/>
              <w:rPr>
                <w:rFonts w:ascii="Bahnschrift Light Condensed" w:eastAsia="Times New Roman" w:hAnsi="Bahnschrift Light Condensed" w:cs="Calibri"/>
                <w:color w:val="000000"/>
                <w:sz w:val="20"/>
                <w:szCs w:val="20"/>
                <w:lang w:eastAsia="fr-FR"/>
              </w:rPr>
            </w:pPr>
            <w:r w:rsidRPr="008C7F35">
              <w:rPr>
                <w:rFonts w:ascii="Bahnschrift Light Condensed" w:eastAsia="Times New Roman" w:hAnsi="Bahnschrift Light Condensed" w:cs="Calibri"/>
                <w:color w:val="000000"/>
                <w:sz w:val="20"/>
                <w:szCs w:val="20"/>
                <w:lang w:eastAsia="fr-FR"/>
              </w:rPr>
              <w:t>0,98</w:t>
            </w:r>
          </w:p>
        </w:tc>
      </w:tr>
    </w:tbl>
    <w:p w14:paraId="1EE6F517" w14:textId="12F87514" w:rsidR="00D63B1A" w:rsidRPr="002A72AF" w:rsidRDefault="002A72AF" w:rsidP="00CE3EE9">
      <w:pPr>
        <w:pStyle w:val="Lgende"/>
        <w:jc w:val="both"/>
        <w:rPr>
          <w:rFonts w:cs="Times New Roman"/>
          <w:sz w:val="28"/>
          <w:szCs w:val="28"/>
          <w:u w:val="single"/>
        </w:rPr>
      </w:pPr>
      <w:r w:rsidRPr="002A72AF">
        <w:rPr>
          <w:sz w:val="20"/>
          <w:szCs w:val="20"/>
          <w:u w:val="single"/>
        </w:rPr>
        <w:t xml:space="preserve">Source  </w:t>
      </w:r>
      <w:r w:rsidRPr="002A72AF">
        <w:rPr>
          <w:sz w:val="20"/>
          <w:szCs w:val="20"/>
          <w:u w:val="single"/>
        </w:rPr>
        <w:fldChar w:fldCharType="begin"/>
      </w:r>
      <w:r w:rsidRPr="002A72AF">
        <w:rPr>
          <w:sz w:val="20"/>
          <w:szCs w:val="20"/>
          <w:u w:val="single"/>
        </w:rPr>
        <w:instrText xml:space="preserve"> SEQ Source_ \* ARABIC </w:instrText>
      </w:r>
      <w:r w:rsidRPr="002A72AF">
        <w:rPr>
          <w:sz w:val="20"/>
          <w:szCs w:val="20"/>
          <w:u w:val="single"/>
        </w:rPr>
        <w:fldChar w:fldCharType="separate"/>
      </w:r>
      <w:r w:rsidR="00EF636F">
        <w:rPr>
          <w:noProof/>
          <w:sz w:val="20"/>
          <w:szCs w:val="20"/>
          <w:u w:val="single"/>
        </w:rPr>
        <w:t>11</w:t>
      </w:r>
      <w:r w:rsidRPr="002A72AF">
        <w:rPr>
          <w:sz w:val="20"/>
          <w:szCs w:val="20"/>
          <w:u w:val="single"/>
        </w:rPr>
        <w:fldChar w:fldCharType="end"/>
      </w:r>
      <w:r w:rsidRPr="002A72AF">
        <w:rPr>
          <w:sz w:val="20"/>
          <w:szCs w:val="20"/>
          <w:u w:val="single"/>
        </w:rPr>
        <w:t>: Calculs de l'auteur</w:t>
      </w:r>
    </w:p>
    <w:p w14:paraId="67B670C5" w14:textId="77777777" w:rsidR="003277A1" w:rsidRDefault="003277A1" w:rsidP="00CE3EE9">
      <w:pPr>
        <w:jc w:val="both"/>
        <w:rPr>
          <w:rFonts w:cs="Times New Roman"/>
          <w:szCs w:val="24"/>
        </w:rPr>
      </w:pPr>
    </w:p>
    <w:p w14:paraId="6DC36428" w14:textId="7CB7C328" w:rsidR="00E317BA" w:rsidRDefault="00C56196" w:rsidP="00CE3EE9">
      <w:pPr>
        <w:pStyle w:val="Titre2"/>
      </w:pPr>
      <w:bookmarkStart w:id="94" w:name="_Toc107501665"/>
      <w:r>
        <w:t>Nuage des profils colonne (ou variable)</w:t>
      </w:r>
      <w:bookmarkEnd w:id="94"/>
    </w:p>
    <w:p w14:paraId="6F7D2BA6" w14:textId="01406948" w:rsidR="00C56196" w:rsidRDefault="00C56196" w:rsidP="00CE3EE9">
      <w:pPr>
        <w:pStyle w:val="Titre3"/>
        <w:numPr>
          <w:ilvl w:val="0"/>
          <w:numId w:val="21"/>
        </w:numPr>
      </w:pPr>
      <w:bookmarkStart w:id="95" w:name="_Toc107501666"/>
      <w:r>
        <w:t>Le cosinus carré</w:t>
      </w:r>
      <w:bookmarkEnd w:id="95"/>
    </w:p>
    <w:p w14:paraId="542F2957" w14:textId="6F90C471" w:rsidR="00D53607" w:rsidRDefault="003277A1" w:rsidP="00CE3EE9">
      <w:pPr>
        <w:jc w:val="both"/>
        <w:rPr>
          <w:rFonts w:cs="Times New Roman"/>
          <w:szCs w:val="24"/>
        </w:rPr>
      </w:pPr>
      <w:r>
        <w:rPr>
          <w:rFonts w:cs="Times New Roman"/>
          <w:szCs w:val="24"/>
        </w:rPr>
        <w:t xml:space="preserve">Se référant au seuil fixé plus haut, le tableau montre que, sur l’axe 1 seul le groupe des indépendants agricoles est bien représenté avec un cos² = 1. Cette bonne représentation </w:t>
      </w:r>
      <w:r w:rsidR="00D53607">
        <w:rPr>
          <w:rFonts w:cs="Times New Roman"/>
          <w:szCs w:val="24"/>
        </w:rPr>
        <w:t>caractérise la forte représentativité de</w:t>
      </w:r>
      <w:r w:rsidR="009B1470">
        <w:rPr>
          <w:rFonts w:cs="Times New Roman"/>
          <w:szCs w:val="24"/>
        </w:rPr>
        <w:t xml:space="preserve"> </w:t>
      </w:r>
      <w:r w:rsidR="00D53607">
        <w:rPr>
          <w:rFonts w:cs="Times New Roman"/>
          <w:szCs w:val="24"/>
        </w:rPr>
        <w:t>ces derniers sur cet axe ; en d’autres termes ils caractérisent mieux l’axe 1.</w:t>
      </w:r>
    </w:p>
    <w:p w14:paraId="19847D88" w14:textId="75C9B9F0" w:rsidR="00F5271F" w:rsidRDefault="00D53607" w:rsidP="00CE3EE9">
      <w:pPr>
        <w:jc w:val="both"/>
        <w:rPr>
          <w:rFonts w:cs="Times New Roman"/>
          <w:szCs w:val="24"/>
        </w:rPr>
      </w:pPr>
      <w:r>
        <w:rPr>
          <w:rFonts w:cs="Times New Roman"/>
          <w:szCs w:val="24"/>
        </w:rPr>
        <w:lastRenderedPageBreak/>
        <w:t xml:space="preserve"> De même sur l’axe 2, il n’y a que le secteur public qu</w:t>
      </w:r>
      <w:r w:rsidR="00A40214">
        <w:rPr>
          <w:rFonts w:cs="Times New Roman"/>
          <w:szCs w:val="24"/>
        </w:rPr>
        <w:t>i</w:t>
      </w:r>
      <w:r>
        <w:rPr>
          <w:rFonts w:cs="Times New Roman"/>
          <w:szCs w:val="24"/>
        </w:rPr>
        <w:t xml:space="preserve"> </w:t>
      </w:r>
      <w:r w:rsidR="008A6351">
        <w:rPr>
          <w:rFonts w:cs="Times New Roman"/>
          <w:szCs w:val="24"/>
        </w:rPr>
        <w:t>est</w:t>
      </w:r>
      <w:r>
        <w:rPr>
          <w:rFonts w:cs="Times New Roman"/>
          <w:szCs w:val="24"/>
        </w:rPr>
        <w:t xml:space="preserve"> bien représenté avec un cos² = 0,64. Le secteur public caractérise donc mieux l’axe 2. </w:t>
      </w:r>
    </w:p>
    <w:p w14:paraId="0FD34EAF" w14:textId="77777777" w:rsidR="00681FB8" w:rsidRDefault="00681FB8" w:rsidP="00CE3EE9">
      <w:pPr>
        <w:jc w:val="both"/>
        <w:rPr>
          <w:rFonts w:cs="Times New Roman"/>
          <w:szCs w:val="24"/>
        </w:rPr>
      </w:pPr>
    </w:p>
    <w:p w14:paraId="29173A97" w14:textId="78BE2E58" w:rsidR="00F5271F" w:rsidRPr="00F5271F" w:rsidRDefault="00F5271F" w:rsidP="00CE3EE9">
      <w:pPr>
        <w:pStyle w:val="Lgende"/>
        <w:keepNext/>
        <w:jc w:val="both"/>
        <w:rPr>
          <w:sz w:val="20"/>
          <w:szCs w:val="20"/>
          <w:u w:val="single"/>
        </w:rPr>
      </w:pPr>
      <w:bookmarkStart w:id="96" w:name="_Toc107502030"/>
      <w:r w:rsidRPr="00F5271F">
        <w:rPr>
          <w:sz w:val="20"/>
          <w:szCs w:val="20"/>
          <w:u w:val="single"/>
        </w:rPr>
        <w:t xml:space="preserve">Tableau </w:t>
      </w:r>
      <w:r w:rsidRPr="00F5271F">
        <w:rPr>
          <w:sz w:val="20"/>
          <w:szCs w:val="20"/>
          <w:u w:val="single"/>
        </w:rPr>
        <w:fldChar w:fldCharType="begin"/>
      </w:r>
      <w:r w:rsidRPr="00F5271F">
        <w:rPr>
          <w:sz w:val="20"/>
          <w:szCs w:val="20"/>
          <w:u w:val="single"/>
        </w:rPr>
        <w:instrText xml:space="preserve"> SEQ Tableau \* ARABIC </w:instrText>
      </w:r>
      <w:r w:rsidRPr="00F5271F">
        <w:rPr>
          <w:sz w:val="20"/>
          <w:szCs w:val="20"/>
          <w:u w:val="single"/>
        </w:rPr>
        <w:fldChar w:fldCharType="separate"/>
      </w:r>
      <w:r w:rsidR="00EF636F">
        <w:rPr>
          <w:noProof/>
          <w:sz w:val="20"/>
          <w:szCs w:val="20"/>
          <w:u w:val="single"/>
        </w:rPr>
        <w:t>9</w:t>
      </w:r>
      <w:r w:rsidRPr="00F5271F">
        <w:rPr>
          <w:sz w:val="20"/>
          <w:szCs w:val="20"/>
          <w:u w:val="single"/>
        </w:rPr>
        <w:fldChar w:fldCharType="end"/>
      </w:r>
      <w:r w:rsidRPr="00F5271F">
        <w:rPr>
          <w:sz w:val="20"/>
          <w:szCs w:val="20"/>
          <w:u w:val="single"/>
        </w:rPr>
        <w:t>: Tableau des contributions et cos² des profils colonnes</w:t>
      </w:r>
      <w:bookmarkEnd w:id="96"/>
    </w:p>
    <w:tbl>
      <w:tblPr>
        <w:tblW w:w="7924" w:type="dxa"/>
        <w:jc w:val="center"/>
        <w:tblCellMar>
          <w:left w:w="70" w:type="dxa"/>
          <w:right w:w="70" w:type="dxa"/>
        </w:tblCellMar>
        <w:tblLook w:val="04A0" w:firstRow="1" w:lastRow="0" w:firstColumn="1" w:lastColumn="0" w:noHBand="0" w:noVBand="1"/>
      </w:tblPr>
      <w:tblGrid>
        <w:gridCol w:w="2127"/>
        <w:gridCol w:w="1134"/>
        <w:gridCol w:w="1063"/>
        <w:gridCol w:w="1200"/>
        <w:gridCol w:w="1200"/>
        <w:gridCol w:w="1200"/>
      </w:tblGrid>
      <w:tr w:rsidR="004B7691" w:rsidRPr="004B7691" w14:paraId="058A4016" w14:textId="77777777" w:rsidTr="005053E5">
        <w:trPr>
          <w:trHeight w:val="454"/>
          <w:jc w:val="center"/>
        </w:trPr>
        <w:tc>
          <w:tcPr>
            <w:tcW w:w="2127" w:type="dxa"/>
            <w:tcBorders>
              <w:top w:val="nil"/>
              <w:left w:val="nil"/>
              <w:bottom w:val="nil"/>
              <w:right w:val="nil"/>
            </w:tcBorders>
            <w:shd w:val="clear" w:color="auto" w:fill="auto"/>
            <w:noWrap/>
            <w:vAlign w:val="bottom"/>
            <w:hideMark/>
          </w:tcPr>
          <w:p w14:paraId="00C2DF76" w14:textId="77777777" w:rsidR="004B7691" w:rsidRPr="004B7691" w:rsidRDefault="004B7691" w:rsidP="00CE3EE9">
            <w:pPr>
              <w:spacing w:after="0" w:line="240" w:lineRule="auto"/>
              <w:jc w:val="both"/>
              <w:rPr>
                <w:rFonts w:eastAsia="Times New Roman" w:cs="Times New Roman"/>
                <w:szCs w:val="24"/>
                <w:lang w:eastAsia="fr-FR"/>
              </w:rPr>
            </w:pPr>
          </w:p>
        </w:tc>
        <w:tc>
          <w:tcPr>
            <w:tcW w:w="1134" w:type="dxa"/>
            <w:tcBorders>
              <w:top w:val="nil"/>
              <w:left w:val="nil"/>
              <w:bottom w:val="nil"/>
              <w:right w:val="nil"/>
            </w:tcBorders>
            <w:shd w:val="clear" w:color="auto" w:fill="auto"/>
            <w:noWrap/>
            <w:vAlign w:val="bottom"/>
            <w:hideMark/>
          </w:tcPr>
          <w:p w14:paraId="4F035E86" w14:textId="77777777" w:rsidR="004B7691" w:rsidRPr="004B7691" w:rsidRDefault="004B7691" w:rsidP="00CE3EE9">
            <w:pPr>
              <w:spacing w:after="0" w:line="240" w:lineRule="auto"/>
              <w:jc w:val="both"/>
              <w:rPr>
                <w:rFonts w:eastAsia="Times New Roman" w:cs="Times New Roman"/>
                <w:color w:val="FFFFFF" w:themeColor="background1"/>
                <w:sz w:val="20"/>
                <w:szCs w:val="20"/>
                <w:lang w:eastAsia="fr-FR"/>
              </w:rPr>
            </w:pPr>
          </w:p>
        </w:tc>
        <w:tc>
          <w:tcPr>
            <w:tcW w:w="2263" w:type="dxa"/>
            <w:gridSpan w:val="2"/>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4F4E1E69" w14:textId="6A6ACD30" w:rsidR="004B7691" w:rsidRPr="004B7691" w:rsidRDefault="004B7691" w:rsidP="0050697F">
            <w:pPr>
              <w:spacing w:after="0" w:line="240" w:lineRule="auto"/>
              <w:jc w:val="center"/>
              <w:rPr>
                <w:rFonts w:ascii="Bahnschrift Light Condensed" w:eastAsia="Times New Roman" w:hAnsi="Bahnschrift Light Condensed" w:cs="Calibri"/>
                <w:b/>
                <w:bCs/>
                <w:color w:val="FFFFFF" w:themeColor="background1"/>
                <w:sz w:val="20"/>
                <w:szCs w:val="20"/>
                <w:lang w:eastAsia="fr-FR"/>
              </w:rPr>
            </w:pPr>
            <w:r w:rsidRPr="004B7691">
              <w:rPr>
                <w:rFonts w:ascii="Bahnschrift Light Condensed" w:eastAsia="Times New Roman" w:hAnsi="Bahnschrift Light Condensed" w:cs="Calibri"/>
                <w:b/>
                <w:bCs/>
                <w:color w:val="FFFFFF" w:themeColor="background1"/>
                <w:sz w:val="20"/>
                <w:szCs w:val="20"/>
                <w:lang w:eastAsia="fr-FR"/>
              </w:rPr>
              <w:t>Contribution</w:t>
            </w:r>
          </w:p>
        </w:tc>
        <w:tc>
          <w:tcPr>
            <w:tcW w:w="2400" w:type="dxa"/>
            <w:gridSpan w:val="2"/>
            <w:tcBorders>
              <w:top w:val="single" w:sz="4" w:space="0" w:color="auto"/>
              <w:left w:val="nil"/>
              <w:bottom w:val="single" w:sz="4" w:space="0" w:color="auto"/>
              <w:right w:val="single" w:sz="4" w:space="0" w:color="auto"/>
            </w:tcBorders>
            <w:shd w:val="clear" w:color="auto" w:fill="4472C4" w:themeFill="accent1"/>
            <w:noWrap/>
            <w:vAlign w:val="bottom"/>
            <w:hideMark/>
          </w:tcPr>
          <w:p w14:paraId="02F17E63" w14:textId="0C6067E6" w:rsidR="004B7691" w:rsidRPr="004B7691" w:rsidRDefault="004B7691" w:rsidP="0050697F">
            <w:pPr>
              <w:spacing w:after="0" w:line="240" w:lineRule="auto"/>
              <w:jc w:val="center"/>
              <w:rPr>
                <w:rFonts w:ascii="Bahnschrift Light Condensed" w:eastAsia="Times New Roman" w:hAnsi="Bahnschrift Light Condensed" w:cs="Calibri"/>
                <w:b/>
                <w:bCs/>
                <w:color w:val="FFFFFF" w:themeColor="background1"/>
                <w:sz w:val="20"/>
                <w:szCs w:val="20"/>
                <w:lang w:eastAsia="fr-FR"/>
              </w:rPr>
            </w:pPr>
            <w:r w:rsidRPr="00122109">
              <w:rPr>
                <w:rFonts w:ascii="Bahnschrift Light Condensed" w:eastAsia="Times New Roman" w:hAnsi="Bahnschrift Light Condensed" w:cs="Calibri"/>
                <w:b/>
                <w:bCs/>
                <w:color w:val="FFFFFF" w:themeColor="background1"/>
                <w:sz w:val="20"/>
                <w:szCs w:val="20"/>
                <w:lang w:eastAsia="fr-FR"/>
              </w:rPr>
              <w:t>Cos</w:t>
            </w:r>
            <w:r w:rsidRPr="004B7691">
              <w:rPr>
                <w:rFonts w:ascii="Bahnschrift Light Condensed" w:eastAsia="Times New Roman" w:hAnsi="Bahnschrift Light Condensed" w:cs="Calibri"/>
                <w:b/>
                <w:bCs/>
                <w:color w:val="FFFFFF" w:themeColor="background1"/>
                <w:sz w:val="20"/>
                <w:szCs w:val="20"/>
                <w:lang w:eastAsia="fr-FR"/>
              </w:rPr>
              <w:t>²</w:t>
            </w:r>
          </w:p>
        </w:tc>
      </w:tr>
      <w:tr w:rsidR="00F260BC" w:rsidRPr="004B7691" w14:paraId="021B1EA8" w14:textId="77777777" w:rsidTr="005053E5">
        <w:trPr>
          <w:trHeight w:val="454"/>
          <w:jc w:val="center"/>
        </w:trPr>
        <w:tc>
          <w:tcPr>
            <w:tcW w:w="2127" w:type="dxa"/>
            <w:tcBorders>
              <w:top w:val="single" w:sz="8" w:space="0" w:color="auto"/>
              <w:left w:val="single" w:sz="8" w:space="0" w:color="auto"/>
              <w:bottom w:val="single" w:sz="8" w:space="0" w:color="auto"/>
              <w:right w:val="single" w:sz="4" w:space="0" w:color="auto"/>
            </w:tcBorders>
            <w:shd w:val="clear" w:color="auto" w:fill="4472C4" w:themeFill="accent1"/>
            <w:vAlign w:val="center"/>
            <w:hideMark/>
          </w:tcPr>
          <w:p w14:paraId="23C92E3D" w14:textId="77777777" w:rsidR="004B7691" w:rsidRPr="004B7691" w:rsidRDefault="004B7691"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B7691">
              <w:rPr>
                <w:rFonts w:ascii="Bahnschrift Light SemiCondensed" w:eastAsia="Times New Roman" w:hAnsi="Bahnschrift Light SemiCondensed" w:cs="Calibri"/>
                <w:b/>
                <w:bCs/>
                <w:color w:val="FFFFFF" w:themeColor="background1"/>
                <w:sz w:val="20"/>
                <w:szCs w:val="20"/>
                <w:lang w:eastAsia="fr-FR"/>
              </w:rPr>
              <w:t>Groupe socioéconomique</w:t>
            </w:r>
          </w:p>
        </w:tc>
        <w:tc>
          <w:tcPr>
            <w:tcW w:w="1134" w:type="dxa"/>
            <w:tcBorders>
              <w:top w:val="single" w:sz="8" w:space="0" w:color="auto"/>
              <w:left w:val="nil"/>
              <w:bottom w:val="single" w:sz="8" w:space="0" w:color="auto"/>
              <w:right w:val="single" w:sz="4" w:space="0" w:color="auto"/>
            </w:tcBorders>
            <w:shd w:val="clear" w:color="auto" w:fill="4472C4" w:themeFill="accent1"/>
            <w:vAlign w:val="center"/>
            <w:hideMark/>
          </w:tcPr>
          <w:p w14:paraId="77FFA500" w14:textId="77777777" w:rsidR="004B7691" w:rsidRPr="004B7691" w:rsidRDefault="004B7691"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B7691">
              <w:rPr>
                <w:rFonts w:ascii="Bahnschrift Light SemiCondensed" w:eastAsia="Times New Roman" w:hAnsi="Bahnschrift Light SemiCondensed" w:cs="Calibri"/>
                <w:b/>
                <w:bCs/>
                <w:color w:val="FFFFFF" w:themeColor="background1"/>
                <w:sz w:val="20"/>
                <w:szCs w:val="20"/>
                <w:lang w:eastAsia="fr-FR"/>
              </w:rPr>
              <w:t xml:space="preserve">Poids relatif  </w:t>
            </w:r>
          </w:p>
        </w:tc>
        <w:tc>
          <w:tcPr>
            <w:tcW w:w="1063" w:type="dxa"/>
            <w:tcBorders>
              <w:top w:val="single" w:sz="8" w:space="0" w:color="auto"/>
              <w:left w:val="nil"/>
              <w:bottom w:val="single" w:sz="8" w:space="0" w:color="auto"/>
              <w:right w:val="single" w:sz="4" w:space="0" w:color="auto"/>
            </w:tcBorders>
            <w:shd w:val="clear" w:color="auto" w:fill="4472C4" w:themeFill="accent1"/>
            <w:vAlign w:val="center"/>
            <w:hideMark/>
          </w:tcPr>
          <w:p w14:paraId="2569F391" w14:textId="77777777" w:rsidR="004B7691" w:rsidRPr="004B7691" w:rsidRDefault="004B7691"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B7691">
              <w:rPr>
                <w:rFonts w:ascii="Bahnschrift Light SemiCondensed" w:eastAsia="Times New Roman" w:hAnsi="Bahnschrift Light SemiCondensed" w:cs="Calibri"/>
                <w:b/>
                <w:bCs/>
                <w:color w:val="FFFFFF" w:themeColor="background1"/>
                <w:sz w:val="20"/>
                <w:szCs w:val="20"/>
                <w:lang w:eastAsia="fr-FR"/>
              </w:rPr>
              <w:t>Axe   1</w:t>
            </w:r>
          </w:p>
        </w:tc>
        <w:tc>
          <w:tcPr>
            <w:tcW w:w="1200" w:type="dxa"/>
            <w:tcBorders>
              <w:top w:val="single" w:sz="8" w:space="0" w:color="auto"/>
              <w:left w:val="nil"/>
              <w:bottom w:val="single" w:sz="8" w:space="0" w:color="auto"/>
              <w:right w:val="single" w:sz="4" w:space="0" w:color="auto"/>
            </w:tcBorders>
            <w:shd w:val="clear" w:color="auto" w:fill="4472C4" w:themeFill="accent1"/>
            <w:vAlign w:val="center"/>
            <w:hideMark/>
          </w:tcPr>
          <w:p w14:paraId="6CB1B599" w14:textId="77777777" w:rsidR="004B7691" w:rsidRPr="004B7691" w:rsidRDefault="004B7691"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B7691">
              <w:rPr>
                <w:rFonts w:ascii="Bahnschrift Light SemiCondensed" w:eastAsia="Times New Roman" w:hAnsi="Bahnschrift Light SemiCondensed" w:cs="Calibri"/>
                <w:b/>
                <w:bCs/>
                <w:color w:val="FFFFFF" w:themeColor="background1"/>
                <w:sz w:val="20"/>
                <w:szCs w:val="20"/>
                <w:lang w:eastAsia="fr-FR"/>
              </w:rPr>
              <w:t>Axe   2</w:t>
            </w:r>
          </w:p>
        </w:tc>
        <w:tc>
          <w:tcPr>
            <w:tcW w:w="1200" w:type="dxa"/>
            <w:tcBorders>
              <w:top w:val="single" w:sz="8" w:space="0" w:color="auto"/>
              <w:left w:val="nil"/>
              <w:bottom w:val="single" w:sz="8" w:space="0" w:color="auto"/>
              <w:right w:val="single" w:sz="4" w:space="0" w:color="auto"/>
            </w:tcBorders>
            <w:shd w:val="clear" w:color="auto" w:fill="4472C4" w:themeFill="accent1"/>
            <w:vAlign w:val="center"/>
            <w:hideMark/>
          </w:tcPr>
          <w:p w14:paraId="7890AA10" w14:textId="77777777" w:rsidR="004B7691" w:rsidRPr="004B7691" w:rsidRDefault="004B7691"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B7691">
              <w:rPr>
                <w:rFonts w:ascii="Bahnschrift Light SemiCondensed" w:eastAsia="Times New Roman" w:hAnsi="Bahnschrift Light SemiCondensed" w:cs="Calibri"/>
                <w:b/>
                <w:bCs/>
                <w:color w:val="FFFFFF" w:themeColor="background1"/>
                <w:sz w:val="20"/>
                <w:szCs w:val="20"/>
                <w:lang w:eastAsia="fr-FR"/>
              </w:rPr>
              <w:t>Axe   1</w:t>
            </w:r>
          </w:p>
        </w:tc>
        <w:tc>
          <w:tcPr>
            <w:tcW w:w="1200" w:type="dxa"/>
            <w:tcBorders>
              <w:top w:val="single" w:sz="8" w:space="0" w:color="auto"/>
              <w:left w:val="nil"/>
              <w:bottom w:val="single" w:sz="8" w:space="0" w:color="auto"/>
              <w:right w:val="single" w:sz="4" w:space="0" w:color="auto"/>
            </w:tcBorders>
            <w:shd w:val="clear" w:color="auto" w:fill="4472C4" w:themeFill="accent1"/>
            <w:vAlign w:val="center"/>
            <w:hideMark/>
          </w:tcPr>
          <w:p w14:paraId="60D90ED6" w14:textId="77777777" w:rsidR="004B7691" w:rsidRPr="004B7691" w:rsidRDefault="004B7691"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B7691">
              <w:rPr>
                <w:rFonts w:ascii="Bahnschrift Light SemiCondensed" w:eastAsia="Times New Roman" w:hAnsi="Bahnschrift Light SemiCondensed" w:cs="Calibri"/>
                <w:b/>
                <w:bCs/>
                <w:color w:val="FFFFFF" w:themeColor="background1"/>
                <w:sz w:val="20"/>
                <w:szCs w:val="20"/>
                <w:lang w:eastAsia="fr-FR"/>
              </w:rPr>
              <w:t>Axe   2</w:t>
            </w:r>
          </w:p>
        </w:tc>
      </w:tr>
      <w:tr w:rsidR="00A20887" w:rsidRPr="004B7691" w14:paraId="39C8A613" w14:textId="77777777" w:rsidTr="005053E5">
        <w:trPr>
          <w:trHeight w:val="454"/>
          <w:jc w:val="center"/>
        </w:trPr>
        <w:tc>
          <w:tcPr>
            <w:tcW w:w="2127" w:type="dxa"/>
            <w:tcBorders>
              <w:top w:val="nil"/>
              <w:left w:val="single" w:sz="8" w:space="0" w:color="auto"/>
              <w:bottom w:val="single" w:sz="4" w:space="0" w:color="auto"/>
              <w:right w:val="single" w:sz="4" w:space="0" w:color="auto"/>
            </w:tcBorders>
            <w:shd w:val="clear" w:color="auto" w:fill="4472C4" w:themeFill="accent1"/>
            <w:vAlign w:val="center"/>
            <w:hideMark/>
          </w:tcPr>
          <w:p w14:paraId="6573D09F" w14:textId="77777777" w:rsidR="004B7691" w:rsidRPr="004B7691" w:rsidRDefault="004B7691"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B7691">
              <w:rPr>
                <w:rFonts w:ascii="Bahnschrift Light SemiCondensed" w:eastAsia="Times New Roman" w:hAnsi="Bahnschrift Light SemiCondensed" w:cs="Calibri"/>
                <w:b/>
                <w:bCs/>
                <w:color w:val="FFFFFF" w:themeColor="background1"/>
                <w:sz w:val="20"/>
                <w:szCs w:val="20"/>
                <w:lang w:eastAsia="fr-FR"/>
              </w:rPr>
              <w:t>Secteur public</w:t>
            </w:r>
          </w:p>
        </w:tc>
        <w:tc>
          <w:tcPr>
            <w:tcW w:w="1134" w:type="dxa"/>
            <w:tcBorders>
              <w:top w:val="nil"/>
              <w:left w:val="nil"/>
              <w:bottom w:val="single" w:sz="4" w:space="0" w:color="auto"/>
              <w:right w:val="single" w:sz="4" w:space="0" w:color="auto"/>
            </w:tcBorders>
            <w:shd w:val="clear" w:color="auto" w:fill="auto"/>
            <w:noWrap/>
            <w:vAlign w:val="center"/>
            <w:hideMark/>
          </w:tcPr>
          <w:p w14:paraId="27174972"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8,70</w:t>
            </w:r>
          </w:p>
        </w:tc>
        <w:tc>
          <w:tcPr>
            <w:tcW w:w="1063" w:type="dxa"/>
            <w:tcBorders>
              <w:top w:val="nil"/>
              <w:left w:val="nil"/>
              <w:bottom w:val="single" w:sz="4" w:space="0" w:color="auto"/>
              <w:right w:val="single" w:sz="4" w:space="0" w:color="auto"/>
            </w:tcBorders>
            <w:shd w:val="clear" w:color="auto" w:fill="auto"/>
            <w:noWrap/>
            <w:vAlign w:val="center"/>
            <w:hideMark/>
          </w:tcPr>
          <w:p w14:paraId="43695130"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9,13</w:t>
            </w:r>
          </w:p>
        </w:tc>
        <w:tc>
          <w:tcPr>
            <w:tcW w:w="1200" w:type="dxa"/>
            <w:tcBorders>
              <w:top w:val="nil"/>
              <w:left w:val="nil"/>
              <w:bottom w:val="single" w:sz="4" w:space="0" w:color="auto"/>
              <w:right w:val="single" w:sz="4" w:space="0" w:color="auto"/>
            </w:tcBorders>
            <w:shd w:val="clear" w:color="auto" w:fill="ED7D31" w:themeFill="accent2"/>
            <w:noWrap/>
            <w:vAlign w:val="center"/>
            <w:hideMark/>
          </w:tcPr>
          <w:p w14:paraId="3A5C6FCF"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49,92</w:t>
            </w:r>
          </w:p>
        </w:tc>
        <w:tc>
          <w:tcPr>
            <w:tcW w:w="1200" w:type="dxa"/>
            <w:tcBorders>
              <w:top w:val="nil"/>
              <w:left w:val="nil"/>
              <w:bottom w:val="single" w:sz="4" w:space="0" w:color="auto"/>
              <w:right w:val="single" w:sz="4" w:space="0" w:color="auto"/>
            </w:tcBorders>
            <w:shd w:val="clear" w:color="auto" w:fill="auto"/>
            <w:noWrap/>
            <w:vAlign w:val="center"/>
            <w:hideMark/>
          </w:tcPr>
          <w:p w14:paraId="073A3C15"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0,26</w:t>
            </w:r>
          </w:p>
        </w:tc>
        <w:tc>
          <w:tcPr>
            <w:tcW w:w="1200" w:type="dxa"/>
            <w:tcBorders>
              <w:top w:val="nil"/>
              <w:left w:val="nil"/>
              <w:bottom w:val="single" w:sz="4" w:space="0" w:color="auto"/>
              <w:right w:val="single" w:sz="4" w:space="0" w:color="auto"/>
            </w:tcBorders>
            <w:shd w:val="clear" w:color="auto" w:fill="FFC000" w:themeFill="accent4"/>
            <w:noWrap/>
            <w:vAlign w:val="center"/>
            <w:hideMark/>
          </w:tcPr>
          <w:p w14:paraId="601FA9F9"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0,64</w:t>
            </w:r>
          </w:p>
        </w:tc>
      </w:tr>
      <w:tr w:rsidR="004B7691" w:rsidRPr="004B7691" w14:paraId="7039BB43" w14:textId="77777777" w:rsidTr="005053E5">
        <w:trPr>
          <w:trHeight w:val="454"/>
          <w:jc w:val="center"/>
        </w:trPr>
        <w:tc>
          <w:tcPr>
            <w:tcW w:w="2127" w:type="dxa"/>
            <w:tcBorders>
              <w:top w:val="nil"/>
              <w:left w:val="single" w:sz="8" w:space="0" w:color="auto"/>
              <w:bottom w:val="single" w:sz="4" w:space="0" w:color="auto"/>
              <w:right w:val="single" w:sz="4" w:space="0" w:color="auto"/>
            </w:tcBorders>
            <w:shd w:val="clear" w:color="auto" w:fill="4472C4" w:themeFill="accent1"/>
            <w:vAlign w:val="center"/>
            <w:hideMark/>
          </w:tcPr>
          <w:p w14:paraId="619800F7" w14:textId="77777777" w:rsidR="004B7691" w:rsidRPr="004B7691" w:rsidRDefault="004B7691"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B7691">
              <w:rPr>
                <w:rFonts w:ascii="Bahnschrift Light SemiCondensed" w:eastAsia="Times New Roman" w:hAnsi="Bahnschrift Light SemiCondensed" w:cs="Calibri"/>
                <w:b/>
                <w:bCs/>
                <w:color w:val="FFFFFF" w:themeColor="background1"/>
                <w:sz w:val="20"/>
                <w:szCs w:val="20"/>
                <w:lang w:eastAsia="fr-FR"/>
              </w:rPr>
              <w:t>Salarié du privé</w:t>
            </w:r>
          </w:p>
        </w:tc>
        <w:tc>
          <w:tcPr>
            <w:tcW w:w="1134" w:type="dxa"/>
            <w:tcBorders>
              <w:top w:val="nil"/>
              <w:left w:val="nil"/>
              <w:bottom w:val="single" w:sz="4" w:space="0" w:color="auto"/>
              <w:right w:val="single" w:sz="4" w:space="0" w:color="auto"/>
            </w:tcBorders>
            <w:shd w:val="clear" w:color="auto" w:fill="auto"/>
            <w:noWrap/>
            <w:vAlign w:val="center"/>
            <w:hideMark/>
          </w:tcPr>
          <w:p w14:paraId="1F69EA4F"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17,97</w:t>
            </w:r>
          </w:p>
        </w:tc>
        <w:tc>
          <w:tcPr>
            <w:tcW w:w="1063" w:type="dxa"/>
            <w:tcBorders>
              <w:top w:val="nil"/>
              <w:left w:val="nil"/>
              <w:bottom w:val="single" w:sz="4" w:space="0" w:color="auto"/>
              <w:right w:val="single" w:sz="4" w:space="0" w:color="auto"/>
            </w:tcBorders>
            <w:shd w:val="clear" w:color="auto" w:fill="auto"/>
            <w:noWrap/>
            <w:vAlign w:val="center"/>
            <w:hideMark/>
          </w:tcPr>
          <w:p w14:paraId="3D4EA5BA"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9,63</w:t>
            </w:r>
          </w:p>
        </w:tc>
        <w:tc>
          <w:tcPr>
            <w:tcW w:w="1200" w:type="dxa"/>
            <w:tcBorders>
              <w:top w:val="nil"/>
              <w:left w:val="nil"/>
              <w:bottom w:val="single" w:sz="4" w:space="0" w:color="auto"/>
              <w:right w:val="single" w:sz="4" w:space="0" w:color="auto"/>
            </w:tcBorders>
            <w:shd w:val="clear" w:color="auto" w:fill="auto"/>
            <w:noWrap/>
            <w:vAlign w:val="center"/>
            <w:hideMark/>
          </w:tcPr>
          <w:p w14:paraId="0D389FEC"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9,32</w:t>
            </w:r>
          </w:p>
        </w:tc>
        <w:tc>
          <w:tcPr>
            <w:tcW w:w="1200" w:type="dxa"/>
            <w:tcBorders>
              <w:top w:val="nil"/>
              <w:left w:val="nil"/>
              <w:bottom w:val="single" w:sz="4" w:space="0" w:color="auto"/>
              <w:right w:val="single" w:sz="4" w:space="0" w:color="auto"/>
            </w:tcBorders>
            <w:shd w:val="clear" w:color="auto" w:fill="auto"/>
            <w:noWrap/>
            <w:vAlign w:val="center"/>
            <w:hideMark/>
          </w:tcPr>
          <w:p w14:paraId="505BE1EC"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0,45</w:t>
            </w:r>
          </w:p>
        </w:tc>
        <w:tc>
          <w:tcPr>
            <w:tcW w:w="1200" w:type="dxa"/>
            <w:tcBorders>
              <w:top w:val="nil"/>
              <w:left w:val="nil"/>
              <w:bottom w:val="single" w:sz="4" w:space="0" w:color="auto"/>
              <w:right w:val="single" w:sz="4" w:space="0" w:color="auto"/>
            </w:tcBorders>
            <w:shd w:val="clear" w:color="auto" w:fill="auto"/>
            <w:noWrap/>
            <w:vAlign w:val="center"/>
            <w:hideMark/>
          </w:tcPr>
          <w:p w14:paraId="6FF6F59F"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0,19</w:t>
            </w:r>
          </w:p>
        </w:tc>
      </w:tr>
      <w:tr w:rsidR="00F260BC" w:rsidRPr="004B7691" w14:paraId="2EED4852" w14:textId="77777777" w:rsidTr="005053E5">
        <w:trPr>
          <w:trHeight w:val="454"/>
          <w:jc w:val="center"/>
        </w:trPr>
        <w:tc>
          <w:tcPr>
            <w:tcW w:w="2127" w:type="dxa"/>
            <w:tcBorders>
              <w:top w:val="nil"/>
              <w:left w:val="single" w:sz="8" w:space="0" w:color="auto"/>
              <w:bottom w:val="single" w:sz="4" w:space="0" w:color="auto"/>
              <w:right w:val="single" w:sz="4" w:space="0" w:color="auto"/>
            </w:tcBorders>
            <w:shd w:val="clear" w:color="auto" w:fill="4472C4" w:themeFill="accent1"/>
            <w:vAlign w:val="center"/>
            <w:hideMark/>
          </w:tcPr>
          <w:p w14:paraId="71D1E5C2" w14:textId="77777777" w:rsidR="004B7691" w:rsidRPr="004B7691" w:rsidRDefault="004B7691"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B7691">
              <w:rPr>
                <w:rFonts w:ascii="Bahnschrift Light SemiCondensed" w:eastAsia="Times New Roman" w:hAnsi="Bahnschrift Light SemiCondensed" w:cs="Calibri"/>
                <w:b/>
                <w:bCs/>
                <w:color w:val="FFFFFF" w:themeColor="background1"/>
                <w:sz w:val="20"/>
                <w:szCs w:val="20"/>
                <w:lang w:eastAsia="fr-FR"/>
              </w:rPr>
              <w:t>Indépendant agricole</w:t>
            </w:r>
          </w:p>
        </w:tc>
        <w:tc>
          <w:tcPr>
            <w:tcW w:w="1134" w:type="dxa"/>
            <w:tcBorders>
              <w:top w:val="nil"/>
              <w:left w:val="nil"/>
              <w:bottom w:val="single" w:sz="4" w:space="0" w:color="auto"/>
              <w:right w:val="single" w:sz="4" w:space="0" w:color="auto"/>
            </w:tcBorders>
            <w:shd w:val="clear" w:color="auto" w:fill="auto"/>
            <w:noWrap/>
            <w:vAlign w:val="center"/>
            <w:hideMark/>
          </w:tcPr>
          <w:p w14:paraId="1C683D63"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43,13</w:t>
            </w:r>
          </w:p>
        </w:tc>
        <w:tc>
          <w:tcPr>
            <w:tcW w:w="1063" w:type="dxa"/>
            <w:tcBorders>
              <w:top w:val="nil"/>
              <w:left w:val="nil"/>
              <w:bottom w:val="single" w:sz="4" w:space="0" w:color="auto"/>
              <w:right w:val="single" w:sz="4" w:space="0" w:color="auto"/>
            </w:tcBorders>
            <w:shd w:val="clear" w:color="auto" w:fill="FFFF00"/>
            <w:noWrap/>
            <w:vAlign w:val="center"/>
            <w:hideMark/>
          </w:tcPr>
          <w:p w14:paraId="6607C6D2"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56,50</w:t>
            </w:r>
          </w:p>
        </w:tc>
        <w:tc>
          <w:tcPr>
            <w:tcW w:w="1200" w:type="dxa"/>
            <w:tcBorders>
              <w:top w:val="nil"/>
              <w:left w:val="nil"/>
              <w:bottom w:val="single" w:sz="4" w:space="0" w:color="auto"/>
              <w:right w:val="single" w:sz="4" w:space="0" w:color="auto"/>
            </w:tcBorders>
            <w:shd w:val="clear" w:color="auto" w:fill="auto"/>
            <w:noWrap/>
            <w:vAlign w:val="center"/>
            <w:hideMark/>
          </w:tcPr>
          <w:p w14:paraId="5363478C"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0,00</w:t>
            </w:r>
          </w:p>
        </w:tc>
        <w:tc>
          <w:tcPr>
            <w:tcW w:w="1200" w:type="dxa"/>
            <w:tcBorders>
              <w:top w:val="nil"/>
              <w:left w:val="nil"/>
              <w:bottom w:val="single" w:sz="4" w:space="0" w:color="auto"/>
              <w:right w:val="single" w:sz="4" w:space="0" w:color="auto"/>
            </w:tcBorders>
            <w:shd w:val="clear" w:color="auto" w:fill="70AD47" w:themeFill="accent6"/>
            <w:noWrap/>
            <w:vAlign w:val="center"/>
            <w:hideMark/>
          </w:tcPr>
          <w:p w14:paraId="22BC96DC"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1,00</w:t>
            </w:r>
          </w:p>
        </w:tc>
        <w:tc>
          <w:tcPr>
            <w:tcW w:w="1200" w:type="dxa"/>
            <w:tcBorders>
              <w:top w:val="nil"/>
              <w:left w:val="nil"/>
              <w:bottom w:val="single" w:sz="4" w:space="0" w:color="auto"/>
              <w:right w:val="single" w:sz="4" w:space="0" w:color="auto"/>
            </w:tcBorders>
            <w:shd w:val="clear" w:color="auto" w:fill="auto"/>
            <w:noWrap/>
            <w:vAlign w:val="center"/>
            <w:hideMark/>
          </w:tcPr>
          <w:p w14:paraId="37F436F6"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0,00</w:t>
            </w:r>
          </w:p>
        </w:tc>
      </w:tr>
      <w:tr w:rsidR="00141FF3" w:rsidRPr="004B7691" w14:paraId="19AB56FB" w14:textId="77777777" w:rsidTr="005053E5">
        <w:trPr>
          <w:trHeight w:val="454"/>
          <w:jc w:val="center"/>
        </w:trPr>
        <w:tc>
          <w:tcPr>
            <w:tcW w:w="2127" w:type="dxa"/>
            <w:tcBorders>
              <w:top w:val="nil"/>
              <w:left w:val="single" w:sz="8" w:space="0" w:color="auto"/>
              <w:bottom w:val="single" w:sz="4" w:space="0" w:color="auto"/>
              <w:right w:val="single" w:sz="4" w:space="0" w:color="auto"/>
            </w:tcBorders>
            <w:shd w:val="clear" w:color="auto" w:fill="4472C4" w:themeFill="accent1"/>
            <w:vAlign w:val="center"/>
            <w:hideMark/>
          </w:tcPr>
          <w:p w14:paraId="5FFC3A2B" w14:textId="77777777" w:rsidR="004B7691" w:rsidRPr="004B7691" w:rsidRDefault="004B7691"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B7691">
              <w:rPr>
                <w:rFonts w:ascii="Bahnschrift Light SemiCondensed" w:eastAsia="Times New Roman" w:hAnsi="Bahnschrift Light SemiCondensed" w:cs="Calibri"/>
                <w:b/>
                <w:bCs/>
                <w:color w:val="FFFFFF" w:themeColor="background1"/>
                <w:sz w:val="20"/>
                <w:szCs w:val="20"/>
                <w:lang w:eastAsia="fr-FR"/>
              </w:rPr>
              <w:t>Indépendant non agricole</w:t>
            </w:r>
          </w:p>
        </w:tc>
        <w:tc>
          <w:tcPr>
            <w:tcW w:w="1134" w:type="dxa"/>
            <w:tcBorders>
              <w:top w:val="nil"/>
              <w:left w:val="nil"/>
              <w:bottom w:val="single" w:sz="4" w:space="0" w:color="auto"/>
              <w:right w:val="single" w:sz="4" w:space="0" w:color="auto"/>
            </w:tcBorders>
            <w:shd w:val="clear" w:color="auto" w:fill="auto"/>
            <w:noWrap/>
            <w:vAlign w:val="center"/>
            <w:hideMark/>
          </w:tcPr>
          <w:p w14:paraId="6A506F4A"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29,80</w:t>
            </w:r>
          </w:p>
        </w:tc>
        <w:tc>
          <w:tcPr>
            <w:tcW w:w="1063" w:type="dxa"/>
            <w:tcBorders>
              <w:top w:val="nil"/>
              <w:left w:val="nil"/>
              <w:bottom w:val="single" w:sz="4" w:space="0" w:color="auto"/>
              <w:right w:val="single" w:sz="4" w:space="0" w:color="auto"/>
            </w:tcBorders>
            <w:shd w:val="clear" w:color="auto" w:fill="auto"/>
            <w:noWrap/>
            <w:vAlign w:val="center"/>
            <w:hideMark/>
          </w:tcPr>
          <w:p w14:paraId="2ACA6AC3"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24,63</w:t>
            </w:r>
          </w:p>
        </w:tc>
        <w:tc>
          <w:tcPr>
            <w:tcW w:w="1200" w:type="dxa"/>
            <w:tcBorders>
              <w:top w:val="nil"/>
              <w:left w:val="nil"/>
              <w:bottom w:val="single" w:sz="4" w:space="0" w:color="auto"/>
              <w:right w:val="single" w:sz="4" w:space="0" w:color="auto"/>
            </w:tcBorders>
            <w:shd w:val="clear" w:color="auto" w:fill="ED7D31" w:themeFill="accent2"/>
            <w:noWrap/>
            <w:vAlign w:val="center"/>
            <w:hideMark/>
          </w:tcPr>
          <w:p w14:paraId="326E7E80"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39,66</w:t>
            </w:r>
          </w:p>
        </w:tc>
        <w:tc>
          <w:tcPr>
            <w:tcW w:w="1200" w:type="dxa"/>
            <w:tcBorders>
              <w:top w:val="nil"/>
              <w:left w:val="nil"/>
              <w:bottom w:val="single" w:sz="4" w:space="0" w:color="auto"/>
              <w:right w:val="single" w:sz="4" w:space="0" w:color="auto"/>
            </w:tcBorders>
            <w:shd w:val="clear" w:color="auto" w:fill="auto"/>
            <w:noWrap/>
            <w:vAlign w:val="center"/>
            <w:hideMark/>
          </w:tcPr>
          <w:p w14:paraId="53F7CF2A"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0,57</w:t>
            </w:r>
          </w:p>
        </w:tc>
        <w:tc>
          <w:tcPr>
            <w:tcW w:w="1200" w:type="dxa"/>
            <w:tcBorders>
              <w:top w:val="nil"/>
              <w:left w:val="nil"/>
              <w:bottom w:val="single" w:sz="4" w:space="0" w:color="auto"/>
              <w:right w:val="single" w:sz="4" w:space="0" w:color="auto"/>
            </w:tcBorders>
            <w:shd w:val="clear" w:color="auto" w:fill="auto"/>
            <w:noWrap/>
            <w:vAlign w:val="center"/>
            <w:hideMark/>
          </w:tcPr>
          <w:p w14:paraId="64D34FDA"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0,41</w:t>
            </w:r>
          </w:p>
        </w:tc>
      </w:tr>
      <w:tr w:rsidR="004B7691" w:rsidRPr="004B7691" w14:paraId="59108662" w14:textId="77777777" w:rsidTr="005053E5">
        <w:trPr>
          <w:trHeight w:val="454"/>
          <w:jc w:val="center"/>
        </w:trPr>
        <w:tc>
          <w:tcPr>
            <w:tcW w:w="2127" w:type="dxa"/>
            <w:tcBorders>
              <w:top w:val="nil"/>
              <w:left w:val="single" w:sz="8" w:space="0" w:color="auto"/>
              <w:bottom w:val="single" w:sz="8" w:space="0" w:color="auto"/>
              <w:right w:val="single" w:sz="4" w:space="0" w:color="auto"/>
            </w:tcBorders>
            <w:shd w:val="clear" w:color="auto" w:fill="4472C4" w:themeFill="accent1"/>
            <w:vAlign w:val="center"/>
            <w:hideMark/>
          </w:tcPr>
          <w:p w14:paraId="5D34AD87" w14:textId="77777777" w:rsidR="004B7691" w:rsidRPr="004B7691" w:rsidRDefault="004B7691"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B7691">
              <w:rPr>
                <w:rFonts w:ascii="Bahnschrift Light SemiCondensed" w:eastAsia="Times New Roman" w:hAnsi="Bahnschrift Light SemiCondensed" w:cs="Calibri"/>
                <w:b/>
                <w:bCs/>
                <w:color w:val="FFFFFF" w:themeColor="background1"/>
                <w:sz w:val="20"/>
                <w:szCs w:val="20"/>
                <w:lang w:eastAsia="fr-FR"/>
              </w:rPr>
              <w:t>Sans emploi</w:t>
            </w:r>
          </w:p>
        </w:tc>
        <w:tc>
          <w:tcPr>
            <w:tcW w:w="1134" w:type="dxa"/>
            <w:tcBorders>
              <w:top w:val="nil"/>
              <w:left w:val="nil"/>
              <w:bottom w:val="single" w:sz="8" w:space="0" w:color="auto"/>
              <w:right w:val="single" w:sz="4" w:space="0" w:color="auto"/>
            </w:tcBorders>
            <w:shd w:val="clear" w:color="auto" w:fill="auto"/>
            <w:noWrap/>
            <w:vAlign w:val="center"/>
            <w:hideMark/>
          </w:tcPr>
          <w:p w14:paraId="48F205C9"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0,40</w:t>
            </w:r>
          </w:p>
        </w:tc>
        <w:tc>
          <w:tcPr>
            <w:tcW w:w="1063" w:type="dxa"/>
            <w:tcBorders>
              <w:top w:val="nil"/>
              <w:left w:val="nil"/>
              <w:bottom w:val="single" w:sz="8" w:space="0" w:color="auto"/>
              <w:right w:val="single" w:sz="4" w:space="0" w:color="auto"/>
            </w:tcBorders>
            <w:shd w:val="clear" w:color="auto" w:fill="auto"/>
            <w:noWrap/>
            <w:vAlign w:val="center"/>
            <w:hideMark/>
          </w:tcPr>
          <w:p w14:paraId="07D4BF86"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0,12</w:t>
            </w:r>
          </w:p>
        </w:tc>
        <w:tc>
          <w:tcPr>
            <w:tcW w:w="1200" w:type="dxa"/>
            <w:tcBorders>
              <w:top w:val="nil"/>
              <w:left w:val="nil"/>
              <w:bottom w:val="single" w:sz="8" w:space="0" w:color="auto"/>
              <w:right w:val="single" w:sz="4" w:space="0" w:color="auto"/>
            </w:tcBorders>
            <w:shd w:val="clear" w:color="auto" w:fill="ED7D31" w:themeFill="accent2"/>
            <w:noWrap/>
            <w:vAlign w:val="center"/>
            <w:hideMark/>
          </w:tcPr>
          <w:p w14:paraId="07C42072"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1,10</w:t>
            </w:r>
          </w:p>
        </w:tc>
        <w:tc>
          <w:tcPr>
            <w:tcW w:w="1200" w:type="dxa"/>
            <w:tcBorders>
              <w:top w:val="nil"/>
              <w:left w:val="nil"/>
              <w:bottom w:val="single" w:sz="8" w:space="0" w:color="auto"/>
              <w:right w:val="single" w:sz="4" w:space="0" w:color="auto"/>
            </w:tcBorders>
            <w:shd w:val="clear" w:color="auto" w:fill="auto"/>
            <w:noWrap/>
            <w:vAlign w:val="center"/>
            <w:hideMark/>
          </w:tcPr>
          <w:p w14:paraId="0A1D61B3" w14:textId="77777777" w:rsidR="004B7691" w:rsidRPr="004B7691" w:rsidRDefault="004B7691" w:rsidP="00CE3EE9">
            <w:pPr>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0,12</w:t>
            </w:r>
          </w:p>
        </w:tc>
        <w:tc>
          <w:tcPr>
            <w:tcW w:w="1200" w:type="dxa"/>
            <w:tcBorders>
              <w:top w:val="nil"/>
              <w:left w:val="nil"/>
              <w:bottom w:val="single" w:sz="8" w:space="0" w:color="auto"/>
              <w:right w:val="single" w:sz="4" w:space="0" w:color="auto"/>
            </w:tcBorders>
            <w:shd w:val="clear" w:color="auto" w:fill="auto"/>
            <w:noWrap/>
            <w:vAlign w:val="center"/>
            <w:hideMark/>
          </w:tcPr>
          <w:p w14:paraId="2439D0EB" w14:textId="77777777" w:rsidR="004B7691" w:rsidRPr="004B7691" w:rsidRDefault="004B7691" w:rsidP="00CE3EE9">
            <w:pPr>
              <w:keepNext/>
              <w:spacing w:after="0" w:line="240" w:lineRule="auto"/>
              <w:jc w:val="both"/>
              <w:rPr>
                <w:rFonts w:ascii="Bahnschrift Light SemiCondensed" w:eastAsia="Times New Roman" w:hAnsi="Bahnschrift Light SemiCondensed" w:cs="Calibri"/>
                <w:color w:val="000000"/>
                <w:szCs w:val="24"/>
                <w:lang w:eastAsia="fr-FR"/>
              </w:rPr>
            </w:pPr>
            <w:r w:rsidRPr="004B7691">
              <w:rPr>
                <w:rFonts w:ascii="Bahnschrift Light SemiCondensed" w:eastAsia="Times New Roman" w:hAnsi="Bahnschrift Light SemiCondensed" w:cs="Calibri"/>
                <w:color w:val="000000"/>
                <w:szCs w:val="24"/>
                <w:lang w:eastAsia="fr-FR"/>
              </w:rPr>
              <w:t>0,51</w:t>
            </w:r>
          </w:p>
        </w:tc>
      </w:tr>
    </w:tbl>
    <w:p w14:paraId="7DDF2B6D" w14:textId="0380D7F8" w:rsidR="0050697F" w:rsidRPr="00F66608" w:rsidRDefault="00F5271F" w:rsidP="00F66608">
      <w:pPr>
        <w:pStyle w:val="Lgende"/>
        <w:jc w:val="both"/>
        <w:rPr>
          <w:sz w:val="20"/>
          <w:szCs w:val="20"/>
          <w:u w:val="single"/>
        </w:rPr>
      </w:pPr>
      <w:r w:rsidRPr="00F5271F">
        <w:rPr>
          <w:sz w:val="20"/>
          <w:szCs w:val="20"/>
          <w:u w:val="single"/>
        </w:rPr>
        <w:t xml:space="preserve">Source  </w:t>
      </w:r>
      <w:r w:rsidRPr="00F5271F">
        <w:rPr>
          <w:sz w:val="20"/>
          <w:szCs w:val="20"/>
          <w:u w:val="single"/>
        </w:rPr>
        <w:fldChar w:fldCharType="begin"/>
      </w:r>
      <w:r w:rsidRPr="00F5271F">
        <w:rPr>
          <w:sz w:val="20"/>
          <w:szCs w:val="20"/>
          <w:u w:val="single"/>
        </w:rPr>
        <w:instrText xml:space="preserve"> SEQ Source_ \* ARABIC </w:instrText>
      </w:r>
      <w:r w:rsidRPr="00F5271F">
        <w:rPr>
          <w:sz w:val="20"/>
          <w:szCs w:val="20"/>
          <w:u w:val="single"/>
        </w:rPr>
        <w:fldChar w:fldCharType="separate"/>
      </w:r>
      <w:r w:rsidR="00EF636F">
        <w:rPr>
          <w:noProof/>
          <w:sz w:val="20"/>
          <w:szCs w:val="20"/>
          <w:u w:val="single"/>
        </w:rPr>
        <w:t>12</w:t>
      </w:r>
      <w:r w:rsidRPr="00F5271F">
        <w:rPr>
          <w:sz w:val="20"/>
          <w:szCs w:val="20"/>
          <w:u w:val="single"/>
        </w:rPr>
        <w:fldChar w:fldCharType="end"/>
      </w:r>
      <w:r w:rsidRPr="00F5271F">
        <w:rPr>
          <w:sz w:val="20"/>
          <w:szCs w:val="20"/>
          <w:u w:val="single"/>
        </w:rPr>
        <w:t>: Calculs de l'auteur</w:t>
      </w:r>
    </w:p>
    <w:p w14:paraId="566819B2" w14:textId="19FDB754" w:rsidR="00043AAD" w:rsidRDefault="00F33A31" w:rsidP="00CE3EE9">
      <w:pPr>
        <w:pStyle w:val="Titre3"/>
      </w:pPr>
      <w:bookmarkStart w:id="97" w:name="_Toc107501667"/>
      <w:r>
        <w:t>La contribution</w:t>
      </w:r>
      <w:bookmarkEnd w:id="97"/>
    </w:p>
    <w:p w14:paraId="29340178" w14:textId="2C081954" w:rsidR="00A40214" w:rsidRDefault="00A40214" w:rsidP="00CE3EE9">
      <w:pPr>
        <w:jc w:val="both"/>
        <w:rPr>
          <w:rFonts w:cs="Times New Roman"/>
          <w:szCs w:val="24"/>
        </w:rPr>
      </w:pPr>
      <w:r>
        <w:rPr>
          <w:rFonts w:cs="Times New Roman"/>
          <w:szCs w:val="24"/>
        </w:rPr>
        <w:t>Pour ce qui concerne les contributions, la procédure est la même à savoir</w:t>
      </w:r>
      <w:r w:rsidR="00192CF7">
        <w:rPr>
          <w:rFonts w:cs="Times New Roman"/>
          <w:szCs w:val="24"/>
        </w:rPr>
        <w:t>,</w:t>
      </w:r>
      <w:r>
        <w:rPr>
          <w:rFonts w:cs="Times New Roman"/>
          <w:szCs w:val="24"/>
        </w:rPr>
        <w:t xml:space="preserve"> faire une comparaison entre le poids relatif et la contribution pour en décider de la participation ou non à la formation de l’un des axes. </w:t>
      </w:r>
    </w:p>
    <w:p w14:paraId="050D4E69" w14:textId="2A2746BF" w:rsidR="00A40214" w:rsidRDefault="00A40214" w:rsidP="00CE3EE9">
      <w:pPr>
        <w:jc w:val="both"/>
        <w:rPr>
          <w:rFonts w:cs="Times New Roman"/>
          <w:szCs w:val="24"/>
        </w:rPr>
      </w:pPr>
      <w:r>
        <w:rPr>
          <w:rFonts w:cs="Times New Roman"/>
          <w:szCs w:val="24"/>
        </w:rPr>
        <w:t>Sur l’axe 1 seul le groupe des indépendant</w:t>
      </w:r>
      <w:r w:rsidR="008A6351">
        <w:rPr>
          <w:rFonts w:cs="Times New Roman"/>
          <w:szCs w:val="24"/>
        </w:rPr>
        <w:t>s</w:t>
      </w:r>
      <w:r>
        <w:rPr>
          <w:rFonts w:cs="Times New Roman"/>
          <w:szCs w:val="24"/>
        </w:rPr>
        <w:t xml:space="preserve"> agricole</w:t>
      </w:r>
      <w:r w:rsidR="008A6351">
        <w:rPr>
          <w:rFonts w:cs="Times New Roman"/>
          <w:szCs w:val="24"/>
        </w:rPr>
        <w:t>s</w:t>
      </w:r>
      <w:r>
        <w:rPr>
          <w:rFonts w:cs="Times New Roman"/>
          <w:szCs w:val="24"/>
        </w:rPr>
        <w:t xml:space="preserve"> contribue à la formation de cet axe soit une contribution de 56,50%</w:t>
      </w:r>
      <w:r w:rsidR="00CE7C80">
        <w:rPr>
          <w:rFonts w:cs="Times New Roman"/>
          <w:szCs w:val="24"/>
        </w:rPr>
        <w:t xml:space="preserve"> supérieur</w:t>
      </w:r>
      <w:r w:rsidR="008A6351">
        <w:rPr>
          <w:rFonts w:cs="Times New Roman"/>
          <w:szCs w:val="24"/>
        </w:rPr>
        <w:t>e</w:t>
      </w:r>
      <w:r w:rsidR="00CE7C80">
        <w:rPr>
          <w:rFonts w:cs="Times New Roman"/>
          <w:szCs w:val="24"/>
        </w:rPr>
        <w:t xml:space="preserve"> à son poids relatif. Ce qui vient confirmer le fait que l’axe 1 est caractérisé par les indépendants agricoles. </w:t>
      </w:r>
    </w:p>
    <w:p w14:paraId="0CD9816A" w14:textId="362FDADD" w:rsidR="00B132CC" w:rsidRDefault="00087B4C" w:rsidP="00CE3EE9">
      <w:pPr>
        <w:jc w:val="both"/>
        <w:rPr>
          <w:rFonts w:cs="Times New Roman"/>
          <w:szCs w:val="24"/>
        </w:rPr>
      </w:pPr>
      <w:r>
        <w:rPr>
          <w:rFonts w:cs="Times New Roman"/>
          <w:szCs w:val="24"/>
        </w:rPr>
        <w:t xml:space="preserve">Sur l’axe 2, </w:t>
      </w:r>
      <w:r w:rsidR="00B43089">
        <w:rPr>
          <w:rFonts w:cs="Times New Roman"/>
          <w:szCs w:val="24"/>
        </w:rPr>
        <w:t xml:space="preserve">le secteur public est la plus contributive </w:t>
      </w:r>
      <w:r w:rsidR="00051FB0">
        <w:rPr>
          <w:rFonts w:cs="Times New Roman"/>
          <w:szCs w:val="24"/>
        </w:rPr>
        <w:t>soit</w:t>
      </w:r>
      <w:r w:rsidR="00B43089">
        <w:rPr>
          <w:rFonts w:cs="Times New Roman"/>
          <w:szCs w:val="24"/>
        </w:rPr>
        <w:t xml:space="preserve"> 49,92%.</w:t>
      </w:r>
      <w:r w:rsidR="00051FB0">
        <w:rPr>
          <w:rFonts w:cs="Times New Roman"/>
          <w:szCs w:val="24"/>
        </w:rPr>
        <w:t xml:space="preserve"> Le groupe des indépendants non agricole</w:t>
      </w:r>
      <w:r w:rsidR="008A6351">
        <w:rPr>
          <w:rFonts w:cs="Times New Roman"/>
          <w:szCs w:val="24"/>
        </w:rPr>
        <w:t>s</w:t>
      </w:r>
      <w:r w:rsidR="00051FB0">
        <w:rPr>
          <w:rFonts w:cs="Times New Roman"/>
          <w:szCs w:val="24"/>
        </w:rPr>
        <w:t xml:space="preserve"> </w:t>
      </w:r>
      <w:proofErr w:type="gramStart"/>
      <w:r w:rsidR="008A6351">
        <w:rPr>
          <w:rFonts w:cs="Times New Roman"/>
          <w:szCs w:val="24"/>
        </w:rPr>
        <w:t>a</w:t>
      </w:r>
      <w:proofErr w:type="gramEnd"/>
      <w:r w:rsidR="00051FB0">
        <w:rPr>
          <w:rFonts w:cs="Times New Roman"/>
          <w:szCs w:val="24"/>
        </w:rPr>
        <w:t xml:space="preserve"> une contribution de 39,66% et les </w:t>
      </w:r>
      <w:r w:rsidR="00CE3EE9">
        <w:rPr>
          <w:rFonts w:cs="Times New Roman"/>
          <w:szCs w:val="24"/>
        </w:rPr>
        <w:t>sans-emploi</w:t>
      </w:r>
      <w:r w:rsidR="00FA5DA4">
        <w:rPr>
          <w:rFonts w:cs="Times New Roman"/>
          <w:szCs w:val="24"/>
        </w:rPr>
        <w:t>s</w:t>
      </w:r>
      <w:r w:rsidR="00051FB0">
        <w:rPr>
          <w:rFonts w:cs="Times New Roman"/>
          <w:szCs w:val="24"/>
        </w:rPr>
        <w:t xml:space="preserve"> une contribution de 1,10%</w:t>
      </w:r>
      <w:r w:rsidR="00B132CC">
        <w:rPr>
          <w:rFonts w:cs="Times New Roman"/>
          <w:szCs w:val="24"/>
        </w:rPr>
        <w:t xml:space="preserve"> mais sont tous mal représentés. Ainsi le secteur qui caractérise mieux l’axe 2 est le secteur public. </w:t>
      </w:r>
    </w:p>
    <w:p w14:paraId="2DB6B937" w14:textId="6820E6AE" w:rsidR="00B20375" w:rsidRDefault="00B132CC" w:rsidP="00CE3EE9">
      <w:pPr>
        <w:jc w:val="both"/>
        <w:rPr>
          <w:rFonts w:cs="Times New Roman"/>
          <w:szCs w:val="24"/>
        </w:rPr>
      </w:pPr>
      <w:r>
        <w:rPr>
          <w:rFonts w:cs="Times New Roman"/>
          <w:szCs w:val="24"/>
        </w:rPr>
        <w:t xml:space="preserve">On remarque le secteur privé ne contribue </w:t>
      </w:r>
      <w:r w:rsidR="00192CF7">
        <w:rPr>
          <w:rFonts w:cs="Times New Roman"/>
          <w:szCs w:val="24"/>
        </w:rPr>
        <w:t xml:space="preserve">à la formation d’aucun axe factoriel et est mal représenté sur tous les deux axes. Il ne caractérise donc aucun axe. </w:t>
      </w:r>
    </w:p>
    <w:p w14:paraId="3B858D03" w14:textId="53E84DA2" w:rsidR="00AF5048" w:rsidRDefault="00F33A31" w:rsidP="00CE3EE9">
      <w:pPr>
        <w:pStyle w:val="Titre3"/>
      </w:pPr>
      <w:bookmarkStart w:id="98" w:name="_Toc107501668"/>
      <w:r>
        <w:t>Nuage des modalités colonnes</w:t>
      </w:r>
      <w:bookmarkEnd w:id="98"/>
      <w:r>
        <w:t xml:space="preserve"> </w:t>
      </w:r>
    </w:p>
    <w:p w14:paraId="706F658C" w14:textId="77777777" w:rsidR="009A119F" w:rsidRDefault="00AF5048" w:rsidP="00CE3EE9">
      <w:pPr>
        <w:jc w:val="both"/>
        <w:rPr>
          <w:rFonts w:cs="Times New Roman"/>
          <w:szCs w:val="24"/>
        </w:rPr>
      </w:pPr>
      <w:r>
        <w:rPr>
          <w:rFonts w:cs="Times New Roman"/>
          <w:szCs w:val="24"/>
        </w:rPr>
        <w:t xml:space="preserve">Le nuage présente ici la représentation des </w:t>
      </w:r>
      <w:r w:rsidR="00600218">
        <w:rPr>
          <w:rFonts w:cs="Times New Roman"/>
          <w:szCs w:val="24"/>
        </w:rPr>
        <w:t>différents groupes socio</w:t>
      </w:r>
      <w:r w:rsidR="009A119F">
        <w:rPr>
          <w:rFonts w:cs="Times New Roman"/>
          <w:szCs w:val="24"/>
        </w:rPr>
        <w:t>-</w:t>
      </w:r>
      <w:r w:rsidR="00600218">
        <w:rPr>
          <w:rFonts w:cs="Times New Roman"/>
          <w:szCs w:val="24"/>
        </w:rPr>
        <w:t xml:space="preserve">économiques en fonction </w:t>
      </w:r>
      <w:r w:rsidR="009A119F">
        <w:rPr>
          <w:rFonts w:cs="Times New Roman"/>
          <w:szCs w:val="24"/>
        </w:rPr>
        <w:t xml:space="preserve">de </w:t>
      </w:r>
      <w:r w:rsidR="00600218">
        <w:rPr>
          <w:rFonts w:cs="Times New Roman"/>
          <w:szCs w:val="24"/>
        </w:rPr>
        <w:t>leurs caractéristiques.</w:t>
      </w:r>
    </w:p>
    <w:p w14:paraId="7D53D6B2" w14:textId="5C833A9F" w:rsidR="00D07C8D" w:rsidRDefault="007B6A40" w:rsidP="00CE3EE9">
      <w:pPr>
        <w:jc w:val="both"/>
        <w:rPr>
          <w:rFonts w:cs="Times New Roman"/>
          <w:szCs w:val="24"/>
        </w:rPr>
      </w:pPr>
      <w:r>
        <w:rPr>
          <w:rFonts w:cs="Times New Roman"/>
          <w:szCs w:val="24"/>
        </w:rPr>
        <w:lastRenderedPageBreak/>
        <w:t>L</w:t>
      </w:r>
      <w:r w:rsidR="009A119F">
        <w:rPr>
          <w:rFonts w:cs="Times New Roman"/>
          <w:szCs w:val="24"/>
        </w:rPr>
        <w:t>e</w:t>
      </w:r>
      <w:r w:rsidR="00600218">
        <w:rPr>
          <w:rFonts w:cs="Times New Roman"/>
          <w:szCs w:val="24"/>
        </w:rPr>
        <w:t xml:space="preserve"> groupe des indépendants agricoles est très bien représenté sur l’axe 1</w:t>
      </w:r>
      <w:r w:rsidR="009A119F">
        <w:rPr>
          <w:rFonts w:cs="Times New Roman"/>
          <w:szCs w:val="24"/>
        </w:rPr>
        <w:t xml:space="preserve"> </w:t>
      </w:r>
      <w:r>
        <w:rPr>
          <w:rFonts w:cs="Times New Roman"/>
          <w:szCs w:val="24"/>
        </w:rPr>
        <w:t>et opposé au reste des groupes socio</w:t>
      </w:r>
      <w:r w:rsidR="009A119F">
        <w:rPr>
          <w:rFonts w:cs="Times New Roman"/>
          <w:szCs w:val="24"/>
        </w:rPr>
        <w:t>-</w:t>
      </w:r>
      <w:r>
        <w:rPr>
          <w:rFonts w:cs="Times New Roman"/>
          <w:szCs w:val="24"/>
        </w:rPr>
        <w:t xml:space="preserve">économiques. </w:t>
      </w:r>
      <w:r w:rsidR="00D07C8D">
        <w:rPr>
          <w:rFonts w:cs="Times New Roman"/>
          <w:szCs w:val="24"/>
        </w:rPr>
        <w:t>Ce qui signifie que les indépendants agricole</w:t>
      </w:r>
      <w:r w:rsidR="00FA5DA4">
        <w:rPr>
          <w:rFonts w:cs="Times New Roman"/>
          <w:szCs w:val="24"/>
        </w:rPr>
        <w:t>s</w:t>
      </w:r>
      <w:r w:rsidR="00D07C8D">
        <w:rPr>
          <w:rFonts w:cs="Times New Roman"/>
          <w:szCs w:val="24"/>
        </w:rPr>
        <w:t xml:space="preserve"> caractérisent très bien cet axe. </w:t>
      </w:r>
    </w:p>
    <w:p w14:paraId="08DC51A9" w14:textId="316CCE37" w:rsidR="00AF5048" w:rsidRDefault="001B258B" w:rsidP="00CE3EE9">
      <w:pPr>
        <w:jc w:val="both"/>
        <w:rPr>
          <w:rFonts w:cs="Times New Roman"/>
          <w:szCs w:val="24"/>
        </w:rPr>
      </w:pPr>
      <w:r>
        <w:rPr>
          <w:rFonts w:cs="Times New Roman"/>
          <w:szCs w:val="24"/>
        </w:rPr>
        <w:t>Le secteur public, les salariés du privé, les indépendants non agricole</w:t>
      </w:r>
      <w:r w:rsidR="00FA5DA4">
        <w:rPr>
          <w:rFonts w:cs="Times New Roman"/>
          <w:szCs w:val="24"/>
        </w:rPr>
        <w:t>s</w:t>
      </w:r>
      <w:r>
        <w:rPr>
          <w:rFonts w:cs="Times New Roman"/>
          <w:szCs w:val="24"/>
        </w:rPr>
        <w:t xml:space="preserve"> et les sans-emplois sont liés entre eux, ils possèdent donc des caractéristiques en commun. Mais ces derniers étant opposés au groupe des indépendants agricoles implique </w:t>
      </w:r>
      <w:r w:rsidR="00C71751">
        <w:rPr>
          <w:rFonts w:cs="Times New Roman"/>
          <w:szCs w:val="24"/>
        </w:rPr>
        <w:t>qu’ils ont des caractéristiques opposées par rapport aux branches d’activités.</w:t>
      </w:r>
    </w:p>
    <w:p w14:paraId="619C02E1" w14:textId="59CFA916" w:rsidR="00AF5048" w:rsidRPr="00AF5048" w:rsidRDefault="00AF5048" w:rsidP="008D6CCA">
      <w:pPr>
        <w:pStyle w:val="Lgende"/>
        <w:keepNext/>
        <w:jc w:val="center"/>
        <w:rPr>
          <w:sz w:val="20"/>
          <w:szCs w:val="20"/>
          <w:u w:val="single"/>
        </w:rPr>
      </w:pPr>
      <w:bookmarkStart w:id="99" w:name="_Toc107501937"/>
      <w:r w:rsidRPr="00AF5048">
        <w:rPr>
          <w:sz w:val="20"/>
          <w:szCs w:val="20"/>
          <w:u w:val="single"/>
        </w:rPr>
        <w:t xml:space="preserve">Figure </w:t>
      </w:r>
      <w:r w:rsidRPr="00AF5048">
        <w:rPr>
          <w:sz w:val="20"/>
          <w:szCs w:val="20"/>
          <w:u w:val="single"/>
        </w:rPr>
        <w:fldChar w:fldCharType="begin"/>
      </w:r>
      <w:r w:rsidRPr="00AF5048">
        <w:rPr>
          <w:sz w:val="20"/>
          <w:szCs w:val="20"/>
          <w:u w:val="single"/>
        </w:rPr>
        <w:instrText xml:space="preserve"> SEQ Figure \* ARABIC </w:instrText>
      </w:r>
      <w:r w:rsidRPr="00AF5048">
        <w:rPr>
          <w:sz w:val="20"/>
          <w:szCs w:val="20"/>
          <w:u w:val="single"/>
        </w:rPr>
        <w:fldChar w:fldCharType="separate"/>
      </w:r>
      <w:r w:rsidR="00EF636F">
        <w:rPr>
          <w:noProof/>
          <w:sz w:val="20"/>
          <w:szCs w:val="20"/>
          <w:u w:val="single"/>
        </w:rPr>
        <w:t>5</w:t>
      </w:r>
      <w:r w:rsidRPr="00AF5048">
        <w:rPr>
          <w:sz w:val="20"/>
          <w:szCs w:val="20"/>
          <w:u w:val="single"/>
        </w:rPr>
        <w:fldChar w:fldCharType="end"/>
      </w:r>
      <w:r w:rsidRPr="00AF5048">
        <w:rPr>
          <w:sz w:val="20"/>
          <w:szCs w:val="20"/>
          <w:u w:val="single"/>
        </w:rPr>
        <w:t>: Nuage des modalités colonnes</w:t>
      </w:r>
      <w:bookmarkEnd w:id="99"/>
    </w:p>
    <w:p w14:paraId="2D65DDDC" w14:textId="77777777" w:rsidR="00AF5048" w:rsidRDefault="00947EC2" w:rsidP="008D6CCA">
      <w:pPr>
        <w:keepNext/>
        <w:jc w:val="center"/>
      </w:pPr>
      <w:r w:rsidRPr="004F44C5">
        <w:rPr>
          <w:rFonts w:cs="Times New Roman"/>
          <w:noProof/>
          <w:sz w:val="36"/>
          <w:szCs w:val="36"/>
          <w:lang w:eastAsia="fr-FR"/>
        </w:rPr>
        <w:drawing>
          <wp:inline distT="0" distB="0" distL="0" distR="0" wp14:anchorId="01106A94" wp14:editId="4EF92280">
            <wp:extent cx="4896497" cy="2661920"/>
            <wp:effectExtent l="0" t="0" r="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929172" cy="2679683"/>
                    </a:xfrm>
                    <a:prstGeom prst="rect">
                      <a:avLst/>
                    </a:prstGeom>
                  </pic:spPr>
                </pic:pic>
              </a:graphicData>
            </a:graphic>
          </wp:inline>
        </w:drawing>
      </w:r>
    </w:p>
    <w:p w14:paraId="1CFC66F7" w14:textId="64FFA51D" w:rsidR="002D2880" w:rsidRPr="007D7DD8" w:rsidRDefault="00AF5048" w:rsidP="008D6CCA">
      <w:pPr>
        <w:pStyle w:val="Lgende"/>
        <w:jc w:val="center"/>
        <w:rPr>
          <w:rFonts w:cs="Times New Roman"/>
          <w:sz w:val="28"/>
          <w:szCs w:val="28"/>
          <w:u w:val="single"/>
        </w:rPr>
      </w:pPr>
      <w:r w:rsidRPr="00AF5048">
        <w:rPr>
          <w:sz w:val="20"/>
          <w:szCs w:val="20"/>
          <w:u w:val="single"/>
        </w:rPr>
        <w:t xml:space="preserve">Source  </w:t>
      </w:r>
      <w:r w:rsidRPr="00AF5048">
        <w:rPr>
          <w:sz w:val="20"/>
          <w:szCs w:val="20"/>
          <w:u w:val="single"/>
        </w:rPr>
        <w:fldChar w:fldCharType="begin"/>
      </w:r>
      <w:r w:rsidRPr="00AF5048">
        <w:rPr>
          <w:sz w:val="20"/>
          <w:szCs w:val="20"/>
          <w:u w:val="single"/>
        </w:rPr>
        <w:instrText xml:space="preserve"> SEQ Source_ \* ARABIC </w:instrText>
      </w:r>
      <w:r w:rsidRPr="00AF5048">
        <w:rPr>
          <w:sz w:val="20"/>
          <w:szCs w:val="20"/>
          <w:u w:val="single"/>
        </w:rPr>
        <w:fldChar w:fldCharType="separate"/>
      </w:r>
      <w:r w:rsidR="00EF636F">
        <w:rPr>
          <w:noProof/>
          <w:sz w:val="20"/>
          <w:szCs w:val="20"/>
          <w:u w:val="single"/>
        </w:rPr>
        <w:t>13</w:t>
      </w:r>
      <w:r w:rsidRPr="00AF5048">
        <w:rPr>
          <w:sz w:val="20"/>
          <w:szCs w:val="20"/>
          <w:u w:val="single"/>
        </w:rPr>
        <w:fldChar w:fldCharType="end"/>
      </w:r>
      <w:r w:rsidRPr="00AF5048">
        <w:rPr>
          <w:sz w:val="20"/>
          <w:szCs w:val="20"/>
          <w:u w:val="single"/>
        </w:rPr>
        <w:t>: Calculs de l'auteur</w:t>
      </w:r>
    </w:p>
    <w:p w14:paraId="70986EDB" w14:textId="22E1B8A1" w:rsidR="00D2183A" w:rsidRDefault="00D2183A" w:rsidP="00CE3EE9">
      <w:pPr>
        <w:jc w:val="both"/>
        <w:rPr>
          <w:rFonts w:cs="Times New Roman"/>
          <w:szCs w:val="24"/>
        </w:rPr>
      </w:pPr>
    </w:p>
    <w:p w14:paraId="4874AFB6" w14:textId="2C7CBBEE" w:rsidR="00D2183A" w:rsidRDefault="00D2183A" w:rsidP="00CE3EE9">
      <w:pPr>
        <w:pStyle w:val="Titre3"/>
      </w:pPr>
      <w:bookmarkStart w:id="100" w:name="_Toc107501669"/>
      <w:r>
        <w:t>Représentation selon les axes</w:t>
      </w:r>
      <w:bookmarkEnd w:id="100"/>
    </w:p>
    <w:p w14:paraId="2F3AD7A2" w14:textId="6C701CC9" w:rsidR="00140EEE" w:rsidRDefault="002D2880" w:rsidP="00CE3EE9">
      <w:pPr>
        <w:jc w:val="both"/>
        <w:rPr>
          <w:rFonts w:cs="Times New Roman"/>
          <w:szCs w:val="24"/>
        </w:rPr>
      </w:pPr>
      <w:r>
        <w:rPr>
          <w:rFonts w:cs="Times New Roman"/>
          <w:szCs w:val="24"/>
        </w:rPr>
        <w:t xml:space="preserve">Le tableau </w:t>
      </w:r>
      <w:r w:rsidR="007D7DD8">
        <w:rPr>
          <w:rFonts w:cs="Times New Roman"/>
          <w:szCs w:val="24"/>
        </w:rPr>
        <w:t>d</w:t>
      </w:r>
      <w:r>
        <w:rPr>
          <w:rFonts w:cs="Times New Roman"/>
          <w:szCs w:val="24"/>
        </w:rPr>
        <w:t xml:space="preserve">es coordonnées des modalités </w:t>
      </w:r>
      <w:r w:rsidR="007D7DD8">
        <w:rPr>
          <w:rFonts w:cs="Times New Roman"/>
          <w:szCs w:val="24"/>
        </w:rPr>
        <w:t>colonnes</w:t>
      </w:r>
      <w:r w:rsidR="00E15947">
        <w:rPr>
          <w:rFonts w:cs="Times New Roman"/>
          <w:szCs w:val="24"/>
        </w:rPr>
        <w:t xml:space="preserve"> montre que l’axe 2 oppose le groupe des indépendants non agricole</w:t>
      </w:r>
      <w:r w:rsidR="00FA5DA4">
        <w:rPr>
          <w:rFonts w:cs="Times New Roman"/>
          <w:szCs w:val="24"/>
        </w:rPr>
        <w:t>s</w:t>
      </w:r>
      <w:r w:rsidR="00E15947">
        <w:rPr>
          <w:rFonts w:cs="Times New Roman"/>
          <w:szCs w:val="24"/>
        </w:rPr>
        <w:t xml:space="preserve"> et le reste des groupe socioéconomiques. Cette modalité </w:t>
      </w:r>
      <w:r w:rsidR="00AE7DA7">
        <w:rPr>
          <w:rFonts w:cs="Times New Roman"/>
          <w:szCs w:val="24"/>
        </w:rPr>
        <w:t>qui est très bien représentée a</w:t>
      </w:r>
      <w:r w:rsidR="00E15947">
        <w:rPr>
          <w:rFonts w:cs="Times New Roman"/>
          <w:szCs w:val="24"/>
        </w:rPr>
        <w:t xml:space="preserve"> </w:t>
      </w:r>
      <w:r w:rsidR="00140EEE">
        <w:rPr>
          <w:rFonts w:cs="Times New Roman"/>
          <w:szCs w:val="24"/>
        </w:rPr>
        <w:t>des caractéristiques opposées à celles des autres modalités qui se ressemble</w:t>
      </w:r>
      <w:r w:rsidR="00FA5DA4">
        <w:rPr>
          <w:rFonts w:cs="Times New Roman"/>
          <w:szCs w:val="24"/>
        </w:rPr>
        <w:t>nt</w:t>
      </w:r>
      <w:r w:rsidR="00140EEE">
        <w:rPr>
          <w:rFonts w:cs="Times New Roman"/>
          <w:szCs w:val="24"/>
        </w:rPr>
        <w:t xml:space="preserve"> entre elles. </w:t>
      </w:r>
    </w:p>
    <w:p w14:paraId="0B7A2E13" w14:textId="2A59BA7E" w:rsidR="00A821E7" w:rsidRDefault="00A821E7" w:rsidP="00CE3EE9">
      <w:pPr>
        <w:jc w:val="both"/>
        <w:rPr>
          <w:rFonts w:cs="Times New Roman"/>
          <w:szCs w:val="24"/>
        </w:rPr>
      </w:pPr>
      <w:r>
        <w:rPr>
          <w:rFonts w:cs="Times New Roman"/>
          <w:szCs w:val="24"/>
        </w:rPr>
        <w:t xml:space="preserve">L’axe 1 quant à lui oppose les indépendants agricoles </w:t>
      </w:r>
      <w:r w:rsidR="00AE7DA7">
        <w:rPr>
          <w:rFonts w:cs="Times New Roman"/>
          <w:szCs w:val="24"/>
        </w:rPr>
        <w:t>au reste</w:t>
      </w:r>
      <w:r>
        <w:rPr>
          <w:rFonts w:cs="Times New Roman"/>
          <w:szCs w:val="24"/>
        </w:rPr>
        <w:t xml:space="preserve"> des modalités qui sont liées entre elles. Le secteur public, les salariés du privé, les indépendants non agricoles et les </w:t>
      </w:r>
      <w:r w:rsidR="00AE7DA7">
        <w:rPr>
          <w:rFonts w:cs="Times New Roman"/>
          <w:szCs w:val="24"/>
        </w:rPr>
        <w:t>sans-emplois</w:t>
      </w:r>
      <w:r>
        <w:rPr>
          <w:rFonts w:cs="Times New Roman"/>
          <w:szCs w:val="24"/>
        </w:rPr>
        <w:t xml:space="preserve"> sont liés </w:t>
      </w:r>
      <w:r w:rsidR="00AE7DA7">
        <w:rPr>
          <w:rFonts w:cs="Times New Roman"/>
          <w:szCs w:val="24"/>
        </w:rPr>
        <w:t xml:space="preserve">négativement </w:t>
      </w:r>
      <w:r>
        <w:rPr>
          <w:rFonts w:cs="Times New Roman"/>
          <w:szCs w:val="24"/>
        </w:rPr>
        <w:t>entre eux</w:t>
      </w:r>
      <w:r w:rsidR="00AE7DA7">
        <w:rPr>
          <w:rFonts w:cs="Times New Roman"/>
          <w:szCs w:val="24"/>
        </w:rPr>
        <w:t xml:space="preserve"> et ont des caractéristiques communes. </w:t>
      </w:r>
    </w:p>
    <w:p w14:paraId="4C7F6C90" w14:textId="77777777" w:rsidR="00140EEE" w:rsidRDefault="00140EEE" w:rsidP="00CE3EE9">
      <w:pPr>
        <w:jc w:val="both"/>
        <w:rPr>
          <w:rFonts w:cs="Times New Roman"/>
          <w:szCs w:val="24"/>
        </w:rPr>
      </w:pPr>
    </w:p>
    <w:p w14:paraId="2CC3F95C" w14:textId="45633CAE" w:rsidR="004759CA" w:rsidRPr="004759CA" w:rsidRDefault="004759CA" w:rsidP="00CE3EE9">
      <w:pPr>
        <w:pStyle w:val="Lgende"/>
        <w:keepNext/>
        <w:jc w:val="both"/>
        <w:rPr>
          <w:sz w:val="20"/>
          <w:szCs w:val="20"/>
          <w:u w:val="single"/>
        </w:rPr>
      </w:pPr>
      <w:bookmarkStart w:id="101" w:name="_Toc107502031"/>
      <w:r w:rsidRPr="004759CA">
        <w:rPr>
          <w:sz w:val="20"/>
          <w:szCs w:val="20"/>
          <w:u w:val="single"/>
        </w:rPr>
        <w:lastRenderedPageBreak/>
        <w:t xml:space="preserve">Tableau </w:t>
      </w:r>
      <w:r w:rsidRPr="004759CA">
        <w:rPr>
          <w:sz w:val="20"/>
          <w:szCs w:val="20"/>
          <w:u w:val="single"/>
        </w:rPr>
        <w:fldChar w:fldCharType="begin"/>
      </w:r>
      <w:r w:rsidRPr="004759CA">
        <w:rPr>
          <w:sz w:val="20"/>
          <w:szCs w:val="20"/>
          <w:u w:val="single"/>
        </w:rPr>
        <w:instrText xml:space="preserve"> SEQ Tableau \* ARABIC </w:instrText>
      </w:r>
      <w:r w:rsidRPr="004759CA">
        <w:rPr>
          <w:sz w:val="20"/>
          <w:szCs w:val="20"/>
          <w:u w:val="single"/>
        </w:rPr>
        <w:fldChar w:fldCharType="separate"/>
      </w:r>
      <w:r w:rsidR="00EF636F">
        <w:rPr>
          <w:noProof/>
          <w:sz w:val="20"/>
          <w:szCs w:val="20"/>
          <w:u w:val="single"/>
        </w:rPr>
        <w:t>10</w:t>
      </w:r>
      <w:r w:rsidRPr="004759CA">
        <w:rPr>
          <w:sz w:val="20"/>
          <w:szCs w:val="20"/>
          <w:u w:val="single"/>
        </w:rPr>
        <w:fldChar w:fldCharType="end"/>
      </w:r>
      <w:r w:rsidRPr="004759CA">
        <w:rPr>
          <w:sz w:val="20"/>
          <w:szCs w:val="20"/>
          <w:u w:val="single"/>
        </w:rPr>
        <w:t>: Tableau des coordonnées des modalités colonnes</w:t>
      </w:r>
      <w:bookmarkEnd w:id="101"/>
    </w:p>
    <w:tbl>
      <w:tblPr>
        <w:tblW w:w="5948" w:type="dxa"/>
        <w:jc w:val="center"/>
        <w:tblCellMar>
          <w:left w:w="70" w:type="dxa"/>
          <w:right w:w="70" w:type="dxa"/>
        </w:tblCellMar>
        <w:tblLook w:val="04A0" w:firstRow="1" w:lastRow="0" w:firstColumn="1" w:lastColumn="0" w:noHBand="0" w:noVBand="1"/>
      </w:tblPr>
      <w:tblGrid>
        <w:gridCol w:w="2348"/>
        <w:gridCol w:w="1200"/>
        <w:gridCol w:w="1200"/>
        <w:gridCol w:w="1200"/>
      </w:tblGrid>
      <w:tr w:rsidR="004759CA" w:rsidRPr="004759CA" w14:paraId="193ACA88" w14:textId="77777777" w:rsidTr="005053E5">
        <w:trPr>
          <w:trHeight w:val="510"/>
          <w:jc w:val="center"/>
        </w:trPr>
        <w:tc>
          <w:tcPr>
            <w:tcW w:w="2348" w:type="dxa"/>
            <w:tcBorders>
              <w:top w:val="nil"/>
              <w:left w:val="nil"/>
              <w:bottom w:val="nil"/>
              <w:right w:val="nil"/>
            </w:tcBorders>
            <w:shd w:val="clear" w:color="auto" w:fill="auto"/>
            <w:noWrap/>
            <w:vAlign w:val="bottom"/>
            <w:hideMark/>
          </w:tcPr>
          <w:p w14:paraId="5F820F3D" w14:textId="77777777" w:rsidR="004759CA" w:rsidRPr="004759CA" w:rsidRDefault="004759CA" w:rsidP="00CE3EE9">
            <w:pPr>
              <w:spacing w:after="0" w:line="240" w:lineRule="auto"/>
              <w:jc w:val="both"/>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B8F708D" w14:textId="77777777" w:rsidR="004759CA" w:rsidRPr="004759CA" w:rsidRDefault="004759CA" w:rsidP="00CE3EE9">
            <w:pPr>
              <w:spacing w:after="0" w:line="240" w:lineRule="auto"/>
              <w:jc w:val="both"/>
              <w:rPr>
                <w:rFonts w:eastAsia="Times New Roman" w:cs="Times New Roman"/>
                <w:color w:val="FFFFFF" w:themeColor="background1"/>
                <w:sz w:val="20"/>
                <w:szCs w:val="20"/>
                <w:lang w:eastAsia="fr-FR"/>
              </w:rPr>
            </w:pPr>
          </w:p>
        </w:tc>
        <w:tc>
          <w:tcPr>
            <w:tcW w:w="2400" w:type="dxa"/>
            <w:gridSpan w:val="2"/>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68DD9F72" w14:textId="77777777" w:rsidR="004759CA" w:rsidRPr="004759CA" w:rsidRDefault="004759CA" w:rsidP="00CE3EE9">
            <w:pPr>
              <w:spacing w:after="0" w:line="240" w:lineRule="auto"/>
              <w:jc w:val="both"/>
              <w:rPr>
                <w:rFonts w:ascii="Bahnschrift Light Condensed" w:eastAsia="Times New Roman" w:hAnsi="Bahnschrift Light Condensed" w:cs="Calibri"/>
                <w:b/>
                <w:bCs/>
                <w:color w:val="FFFFFF" w:themeColor="background1"/>
                <w:sz w:val="20"/>
                <w:szCs w:val="20"/>
                <w:lang w:eastAsia="fr-FR"/>
              </w:rPr>
            </w:pPr>
            <w:r w:rsidRPr="004759CA">
              <w:rPr>
                <w:rFonts w:ascii="Bahnschrift Light Condensed" w:eastAsia="Times New Roman" w:hAnsi="Bahnschrift Light Condensed" w:cs="Calibri"/>
                <w:b/>
                <w:bCs/>
                <w:color w:val="FFFFFF" w:themeColor="background1"/>
                <w:sz w:val="20"/>
                <w:szCs w:val="20"/>
                <w:lang w:eastAsia="fr-FR"/>
              </w:rPr>
              <w:t>Coordonnées</w:t>
            </w:r>
          </w:p>
        </w:tc>
      </w:tr>
      <w:tr w:rsidR="004759CA" w:rsidRPr="004759CA" w14:paraId="0C7BCEC3" w14:textId="77777777" w:rsidTr="005053E5">
        <w:trPr>
          <w:trHeight w:val="510"/>
          <w:jc w:val="center"/>
        </w:trPr>
        <w:tc>
          <w:tcPr>
            <w:tcW w:w="2348" w:type="dxa"/>
            <w:tcBorders>
              <w:top w:val="single" w:sz="8" w:space="0" w:color="auto"/>
              <w:left w:val="single" w:sz="8" w:space="0" w:color="auto"/>
              <w:bottom w:val="single" w:sz="8" w:space="0" w:color="auto"/>
              <w:right w:val="single" w:sz="4" w:space="0" w:color="auto"/>
            </w:tcBorders>
            <w:shd w:val="clear" w:color="auto" w:fill="4472C4" w:themeFill="accent1"/>
            <w:vAlign w:val="center"/>
            <w:hideMark/>
          </w:tcPr>
          <w:p w14:paraId="7F788F61" w14:textId="77777777" w:rsidR="004759CA" w:rsidRPr="004759CA" w:rsidRDefault="004759CA"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759CA">
              <w:rPr>
                <w:rFonts w:ascii="Bahnschrift Light SemiCondensed" w:eastAsia="Times New Roman" w:hAnsi="Bahnschrift Light SemiCondensed" w:cs="Calibri"/>
                <w:b/>
                <w:bCs/>
                <w:color w:val="FFFFFF" w:themeColor="background1"/>
                <w:sz w:val="20"/>
                <w:szCs w:val="20"/>
                <w:lang w:eastAsia="fr-FR"/>
              </w:rPr>
              <w:t>Groupe socioéconomique</w:t>
            </w:r>
          </w:p>
        </w:tc>
        <w:tc>
          <w:tcPr>
            <w:tcW w:w="1200" w:type="dxa"/>
            <w:tcBorders>
              <w:top w:val="single" w:sz="8" w:space="0" w:color="auto"/>
              <w:left w:val="nil"/>
              <w:bottom w:val="single" w:sz="8" w:space="0" w:color="auto"/>
              <w:right w:val="single" w:sz="4" w:space="0" w:color="auto"/>
            </w:tcBorders>
            <w:shd w:val="clear" w:color="auto" w:fill="4472C4" w:themeFill="accent1"/>
            <w:vAlign w:val="center"/>
            <w:hideMark/>
          </w:tcPr>
          <w:p w14:paraId="4F21837C" w14:textId="77777777" w:rsidR="004759CA" w:rsidRPr="004759CA" w:rsidRDefault="004759CA"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759CA">
              <w:rPr>
                <w:rFonts w:ascii="Bahnschrift Light SemiCondensed" w:eastAsia="Times New Roman" w:hAnsi="Bahnschrift Light SemiCondensed" w:cs="Calibri"/>
                <w:b/>
                <w:bCs/>
                <w:color w:val="FFFFFF" w:themeColor="background1"/>
                <w:sz w:val="20"/>
                <w:szCs w:val="20"/>
                <w:lang w:eastAsia="fr-FR"/>
              </w:rPr>
              <w:t xml:space="preserve">Poids relatif  </w:t>
            </w:r>
          </w:p>
        </w:tc>
        <w:tc>
          <w:tcPr>
            <w:tcW w:w="1200" w:type="dxa"/>
            <w:tcBorders>
              <w:top w:val="single" w:sz="8" w:space="0" w:color="auto"/>
              <w:left w:val="nil"/>
              <w:bottom w:val="single" w:sz="8" w:space="0" w:color="auto"/>
              <w:right w:val="single" w:sz="4" w:space="0" w:color="auto"/>
            </w:tcBorders>
            <w:shd w:val="clear" w:color="auto" w:fill="4472C4" w:themeFill="accent1"/>
            <w:vAlign w:val="center"/>
            <w:hideMark/>
          </w:tcPr>
          <w:p w14:paraId="53BE00A4" w14:textId="77777777" w:rsidR="004759CA" w:rsidRPr="004759CA" w:rsidRDefault="004759CA"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759CA">
              <w:rPr>
                <w:rFonts w:ascii="Bahnschrift Light SemiCondensed" w:eastAsia="Times New Roman" w:hAnsi="Bahnschrift Light SemiCondensed" w:cs="Calibri"/>
                <w:b/>
                <w:bCs/>
                <w:color w:val="FFFFFF" w:themeColor="background1"/>
                <w:sz w:val="20"/>
                <w:szCs w:val="20"/>
                <w:lang w:eastAsia="fr-FR"/>
              </w:rPr>
              <w:t>Axe   1</w:t>
            </w:r>
          </w:p>
        </w:tc>
        <w:tc>
          <w:tcPr>
            <w:tcW w:w="1200" w:type="dxa"/>
            <w:tcBorders>
              <w:top w:val="single" w:sz="8" w:space="0" w:color="auto"/>
              <w:left w:val="nil"/>
              <w:bottom w:val="single" w:sz="8" w:space="0" w:color="auto"/>
              <w:right w:val="single" w:sz="4" w:space="0" w:color="auto"/>
            </w:tcBorders>
            <w:shd w:val="clear" w:color="auto" w:fill="4472C4" w:themeFill="accent1"/>
            <w:vAlign w:val="center"/>
            <w:hideMark/>
          </w:tcPr>
          <w:p w14:paraId="3B2B7031" w14:textId="77777777" w:rsidR="004759CA" w:rsidRPr="004759CA" w:rsidRDefault="004759CA"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759CA">
              <w:rPr>
                <w:rFonts w:ascii="Bahnschrift Light SemiCondensed" w:eastAsia="Times New Roman" w:hAnsi="Bahnschrift Light SemiCondensed" w:cs="Calibri"/>
                <w:b/>
                <w:bCs/>
                <w:color w:val="FFFFFF" w:themeColor="background1"/>
                <w:sz w:val="20"/>
                <w:szCs w:val="20"/>
                <w:lang w:eastAsia="fr-FR"/>
              </w:rPr>
              <w:t>Axe   2</w:t>
            </w:r>
          </w:p>
        </w:tc>
      </w:tr>
      <w:tr w:rsidR="004759CA" w:rsidRPr="004759CA" w14:paraId="228E6D69" w14:textId="77777777" w:rsidTr="005053E5">
        <w:trPr>
          <w:trHeight w:val="510"/>
          <w:jc w:val="center"/>
        </w:trPr>
        <w:tc>
          <w:tcPr>
            <w:tcW w:w="2348" w:type="dxa"/>
            <w:tcBorders>
              <w:top w:val="nil"/>
              <w:left w:val="single" w:sz="8" w:space="0" w:color="auto"/>
              <w:bottom w:val="single" w:sz="4" w:space="0" w:color="auto"/>
              <w:right w:val="single" w:sz="4" w:space="0" w:color="auto"/>
            </w:tcBorders>
            <w:shd w:val="clear" w:color="auto" w:fill="4472C4" w:themeFill="accent1"/>
            <w:vAlign w:val="center"/>
            <w:hideMark/>
          </w:tcPr>
          <w:p w14:paraId="04B7C2D8" w14:textId="77777777" w:rsidR="004759CA" w:rsidRPr="004759CA" w:rsidRDefault="004759CA"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759CA">
              <w:rPr>
                <w:rFonts w:ascii="Bahnschrift Light SemiCondensed" w:eastAsia="Times New Roman" w:hAnsi="Bahnschrift Light SemiCondensed" w:cs="Calibri"/>
                <w:b/>
                <w:bCs/>
                <w:color w:val="FFFFFF" w:themeColor="background1"/>
                <w:sz w:val="20"/>
                <w:szCs w:val="20"/>
                <w:lang w:eastAsia="fr-FR"/>
              </w:rPr>
              <w:t>Secteur public</w:t>
            </w:r>
          </w:p>
        </w:tc>
        <w:tc>
          <w:tcPr>
            <w:tcW w:w="1200" w:type="dxa"/>
            <w:tcBorders>
              <w:top w:val="nil"/>
              <w:left w:val="nil"/>
              <w:bottom w:val="single" w:sz="4" w:space="0" w:color="auto"/>
              <w:right w:val="single" w:sz="4" w:space="0" w:color="auto"/>
            </w:tcBorders>
            <w:shd w:val="clear" w:color="auto" w:fill="auto"/>
            <w:noWrap/>
            <w:vAlign w:val="center"/>
            <w:hideMark/>
          </w:tcPr>
          <w:p w14:paraId="18BA8E32"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8,70</w:t>
            </w:r>
          </w:p>
        </w:tc>
        <w:tc>
          <w:tcPr>
            <w:tcW w:w="1200" w:type="dxa"/>
            <w:tcBorders>
              <w:top w:val="nil"/>
              <w:left w:val="nil"/>
              <w:bottom w:val="single" w:sz="4" w:space="0" w:color="auto"/>
              <w:right w:val="single" w:sz="4" w:space="0" w:color="auto"/>
            </w:tcBorders>
            <w:shd w:val="clear" w:color="auto" w:fill="FFFF00"/>
            <w:noWrap/>
            <w:vAlign w:val="center"/>
            <w:hideMark/>
          </w:tcPr>
          <w:p w14:paraId="47EDD0B5"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-0,89</w:t>
            </w:r>
          </w:p>
        </w:tc>
        <w:tc>
          <w:tcPr>
            <w:tcW w:w="1200" w:type="dxa"/>
            <w:tcBorders>
              <w:top w:val="nil"/>
              <w:left w:val="nil"/>
              <w:bottom w:val="single" w:sz="4" w:space="0" w:color="auto"/>
              <w:right w:val="single" w:sz="4" w:space="0" w:color="auto"/>
            </w:tcBorders>
            <w:shd w:val="clear" w:color="auto" w:fill="auto"/>
            <w:noWrap/>
            <w:vAlign w:val="center"/>
            <w:hideMark/>
          </w:tcPr>
          <w:p w14:paraId="096C809B"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1,39</w:t>
            </w:r>
          </w:p>
        </w:tc>
      </w:tr>
      <w:tr w:rsidR="004759CA" w:rsidRPr="004759CA" w14:paraId="3175E58E" w14:textId="77777777" w:rsidTr="005053E5">
        <w:trPr>
          <w:trHeight w:val="510"/>
          <w:jc w:val="center"/>
        </w:trPr>
        <w:tc>
          <w:tcPr>
            <w:tcW w:w="2348" w:type="dxa"/>
            <w:tcBorders>
              <w:top w:val="nil"/>
              <w:left w:val="single" w:sz="8" w:space="0" w:color="auto"/>
              <w:bottom w:val="single" w:sz="4" w:space="0" w:color="auto"/>
              <w:right w:val="single" w:sz="4" w:space="0" w:color="auto"/>
            </w:tcBorders>
            <w:shd w:val="clear" w:color="auto" w:fill="4472C4" w:themeFill="accent1"/>
            <w:vAlign w:val="center"/>
            <w:hideMark/>
          </w:tcPr>
          <w:p w14:paraId="4D082A56" w14:textId="77777777" w:rsidR="004759CA" w:rsidRPr="004759CA" w:rsidRDefault="004759CA"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759CA">
              <w:rPr>
                <w:rFonts w:ascii="Bahnschrift Light SemiCondensed" w:eastAsia="Times New Roman" w:hAnsi="Bahnschrift Light SemiCondensed" w:cs="Calibri"/>
                <w:b/>
                <w:bCs/>
                <w:color w:val="FFFFFF" w:themeColor="background1"/>
                <w:sz w:val="20"/>
                <w:szCs w:val="20"/>
                <w:lang w:eastAsia="fr-FR"/>
              </w:rPr>
              <w:t>Salarié du privé</w:t>
            </w:r>
          </w:p>
        </w:tc>
        <w:tc>
          <w:tcPr>
            <w:tcW w:w="1200" w:type="dxa"/>
            <w:tcBorders>
              <w:top w:val="nil"/>
              <w:left w:val="nil"/>
              <w:bottom w:val="single" w:sz="4" w:space="0" w:color="auto"/>
              <w:right w:val="single" w:sz="4" w:space="0" w:color="auto"/>
            </w:tcBorders>
            <w:shd w:val="clear" w:color="auto" w:fill="auto"/>
            <w:noWrap/>
            <w:vAlign w:val="center"/>
            <w:hideMark/>
          </w:tcPr>
          <w:p w14:paraId="4D4D133D"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17,97</w:t>
            </w:r>
          </w:p>
        </w:tc>
        <w:tc>
          <w:tcPr>
            <w:tcW w:w="1200" w:type="dxa"/>
            <w:tcBorders>
              <w:top w:val="nil"/>
              <w:left w:val="nil"/>
              <w:bottom w:val="single" w:sz="4" w:space="0" w:color="auto"/>
              <w:right w:val="single" w:sz="4" w:space="0" w:color="auto"/>
            </w:tcBorders>
            <w:shd w:val="clear" w:color="auto" w:fill="FFFF00"/>
            <w:noWrap/>
            <w:vAlign w:val="center"/>
            <w:hideMark/>
          </w:tcPr>
          <w:p w14:paraId="20E7D784"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-0,64</w:t>
            </w:r>
          </w:p>
        </w:tc>
        <w:tc>
          <w:tcPr>
            <w:tcW w:w="1200" w:type="dxa"/>
            <w:tcBorders>
              <w:top w:val="nil"/>
              <w:left w:val="nil"/>
              <w:bottom w:val="single" w:sz="4" w:space="0" w:color="auto"/>
              <w:right w:val="single" w:sz="4" w:space="0" w:color="auto"/>
            </w:tcBorders>
            <w:shd w:val="clear" w:color="auto" w:fill="auto"/>
            <w:noWrap/>
            <w:vAlign w:val="center"/>
            <w:hideMark/>
          </w:tcPr>
          <w:p w14:paraId="794399F3"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0,42</w:t>
            </w:r>
          </w:p>
        </w:tc>
      </w:tr>
      <w:tr w:rsidR="004759CA" w:rsidRPr="004759CA" w14:paraId="5C3C379D" w14:textId="77777777" w:rsidTr="005053E5">
        <w:trPr>
          <w:trHeight w:val="510"/>
          <w:jc w:val="center"/>
        </w:trPr>
        <w:tc>
          <w:tcPr>
            <w:tcW w:w="2348" w:type="dxa"/>
            <w:tcBorders>
              <w:top w:val="nil"/>
              <w:left w:val="single" w:sz="8" w:space="0" w:color="auto"/>
              <w:bottom w:val="single" w:sz="4" w:space="0" w:color="auto"/>
              <w:right w:val="single" w:sz="4" w:space="0" w:color="auto"/>
            </w:tcBorders>
            <w:shd w:val="clear" w:color="auto" w:fill="4472C4" w:themeFill="accent1"/>
            <w:vAlign w:val="center"/>
            <w:hideMark/>
          </w:tcPr>
          <w:p w14:paraId="12F4502E" w14:textId="77777777" w:rsidR="004759CA" w:rsidRPr="004759CA" w:rsidRDefault="004759CA"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759CA">
              <w:rPr>
                <w:rFonts w:ascii="Bahnschrift Light SemiCondensed" w:eastAsia="Times New Roman" w:hAnsi="Bahnschrift Light SemiCondensed" w:cs="Calibri"/>
                <w:b/>
                <w:bCs/>
                <w:color w:val="FFFFFF" w:themeColor="background1"/>
                <w:sz w:val="20"/>
                <w:szCs w:val="20"/>
                <w:lang w:eastAsia="fr-FR"/>
              </w:rPr>
              <w:t>Indépendant agricole</w:t>
            </w:r>
          </w:p>
        </w:tc>
        <w:tc>
          <w:tcPr>
            <w:tcW w:w="1200" w:type="dxa"/>
            <w:tcBorders>
              <w:top w:val="nil"/>
              <w:left w:val="nil"/>
              <w:bottom w:val="single" w:sz="4" w:space="0" w:color="auto"/>
              <w:right w:val="single" w:sz="4" w:space="0" w:color="auto"/>
            </w:tcBorders>
            <w:shd w:val="clear" w:color="auto" w:fill="auto"/>
            <w:noWrap/>
            <w:vAlign w:val="center"/>
            <w:hideMark/>
          </w:tcPr>
          <w:p w14:paraId="41B4B526"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43,13</w:t>
            </w:r>
          </w:p>
        </w:tc>
        <w:tc>
          <w:tcPr>
            <w:tcW w:w="1200" w:type="dxa"/>
            <w:tcBorders>
              <w:top w:val="nil"/>
              <w:left w:val="nil"/>
              <w:bottom w:val="single" w:sz="4" w:space="0" w:color="auto"/>
              <w:right w:val="single" w:sz="4" w:space="0" w:color="auto"/>
            </w:tcBorders>
            <w:shd w:val="clear" w:color="auto" w:fill="auto"/>
            <w:noWrap/>
            <w:vAlign w:val="center"/>
            <w:hideMark/>
          </w:tcPr>
          <w:p w14:paraId="4C9654BC"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1,00</w:t>
            </w:r>
          </w:p>
        </w:tc>
        <w:tc>
          <w:tcPr>
            <w:tcW w:w="1200" w:type="dxa"/>
            <w:tcBorders>
              <w:top w:val="nil"/>
              <w:left w:val="nil"/>
              <w:bottom w:val="single" w:sz="4" w:space="0" w:color="auto"/>
              <w:right w:val="single" w:sz="4" w:space="0" w:color="auto"/>
            </w:tcBorders>
            <w:shd w:val="clear" w:color="auto" w:fill="auto"/>
            <w:noWrap/>
            <w:vAlign w:val="center"/>
            <w:hideMark/>
          </w:tcPr>
          <w:p w14:paraId="3E3D99A6"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0,00</w:t>
            </w:r>
          </w:p>
        </w:tc>
      </w:tr>
      <w:tr w:rsidR="004759CA" w:rsidRPr="004759CA" w14:paraId="6E0855A2" w14:textId="77777777" w:rsidTr="005053E5">
        <w:trPr>
          <w:trHeight w:val="510"/>
          <w:jc w:val="center"/>
        </w:trPr>
        <w:tc>
          <w:tcPr>
            <w:tcW w:w="2348" w:type="dxa"/>
            <w:tcBorders>
              <w:top w:val="nil"/>
              <w:left w:val="single" w:sz="8" w:space="0" w:color="auto"/>
              <w:bottom w:val="single" w:sz="4" w:space="0" w:color="auto"/>
              <w:right w:val="single" w:sz="4" w:space="0" w:color="auto"/>
            </w:tcBorders>
            <w:shd w:val="clear" w:color="auto" w:fill="4472C4" w:themeFill="accent1"/>
            <w:vAlign w:val="center"/>
            <w:hideMark/>
          </w:tcPr>
          <w:p w14:paraId="0D2E78BA" w14:textId="77777777" w:rsidR="004759CA" w:rsidRPr="004759CA" w:rsidRDefault="004759CA"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759CA">
              <w:rPr>
                <w:rFonts w:ascii="Bahnschrift Light SemiCondensed" w:eastAsia="Times New Roman" w:hAnsi="Bahnschrift Light SemiCondensed" w:cs="Calibri"/>
                <w:b/>
                <w:bCs/>
                <w:color w:val="FFFFFF" w:themeColor="background1"/>
                <w:sz w:val="20"/>
                <w:szCs w:val="20"/>
                <w:lang w:eastAsia="fr-FR"/>
              </w:rPr>
              <w:t>Indépendant non agricole</w:t>
            </w:r>
          </w:p>
        </w:tc>
        <w:tc>
          <w:tcPr>
            <w:tcW w:w="1200" w:type="dxa"/>
            <w:tcBorders>
              <w:top w:val="nil"/>
              <w:left w:val="nil"/>
              <w:bottom w:val="single" w:sz="4" w:space="0" w:color="auto"/>
              <w:right w:val="single" w:sz="4" w:space="0" w:color="auto"/>
            </w:tcBorders>
            <w:shd w:val="clear" w:color="auto" w:fill="auto"/>
            <w:noWrap/>
            <w:vAlign w:val="center"/>
            <w:hideMark/>
          </w:tcPr>
          <w:p w14:paraId="4ADA2042"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29,80</w:t>
            </w:r>
          </w:p>
        </w:tc>
        <w:tc>
          <w:tcPr>
            <w:tcW w:w="1200" w:type="dxa"/>
            <w:tcBorders>
              <w:top w:val="nil"/>
              <w:left w:val="nil"/>
              <w:bottom w:val="single" w:sz="4" w:space="0" w:color="auto"/>
              <w:right w:val="single" w:sz="4" w:space="0" w:color="auto"/>
            </w:tcBorders>
            <w:shd w:val="clear" w:color="auto" w:fill="FFFF00"/>
            <w:noWrap/>
            <w:vAlign w:val="center"/>
            <w:hideMark/>
          </w:tcPr>
          <w:p w14:paraId="2D144FA8"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-0,79</w:t>
            </w:r>
          </w:p>
        </w:tc>
        <w:tc>
          <w:tcPr>
            <w:tcW w:w="1200" w:type="dxa"/>
            <w:tcBorders>
              <w:top w:val="nil"/>
              <w:left w:val="nil"/>
              <w:bottom w:val="single" w:sz="4" w:space="0" w:color="auto"/>
              <w:right w:val="single" w:sz="4" w:space="0" w:color="auto"/>
            </w:tcBorders>
            <w:shd w:val="clear" w:color="auto" w:fill="00B050"/>
            <w:noWrap/>
            <w:vAlign w:val="center"/>
            <w:hideMark/>
          </w:tcPr>
          <w:p w14:paraId="7F40A509"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-0,67</w:t>
            </w:r>
          </w:p>
        </w:tc>
      </w:tr>
      <w:tr w:rsidR="004759CA" w:rsidRPr="004759CA" w14:paraId="4FCEC41A" w14:textId="77777777" w:rsidTr="005053E5">
        <w:trPr>
          <w:trHeight w:val="510"/>
          <w:jc w:val="center"/>
        </w:trPr>
        <w:tc>
          <w:tcPr>
            <w:tcW w:w="2348" w:type="dxa"/>
            <w:tcBorders>
              <w:top w:val="nil"/>
              <w:left w:val="single" w:sz="8" w:space="0" w:color="auto"/>
              <w:bottom w:val="single" w:sz="8" w:space="0" w:color="auto"/>
              <w:right w:val="single" w:sz="4" w:space="0" w:color="auto"/>
            </w:tcBorders>
            <w:shd w:val="clear" w:color="auto" w:fill="4472C4" w:themeFill="accent1"/>
            <w:vAlign w:val="center"/>
            <w:hideMark/>
          </w:tcPr>
          <w:p w14:paraId="50CA225C" w14:textId="77777777" w:rsidR="004759CA" w:rsidRPr="004759CA" w:rsidRDefault="004759CA" w:rsidP="00CE3EE9">
            <w:pPr>
              <w:spacing w:after="0" w:line="240" w:lineRule="auto"/>
              <w:jc w:val="both"/>
              <w:rPr>
                <w:rFonts w:ascii="Bahnschrift Light SemiCondensed" w:eastAsia="Times New Roman" w:hAnsi="Bahnschrift Light SemiCondensed" w:cs="Calibri"/>
                <w:b/>
                <w:bCs/>
                <w:color w:val="FFFFFF" w:themeColor="background1"/>
                <w:sz w:val="20"/>
                <w:szCs w:val="20"/>
                <w:lang w:eastAsia="fr-FR"/>
              </w:rPr>
            </w:pPr>
            <w:r w:rsidRPr="004759CA">
              <w:rPr>
                <w:rFonts w:ascii="Bahnschrift Light SemiCondensed" w:eastAsia="Times New Roman" w:hAnsi="Bahnschrift Light SemiCondensed" w:cs="Calibri"/>
                <w:b/>
                <w:bCs/>
                <w:color w:val="FFFFFF" w:themeColor="background1"/>
                <w:sz w:val="20"/>
                <w:szCs w:val="20"/>
                <w:lang w:eastAsia="fr-FR"/>
              </w:rPr>
              <w:t>Sans emploi</w:t>
            </w:r>
          </w:p>
        </w:tc>
        <w:tc>
          <w:tcPr>
            <w:tcW w:w="1200" w:type="dxa"/>
            <w:tcBorders>
              <w:top w:val="nil"/>
              <w:left w:val="nil"/>
              <w:bottom w:val="single" w:sz="8" w:space="0" w:color="auto"/>
              <w:right w:val="single" w:sz="4" w:space="0" w:color="auto"/>
            </w:tcBorders>
            <w:shd w:val="clear" w:color="auto" w:fill="auto"/>
            <w:noWrap/>
            <w:vAlign w:val="center"/>
            <w:hideMark/>
          </w:tcPr>
          <w:p w14:paraId="7594FCA9"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0,40</w:t>
            </w:r>
          </w:p>
        </w:tc>
        <w:tc>
          <w:tcPr>
            <w:tcW w:w="1200" w:type="dxa"/>
            <w:tcBorders>
              <w:top w:val="nil"/>
              <w:left w:val="nil"/>
              <w:bottom w:val="single" w:sz="8" w:space="0" w:color="auto"/>
              <w:right w:val="single" w:sz="4" w:space="0" w:color="auto"/>
            </w:tcBorders>
            <w:shd w:val="clear" w:color="auto" w:fill="FFFF00"/>
            <w:noWrap/>
            <w:vAlign w:val="center"/>
            <w:hideMark/>
          </w:tcPr>
          <w:p w14:paraId="6FADC60B" w14:textId="77777777" w:rsidR="004759CA" w:rsidRPr="004759CA" w:rsidRDefault="004759CA" w:rsidP="00CE3EE9">
            <w:pPr>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-0,47</w:t>
            </w:r>
          </w:p>
        </w:tc>
        <w:tc>
          <w:tcPr>
            <w:tcW w:w="1200" w:type="dxa"/>
            <w:tcBorders>
              <w:top w:val="nil"/>
              <w:left w:val="nil"/>
              <w:bottom w:val="single" w:sz="8" w:space="0" w:color="auto"/>
              <w:right w:val="single" w:sz="4" w:space="0" w:color="auto"/>
            </w:tcBorders>
            <w:shd w:val="clear" w:color="auto" w:fill="auto"/>
            <w:noWrap/>
            <w:vAlign w:val="center"/>
            <w:hideMark/>
          </w:tcPr>
          <w:p w14:paraId="78938E80" w14:textId="77777777" w:rsidR="004759CA" w:rsidRPr="004759CA" w:rsidRDefault="004759CA" w:rsidP="00CE3EE9">
            <w:pPr>
              <w:keepNext/>
              <w:spacing w:after="0" w:line="240" w:lineRule="auto"/>
              <w:jc w:val="both"/>
              <w:rPr>
                <w:rFonts w:ascii="Bahnschrift Light SemiCondensed" w:eastAsia="Times New Roman" w:hAnsi="Bahnschrift Light SemiCondensed" w:cs="Calibri"/>
                <w:color w:val="000000"/>
                <w:sz w:val="20"/>
                <w:szCs w:val="20"/>
                <w:lang w:eastAsia="fr-FR"/>
              </w:rPr>
            </w:pPr>
            <w:r w:rsidRPr="004759CA">
              <w:rPr>
                <w:rFonts w:ascii="Bahnschrift Light SemiCondensed" w:eastAsia="Times New Roman" w:hAnsi="Bahnschrift Light SemiCondensed" w:cs="Calibri"/>
                <w:color w:val="000000"/>
                <w:sz w:val="20"/>
                <w:szCs w:val="20"/>
                <w:lang w:eastAsia="fr-FR"/>
              </w:rPr>
              <w:t>0,96</w:t>
            </w:r>
          </w:p>
        </w:tc>
      </w:tr>
    </w:tbl>
    <w:p w14:paraId="73A4E307" w14:textId="056DA18C" w:rsidR="002D2880" w:rsidRPr="004759CA" w:rsidRDefault="004759CA" w:rsidP="008D6CCA">
      <w:pPr>
        <w:pStyle w:val="Lgende"/>
        <w:jc w:val="center"/>
        <w:rPr>
          <w:rFonts w:cs="Times New Roman"/>
          <w:sz w:val="28"/>
          <w:szCs w:val="28"/>
          <w:u w:val="single"/>
        </w:rPr>
      </w:pPr>
      <w:r w:rsidRPr="004759CA">
        <w:rPr>
          <w:sz w:val="20"/>
          <w:szCs w:val="20"/>
          <w:u w:val="single"/>
        </w:rPr>
        <w:t xml:space="preserve">Source  </w:t>
      </w:r>
      <w:r w:rsidRPr="004759CA">
        <w:rPr>
          <w:sz w:val="20"/>
          <w:szCs w:val="20"/>
          <w:u w:val="single"/>
        </w:rPr>
        <w:fldChar w:fldCharType="begin"/>
      </w:r>
      <w:r w:rsidRPr="004759CA">
        <w:rPr>
          <w:sz w:val="20"/>
          <w:szCs w:val="20"/>
          <w:u w:val="single"/>
        </w:rPr>
        <w:instrText xml:space="preserve"> SEQ Source_ \* ARABIC </w:instrText>
      </w:r>
      <w:r w:rsidRPr="004759CA">
        <w:rPr>
          <w:sz w:val="20"/>
          <w:szCs w:val="20"/>
          <w:u w:val="single"/>
        </w:rPr>
        <w:fldChar w:fldCharType="separate"/>
      </w:r>
      <w:r w:rsidR="00EF636F">
        <w:rPr>
          <w:noProof/>
          <w:sz w:val="20"/>
          <w:szCs w:val="20"/>
          <w:u w:val="single"/>
        </w:rPr>
        <w:t>14</w:t>
      </w:r>
      <w:r w:rsidRPr="004759CA">
        <w:rPr>
          <w:sz w:val="20"/>
          <w:szCs w:val="20"/>
          <w:u w:val="single"/>
        </w:rPr>
        <w:fldChar w:fldCharType="end"/>
      </w:r>
      <w:r w:rsidRPr="004759CA">
        <w:rPr>
          <w:sz w:val="20"/>
          <w:szCs w:val="20"/>
          <w:u w:val="single"/>
        </w:rPr>
        <w:t>: Calculs de l'auteur</w:t>
      </w:r>
    </w:p>
    <w:p w14:paraId="1D5FE8A5" w14:textId="34C6049D" w:rsidR="00043AAD" w:rsidRDefault="00043AAD" w:rsidP="00CE3EE9">
      <w:pPr>
        <w:jc w:val="both"/>
        <w:rPr>
          <w:rFonts w:cs="Times New Roman"/>
          <w:szCs w:val="24"/>
        </w:rPr>
      </w:pPr>
    </w:p>
    <w:p w14:paraId="519C7579" w14:textId="61598613" w:rsidR="00043AAD" w:rsidRDefault="00550FBE" w:rsidP="00CE3EE9">
      <w:pPr>
        <w:pStyle w:val="Titre1"/>
      </w:pPr>
      <w:bookmarkStart w:id="102" w:name="_Toc107501670"/>
      <w:r>
        <w:t>ANALYSE SIMULTANEE DES DEUX NUAGES</w:t>
      </w:r>
      <w:bookmarkEnd w:id="102"/>
    </w:p>
    <w:p w14:paraId="0DBAB10A" w14:textId="3592102E" w:rsidR="00D05541" w:rsidRPr="00D05541" w:rsidRDefault="00D05541" w:rsidP="00CE3EE9">
      <w:pPr>
        <w:pStyle w:val="Titre2"/>
        <w:numPr>
          <w:ilvl w:val="0"/>
          <w:numId w:val="18"/>
        </w:numPr>
      </w:pPr>
      <w:bookmarkStart w:id="103" w:name="_Toc107501671"/>
      <w:r w:rsidRPr="00D05541">
        <w:t>Nuage simultané simple</w:t>
      </w:r>
      <w:bookmarkEnd w:id="103"/>
      <w:r w:rsidRPr="00D05541">
        <w:t xml:space="preserve"> </w:t>
      </w:r>
    </w:p>
    <w:p w14:paraId="42ABEB23" w14:textId="5A5F1BCF" w:rsidR="004F44C5" w:rsidRDefault="007A7A99" w:rsidP="00CE3EE9">
      <w:pPr>
        <w:jc w:val="both"/>
        <w:rPr>
          <w:rFonts w:cs="Times New Roman"/>
          <w:szCs w:val="24"/>
        </w:rPr>
      </w:pPr>
      <w:r>
        <w:rPr>
          <w:rFonts w:cs="Times New Roman"/>
          <w:szCs w:val="24"/>
        </w:rPr>
        <w:t>Il s’agit de faire une seule représentation simultanée des deux nuages des profils lignes et colonnes. Cette représentation permet de d</w:t>
      </w:r>
      <w:r w:rsidR="00EB770F">
        <w:rPr>
          <w:rFonts w:cs="Times New Roman"/>
          <w:szCs w:val="24"/>
        </w:rPr>
        <w:t>é</w:t>
      </w:r>
      <w:r>
        <w:rPr>
          <w:rFonts w:cs="Times New Roman"/>
          <w:szCs w:val="24"/>
        </w:rPr>
        <w:t xml:space="preserve">gager une vue d’ensemble </w:t>
      </w:r>
      <w:r w:rsidR="00EB770F">
        <w:rPr>
          <w:rFonts w:cs="Times New Roman"/>
          <w:szCs w:val="24"/>
        </w:rPr>
        <w:t xml:space="preserve">et les proximités qui existe entre les modalités. </w:t>
      </w:r>
    </w:p>
    <w:p w14:paraId="5EF1CC19" w14:textId="074D53AD" w:rsidR="004F44C5" w:rsidRPr="004F44C5" w:rsidRDefault="004F44C5" w:rsidP="00CE3EE9">
      <w:pPr>
        <w:pStyle w:val="Lgende"/>
        <w:keepNext/>
        <w:jc w:val="both"/>
        <w:rPr>
          <w:sz w:val="20"/>
          <w:szCs w:val="20"/>
          <w:u w:val="single"/>
        </w:rPr>
      </w:pPr>
      <w:bookmarkStart w:id="104" w:name="_Toc107501938"/>
      <w:r w:rsidRPr="004F44C5">
        <w:rPr>
          <w:sz w:val="20"/>
          <w:szCs w:val="20"/>
          <w:u w:val="single"/>
        </w:rPr>
        <w:t xml:space="preserve">Figure </w:t>
      </w:r>
      <w:r w:rsidRPr="004F44C5">
        <w:rPr>
          <w:sz w:val="20"/>
          <w:szCs w:val="20"/>
          <w:u w:val="single"/>
        </w:rPr>
        <w:fldChar w:fldCharType="begin"/>
      </w:r>
      <w:r w:rsidRPr="004F44C5">
        <w:rPr>
          <w:sz w:val="20"/>
          <w:szCs w:val="20"/>
          <w:u w:val="single"/>
        </w:rPr>
        <w:instrText xml:space="preserve"> SEQ Figure \* ARABIC </w:instrText>
      </w:r>
      <w:r w:rsidRPr="004F44C5">
        <w:rPr>
          <w:sz w:val="20"/>
          <w:szCs w:val="20"/>
          <w:u w:val="single"/>
        </w:rPr>
        <w:fldChar w:fldCharType="separate"/>
      </w:r>
      <w:r w:rsidR="00EF636F">
        <w:rPr>
          <w:noProof/>
          <w:sz w:val="20"/>
          <w:szCs w:val="20"/>
          <w:u w:val="single"/>
        </w:rPr>
        <w:t>6</w:t>
      </w:r>
      <w:r w:rsidRPr="004F44C5">
        <w:rPr>
          <w:sz w:val="20"/>
          <w:szCs w:val="20"/>
          <w:u w:val="single"/>
        </w:rPr>
        <w:fldChar w:fldCharType="end"/>
      </w:r>
      <w:r w:rsidRPr="004F44C5">
        <w:rPr>
          <w:sz w:val="20"/>
          <w:szCs w:val="20"/>
          <w:u w:val="single"/>
        </w:rPr>
        <w:t>: Nuage simultanée des modalités lignes et colonnes</w:t>
      </w:r>
      <w:bookmarkEnd w:id="104"/>
    </w:p>
    <w:p w14:paraId="068D831F" w14:textId="137639DE" w:rsidR="004F44C5" w:rsidRDefault="007A1639" w:rsidP="008D6CCA">
      <w:pPr>
        <w:keepNext/>
        <w:jc w:val="center"/>
      </w:pPr>
      <w:r>
        <w:rPr>
          <w:noProof/>
          <w:lang w:eastAsia="fr-FR"/>
        </w:rPr>
        <w:drawing>
          <wp:inline distT="0" distB="0" distL="0" distR="0" wp14:anchorId="3996B5E4" wp14:editId="7F81F411">
            <wp:extent cx="5760720" cy="31140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2" cstate="print">
                      <a:extLst>
                        <a:ext uri="{BEBA8EAE-BF5A-486C-A8C5-ECC9F3942E4B}">
                          <a14:imgProps xmlns:a14="http://schemas.microsoft.com/office/drawing/2010/main">
                            <a14:imgLayer r:embed="rId23">
                              <a14:imgEffect>
                                <a14:sharpenSoften amount="25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14:paraId="3EA87854" w14:textId="46ABE759" w:rsidR="007A7A99" w:rsidRPr="004F44C5" w:rsidRDefault="004F44C5" w:rsidP="00CE3EE9">
      <w:pPr>
        <w:pStyle w:val="Lgende"/>
        <w:jc w:val="both"/>
        <w:rPr>
          <w:rFonts w:cs="Times New Roman"/>
          <w:sz w:val="28"/>
          <w:szCs w:val="28"/>
          <w:u w:val="single"/>
        </w:rPr>
      </w:pPr>
      <w:r w:rsidRPr="004F44C5">
        <w:rPr>
          <w:sz w:val="20"/>
          <w:szCs w:val="20"/>
          <w:u w:val="single"/>
        </w:rPr>
        <w:t xml:space="preserve">Source  </w:t>
      </w:r>
      <w:r w:rsidRPr="004F44C5">
        <w:rPr>
          <w:sz w:val="20"/>
          <w:szCs w:val="20"/>
          <w:u w:val="single"/>
        </w:rPr>
        <w:fldChar w:fldCharType="begin"/>
      </w:r>
      <w:r w:rsidRPr="004F44C5">
        <w:rPr>
          <w:sz w:val="20"/>
          <w:szCs w:val="20"/>
          <w:u w:val="single"/>
        </w:rPr>
        <w:instrText xml:space="preserve"> SEQ Source_ \* ARABIC </w:instrText>
      </w:r>
      <w:r w:rsidRPr="004F44C5">
        <w:rPr>
          <w:sz w:val="20"/>
          <w:szCs w:val="20"/>
          <w:u w:val="single"/>
        </w:rPr>
        <w:fldChar w:fldCharType="separate"/>
      </w:r>
      <w:r w:rsidR="00EF636F">
        <w:rPr>
          <w:noProof/>
          <w:sz w:val="20"/>
          <w:szCs w:val="20"/>
          <w:u w:val="single"/>
        </w:rPr>
        <w:t>15</w:t>
      </w:r>
      <w:r w:rsidRPr="004F44C5">
        <w:rPr>
          <w:sz w:val="20"/>
          <w:szCs w:val="20"/>
          <w:u w:val="single"/>
        </w:rPr>
        <w:fldChar w:fldCharType="end"/>
      </w:r>
      <w:r w:rsidRPr="004F44C5">
        <w:rPr>
          <w:sz w:val="20"/>
          <w:szCs w:val="20"/>
          <w:u w:val="single"/>
        </w:rPr>
        <w:t>: Calculs de l'auteur</w:t>
      </w:r>
    </w:p>
    <w:p w14:paraId="72FB0C58" w14:textId="72C2DB97" w:rsidR="00043AAD" w:rsidRDefault="007A7A99" w:rsidP="00CE3EE9">
      <w:pPr>
        <w:jc w:val="both"/>
        <w:rPr>
          <w:rFonts w:cs="Times New Roman"/>
          <w:szCs w:val="24"/>
        </w:rPr>
      </w:pPr>
      <w:r>
        <w:rPr>
          <w:rFonts w:cs="Times New Roman"/>
          <w:szCs w:val="24"/>
        </w:rPr>
        <w:lastRenderedPageBreak/>
        <w:t xml:space="preserve"> </w:t>
      </w:r>
    </w:p>
    <w:p w14:paraId="3498C38B" w14:textId="4F544BBD" w:rsidR="009E0135" w:rsidRDefault="00CC381B" w:rsidP="00CE3EE9">
      <w:pPr>
        <w:jc w:val="both"/>
        <w:rPr>
          <w:rFonts w:cs="Times New Roman"/>
          <w:szCs w:val="24"/>
        </w:rPr>
      </w:pPr>
      <w:r>
        <w:rPr>
          <w:rFonts w:cs="Times New Roman"/>
          <w:szCs w:val="24"/>
        </w:rPr>
        <w:t xml:space="preserve">Avant toute analyse du nuage simultané, il semble judicieux pour nous de voir si nos variables sont liées ou non. </w:t>
      </w:r>
      <w:r w:rsidR="00655760">
        <w:rPr>
          <w:rFonts w:cs="Times New Roman"/>
          <w:szCs w:val="24"/>
        </w:rPr>
        <w:t>La distance du Khi-deux permet de tester l’indépendance entre deux variables qualitatives à un seu</w:t>
      </w:r>
      <w:r w:rsidR="00FA5DA4">
        <w:rPr>
          <w:rFonts w:cs="Times New Roman"/>
          <w:szCs w:val="24"/>
        </w:rPr>
        <w:t>i</w:t>
      </w:r>
      <w:r w:rsidR="00655760">
        <w:rPr>
          <w:rFonts w:cs="Times New Roman"/>
          <w:szCs w:val="24"/>
        </w:rPr>
        <w:t>l donné</w:t>
      </w:r>
      <w:r w:rsidR="00345DEF">
        <w:rPr>
          <w:rFonts w:cs="Times New Roman"/>
          <w:szCs w:val="24"/>
        </w:rPr>
        <w:t xml:space="preserve"> (5%)</w:t>
      </w:r>
      <w:r w:rsidR="00655760">
        <w:rPr>
          <w:rFonts w:cs="Times New Roman"/>
          <w:szCs w:val="24"/>
        </w:rPr>
        <w:t>. On compare le Khi-deux calculé et le Khi-deux tabulé à (n-</w:t>
      </w:r>
      <w:proofErr w:type="gramStart"/>
      <w:r w:rsidR="00CE3EE9">
        <w:rPr>
          <w:rFonts w:cs="Times New Roman"/>
          <w:szCs w:val="24"/>
        </w:rPr>
        <w:t>1)*</w:t>
      </w:r>
      <w:proofErr w:type="gramEnd"/>
      <w:r w:rsidR="00655760">
        <w:rPr>
          <w:rFonts w:cs="Times New Roman"/>
          <w:szCs w:val="24"/>
        </w:rPr>
        <w:t>(</w:t>
      </w:r>
      <w:r w:rsidR="00345DEF">
        <w:rPr>
          <w:rFonts w:cs="Times New Roman"/>
          <w:szCs w:val="24"/>
        </w:rPr>
        <w:t xml:space="preserve">p-1) degré de liberté au seuil 5% avant de conclure. Ainsi le test est réalisé à 16 </w:t>
      </w:r>
      <w:r w:rsidR="009E0135">
        <w:rPr>
          <w:rFonts w:cs="Times New Roman"/>
          <w:szCs w:val="24"/>
        </w:rPr>
        <w:t>degrés</w:t>
      </w:r>
      <w:r w:rsidR="00345DEF">
        <w:rPr>
          <w:rFonts w:cs="Times New Roman"/>
          <w:szCs w:val="24"/>
        </w:rPr>
        <w:t xml:space="preserve"> de liberté</w:t>
      </w:r>
      <w:r w:rsidR="009E0135">
        <w:rPr>
          <w:rFonts w:cs="Times New Roman"/>
          <w:szCs w:val="24"/>
        </w:rPr>
        <w:t xml:space="preserve"> au seuil de 5% et la valeur du Khi-deux calculé est donnée par l’expression ci-dessous :</w:t>
      </w:r>
    </w:p>
    <w:p w14:paraId="277867B0" w14:textId="52B1FE69" w:rsidR="00345DEF" w:rsidRPr="009E6297" w:rsidRDefault="00040218" w:rsidP="00CE3EE9">
      <w:pPr>
        <w:jc w:val="both"/>
        <w:rPr>
          <w:rFonts w:eastAsia="Times New Roman" w:cs="Times New Roman"/>
          <w:b/>
          <w:bCs/>
          <w:color w:val="000000"/>
          <w:szCs w:val="24"/>
          <w:lang w:eastAsia="fr-FR"/>
        </w:rPr>
      </w:pPr>
      <m:oMathPara>
        <m:oMath>
          <m:sSubSup>
            <m:sSubSupPr>
              <m:ctrlPr>
                <w:rPr>
                  <w:rFonts w:ascii="Cambria Math" w:hAnsi="Cambria Math" w:cs="Times New Roman"/>
                  <w:i/>
                  <w:szCs w:val="24"/>
                </w:rPr>
              </m:ctrlPr>
            </m:sSubSupPr>
            <m:e>
              <m:r>
                <w:rPr>
                  <w:rFonts w:ascii="Cambria Math" w:hAnsi="Cambria Math" w:cs="Times New Roman"/>
                  <w:szCs w:val="24"/>
                </w:rPr>
                <m:t>χ</m:t>
              </m:r>
            </m:e>
            <m:sub>
              <m:r>
                <w:rPr>
                  <w:rFonts w:ascii="Cambria Math" w:hAnsi="Cambria Math" w:cs="Times New Roman"/>
                  <w:szCs w:val="24"/>
                </w:rPr>
                <m:t>N</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χ</m:t>
              </m:r>
            </m:e>
            <m:sub>
              <m:r>
                <w:rPr>
                  <w:rFonts w:ascii="Cambria Math" w:hAnsi="Cambria Math" w:cs="Times New Roman"/>
                  <w:szCs w:val="24"/>
                </w:rPr>
                <m:t>712441</m:t>
              </m:r>
            </m:sub>
            <m:sup>
              <m:r>
                <w:rPr>
                  <w:rFonts w:ascii="Cambria Math" w:hAnsi="Cambria Math" w:cs="Times New Roman"/>
                  <w:szCs w:val="24"/>
                </w:rPr>
                <m:t>2</m:t>
              </m:r>
            </m:sup>
          </m:sSubSup>
          <m:r>
            <w:rPr>
              <w:rFonts w:ascii="Cambria Math" w:hAnsi="Cambria Math" w:cs="Times New Roman"/>
              <w:szCs w:val="24"/>
            </w:rPr>
            <m:t xml:space="preserve">=N*I=N* </m:t>
          </m:r>
          <m:nary>
            <m:naryPr>
              <m:chr m:val="∑"/>
              <m:limLoc m:val="subSup"/>
              <m:ctrlPr>
                <w:rPr>
                  <w:rFonts w:ascii="Cambria Math" w:hAnsi="Cambria Math" w:cs="Times New Roman"/>
                  <w:i/>
                  <w:szCs w:val="24"/>
                </w:rPr>
              </m:ctrlPr>
            </m:naryPr>
            <m:sub>
              <m:r>
                <w:rPr>
                  <w:rFonts w:ascii="Cambria Math" w:hAnsi="Cambria Math" w:cs="Times New Roman"/>
                  <w:szCs w:val="24"/>
                </w:rPr>
                <m:t>α=1</m:t>
              </m:r>
            </m:sub>
            <m:sup>
              <m:r>
                <w:rPr>
                  <w:rFonts w:ascii="Cambria Math" w:hAnsi="Cambria Math" w:cs="Times New Roman"/>
                  <w:szCs w:val="24"/>
                </w:rPr>
                <m:t>p-1</m:t>
              </m:r>
            </m:sup>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α</m:t>
                  </m:r>
                </m:sub>
              </m:sSub>
            </m:e>
          </m:nary>
          <m:r>
            <w:rPr>
              <w:rFonts w:ascii="Cambria Math" w:hAnsi="Cambria Math" w:cs="Times New Roman"/>
              <w:szCs w:val="24"/>
            </w:rPr>
            <m:t>=1,1890*712441=847115,168</m:t>
          </m:r>
        </m:oMath>
      </m:oMathPara>
    </w:p>
    <w:p w14:paraId="76AE541E" w14:textId="43952516" w:rsidR="00043AAD" w:rsidRDefault="005A1D48" w:rsidP="00CE3EE9">
      <w:pPr>
        <w:jc w:val="both"/>
        <w:rPr>
          <w:rFonts w:cs="Times New Roman"/>
          <w:szCs w:val="24"/>
        </w:rPr>
      </w:pPr>
      <w:r>
        <w:rPr>
          <w:rFonts w:cs="Times New Roman"/>
          <w:szCs w:val="24"/>
        </w:rPr>
        <w:t xml:space="preserve">Le </w:t>
      </w:r>
      <w:r w:rsidR="00EB56AC">
        <w:rPr>
          <w:rFonts w:cs="Times New Roman"/>
          <w:szCs w:val="24"/>
        </w:rPr>
        <w:t xml:space="preserve">Khi-deux </w:t>
      </w:r>
      <w:commentRangeStart w:id="105"/>
      <w:r w:rsidR="00EB56AC">
        <w:rPr>
          <w:rFonts w:cs="Times New Roman"/>
          <w:szCs w:val="24"/>
        </w:rPr>
        <w:t xml:space="preserve">max </w:t>
      </w:r>
      <w:commentRangeEnd w:id="105"/>
      <w:r w:rsidR="005950A2">
        <w:rPr>
          <w:rStyle w:val="Marquedecommentaire"/>
        </w:rPr>
        <w:commentReference w:id="105"/>
      </w:r>
      <w:r w:rsidR="00EB56AC">
        <w:rPr>
          <w:rFonts w:cs="Times New Roman"/>
          <w:szCs w:val="24"/>
        </w:rPr>
        <w:t xml:space="preserve">est supérieur au Khi-deux </w:t>
      </w:r>
      <w:r w:rsidR="005508E7">
        <w:rPr>
          <w:rFonts w:cs="Times New Roman"/>
          <w:szCs w:val="24"/>
        </w:rPr>
        <w:t>tabulé</w:t>
      </w:r>
      <w:r w:rsidR="00EB56AC">
        <w:rPr>
          <w:rFonts w:cs="Times New Roman"/>
          <w:szCs w:val="24"/>
        </w:rPr>
        <w:t xml:space="preserve"> (26,30), on rejet l’hypothèse d’indépendance. Il y a bien une liaison entre la branche d’activité et le groupe socio</w:t>
      </w:r>
      <w:r w:rsidR="00635309">
        <w:rPr>
          <w:rFonts w:cs="Times New Roman"/>
          <w:szCs w:val="24"/>
        </w:rPr>
        <w:t>-</w:t>
      </w:r>
      <w:r w:rsidR="00EB56AC">
        <w:rPr>
          <w:rFonts w:cs="Times New Roman"/>
          <w:szCs w:val="24"/>
        </w:rPr>
        <w:t>économique</w:t>
      </w:r>
      <w:r w:rsidR="005508E7">
        <w:rPr>
          <w:rFonts w:cs="Times New Roman"/>
          <w:szCs w:val="24"/>
        </w:rPr>
        <w:t xml:space="preserve">. </w:t>
      </w:r>
    </w:p>
    <w:p w14:paraId="06CE5413" w14:textId="1E48B95A" w:rsidR="005E09FC" w:rsidRDefault="005508E7" w:rsidP="00CE3EE9">
      <w:pPr>
        <w:jc w:val="both"/>
        <w:rPr>
          <w:rFonts w:cs="Times New Roman"/>
          <w:szCs w:val="24"/>
        </w:rPr>
      </w:pPr>
      <w:r>
        <w:rPr>
          <w:rFonts w:cs="Times New Roman"/>
          <w:szCs w:val="24"/>
        </w:rPr>
        <w:t xml:space="preserve">L’analyse des axes factoriels montre que l’axe 1 oppose </w:t>
      </w:r>
      <w:r w:rsidR="00854B20">
        <w:rPr>
          <w:rFonts w:cs="Times New Roman"/>
          <w:szCs w:val="24"/>
        </w:rPr>
        <w:t>les indépendants agricoles exer</w:t>
      </w:r>
      <w:r w:rsidR="005A05EF">
        <w:rPr>
          <w:rFonts w:cs="Times New Roman"/>
          <w:szCs w:val="24"/>
        </w:rPr>
        <w:t>çant</w:t>
      </w:r>
      <w:r w:rsidR="00854B20">
        <w:rPr>
          <w:rFonts w:cs="Times New Roman"/>
          <w:szCs w:val="24"/>
        </w:rPr>
        <w:t xml:space="preserve"> dans l’agriculture, l’élevage et la foresterie et les indépendants non agricole</w:t>
      </w:r>
      <w:r w:rsidR="00956A9F">
        <w:rPr>
          <w:rFonts w:cs="Times New Roman"/>
          <w:szCs w:val="24"/>
        </w:rPr>
        <w:t>s</w:t>
      </w:r>
      <w:r w:rsidR="00854B20">
        <w:rPr>
          <w:rFonts w:cs="Times New Roman"/>
          <w:szCs w:val="24"/>
        </w:rPr>
        <w:t xml:space="preserve"> et ceux du secteur public exerçant respectivement dans le commerce, l’industrie et les services. Plus précisément l’axe 1 oppose le secteur primaire caractérisé par l’agriculture, l’élevage et la foresterie et les secteurs secondaire et tertiaire</w:t>
      </w:r>
      <w:r w:rsidR="005E09FC">
        <w:rPr>
          <w:rFonts w:cs="Times New Roman"/>
          <w:szCs w:val="24"/>
        </w:rPr>
        <w:t xml:space="preserve"> caractérisé</w:t>
      </w:r>
      <w:r w:rsidR="00635309">
        <w:rPr>
          <w:rFonts w:cs="Times New Roman"/>
          <w:szCs w:val="24"/>
        </w:rPr>
        <w:t>s</w:t>
      </w:r>
      <w:r w:rsidR="005E09FC">
        <w:rPr>
          <w:rFonts w:cs="Times New Roman"/>
          <w:szCs w:val="24"/>
        </w:rPr>
        <w:t xml:space="preserve"> par le commerce, </w:t>
      </w:r>
      <w:commentRangeStart w:id="106"/>
      <w:r w:rsidR="005E09FC">
        <w:rPr>
          <w:rFonts w:cs="Times New Roman"/>
          <w:szCs w:val="24"/>
        </w:rPr>
        <w:t xml:space="preserve">l’industrie </w:t>
      </w:r>
      <w:commentRangeEnd w:id="106"/>
      <w:r w:rsidR="005950A2">
        <w:rPr>
          <w:rStyle w:val="Marquedecommentaire"/>
        </w:rPr>
        <w:commentReference w:id="106"/>
      </w:r>
      <w:r w:rsidR="005E09FC">
        <w:rPr>
          <w:rFonts w:cs="Times New Roman"/>
          <w:szCs w:val="24"/>
        </w:rPr>
        <w:t xml:space="preserve">et les services. </w:t>
      </w:r>
    </w:p>
    <w:p w14:paraId="1CC2C714" w14:textId="66FB671E" w:rsidR="005508E7" w:rsidRDefault="005E09FC" w:rsidP="00CE3EE9">
      <w:pPr>
        <w:jc w:val="both"/>
        <w:rPr>
          <w:rFonts w:cs="Times New Roman"/>
          <w:szCs w:val="24"/>
        </w:rPr>
      </w:pPr>
      <w:r>
        <w:rPr>
          <w:rFonts w:cs="Times New Roman"/>
          <w:szCs w:val="24"/>
        </w:rPr>
        <w:t xml:space="preserve">L’axe 2 quant à lui oppose le secteur secondaire et le secteur tertiaire. </w:t>
      </w:r>
      <w:r w:rsidR="005A05EF">
        <w:rPr>
          <w:rFonts w:cs="Times New Roman"/>
          <w:szCs w:val="24"/>
        </w:rPr>
        <w:t xml:space="preserve">Le secteur secondaire est caractérisé par l’industrie et le </w:t>
      </w:r>
      <w:commentRangeStart w:id="107"/>
      <w:r w:rsidR="005A05EF">
        <w:rPr>
          <w:rFonts w:cs="Times New Roman"/>
          <w:szCs w:val="24"/>
        </w:rPr>
        <w:t xml:space="preserve">commerce </w:t>
      </w:r>
      <w:commentRangeEnd w:id="107"/>
      <w:r w:rsidR="005950A2">
        <w:rPr>
          <w:rStyle w:val="Marquedecommentaire"/>
        </w:rPr>
        <w:commentReference w:id="107"/>
      </w:r>
      <w:r w:rsidR="005A05EF">
        <w:rPr>
          <w:rFonts w:cs="Times New Roman"/>
          <w:szCs w:val="24"/>
        </w:rPr>
        <w:t>et pratiqué par les indépendants non agricole</w:t>
      </w:r>
      <w:r w:rsidR="00956A9F">
        <w:rPr>
          <w:rFonts w:cs="Times New Roman"/>
          <w:szCs w:val="24"/>
        </w:rPr>
        <w:t>s</w:t>
      </w:r>
      <w:r w:rsidR="005A05EF">
        <w:rPr>
          <w:rFonts w:cs="Times New Roman"/>
          <w:szCs w:val="24"/>
        </w:rPr>
        <w:t xml:space="preserve"> et le secteur tertiaire caractérisé par les services et relevant du secteur public. </w:t>
      </w:r>
    </w:p>
    <w:p w14:paraId="2F04F4DD" w14:textId="55AFD74B" w:rsidR="00BF1047" w:rsidRDefault="005A05EF" w:rsidP="00CE3EE9">
      <w:pPr>
        <w:jc w:val="both"/>
        <w:rPr>
          <w:rFonts w:cs="Times New Roman"/>
          <w:szCs w:val="24"/>
        </w:rPr>
      </w:pPr>
      <w:r>
        <w:rPr>
          <w:rFonts w:cs="Times New Roman"/>
          <w:szCs w:val="24"/>
        </w:rPr>
        <w:t xml:space="preserve">L’analyse descriptive a montré que </w:t>
      </w:r>
      <w:r w:rsidR="002E5D57">
        <w:rPr>
          <w:rFonts w:cs="Times New Roman"/>
          <w:szCs w:val="24"/>
        </w:rPr>
        <w:t>l’activité agricole, l’élevage et la foresterie est principalement exercée par les indépendants agricole</w:t>
      </w:r>
      <w:r w:rsidR="00956A9F">
        <w:rPr>
          <w:rFonts w:cs="Times New Roman"/>
          <w:szCs w:val="24"/>
        </w:rPr>
        <w:t>s</w:t>
      </w:r>
      <w:r w:rsidR="002E5D57">
        <w:rPr>
          <w:rFonts w:cs="Times New Roman"/>
          <w:szCs w:val="24"/>
        </w:rPr>
        <w:t xml:space="preserve"> soit </w:t>
      </w:r>
      <w:r w:rsidR="003D332E">
        <w:rPr>
          <w:rFonts w:cs="Times New Roman"/>
          <w:szCs w:val="24"/>
        </w:rPr>
        <w:t xml:space="preserve">94,02% (profil ligne). </w:t>
      </w:r>
      <w:r w:rsidR="00AB0FA6">
        <w:rPr>
          <w:rFonts w:cs="Times New Roman"/>
          <w:szCs w:val="24"/>
        </w:rPr>
        <w:t xml:space="preserve">Et 88,43% des indépendants agricoles </w:t>
      </w:r>
      <w:r w:rsidR="00BF1047">
        <w:rPr>
          <w:rFonts w:cs="Times New Roman"/>
          <w:szCs w:val="24"/>
        </w:rPr>
        <w:t xml:space="preserve">sont des agriculteurs, éleveurs et forestiers. </w:t>
      </w:r>
      <w:r w:rsidR="003D332E">
        <w:rPr>
          <w:rFonts w:cs="Times New Roman"/>
          <w:szCs w:val="24"/>
        </w:rPr>
        <w:t>Cela traduit donc l’existence d’une proximité entre ces deux modalités. Ces deux modalités s’a</w:t>
      </w:r>
      <w:r w:rsidR="00524FF5">
        <w:rPr>
          <w:rFonts w:cs="Times New Roman"/>
          <w:szCs w:val="24"/>
        </w:rPr>
        <w:t>ssocient parfaitement, d’où leur représentation (couleur verte) sur le nuage simultané.</w:t>
      </w:r>
    </w:p>
    <w:p w14:paraId="14680F64" w14:textId="0924BABC" w:rsidR="00437F35" w:rsidRDefault="00437F35" w:rsidP="00CE3EE9">
      <w:pPr>
        <w:jc w:val="both"/>
        <w:rPr>
          <w:rFonts w:cs="Times New Roman"/>
          <w:szCs w:val="24"/>
        </w:rPr>
      </w:pPr>
      <w:r>
        <w:rPr>
          <w:rFonts w:cs="Times New Roman"/>
          <w:szCs w:val="24"/>
        </w:rPr>
        <w:t xml:space="preserve">Au niveau du cadrant rouge, on a une association de la branche service et le secteur public. En effet, </w:t>
      </w:r>
      <w:r w:rsidR="007E00F6">
        <w:rPr>
          <w:rFonts w:cs="Times New Roman"/>
          <w:szCs w:val="24"/>
        </w:rPr>
        <w:t>80,88% des travailleurs du secteur public offre</w:t>
      </w:r>
      <w:r w:rsidR="00956A9F">
        <w:rPr>
          <w:rFonts w:cs="Times New Roman"/>
          <w:szCs w:val="24"/>
        </w:rPr>
        <w:t>nt</w:t>
      </w:r>
      <w:r w:rsidR="007E00F6">
        <w:rPr>
          <w:rFonts w:cs="Times New Roman"/>
          <w:szCs w:val="24"/>
        </w:rPr>
        <w:t xml:space="preserve"> des services et 42,05% de la branche service est occupée par des travailleurs du secteur public. </w:t>
      </w:r>
    </w:p>
    <w:p w14:paraId="4668FA6F" w14:textId="1CAFBA4F" w:rsidR="00574F48" w:rsidRDefault="00574F48" w:rsidP="00CE3EE9">
      <w:pPr>
        <w:jc w:val="both"/>
        <w:rPr>
          <w:rFonts w:cs="Times New Roman"/>
          <w:szCs w:val="24"/>
        </w:rPr>
      </w:pPr>
      <w:r>
        <w:rPr>
          <w:rFonts w:cs="Times New Roman"/>
          <w:szCs w:val="24"/>
        </w:rPr>
        <w:t xml:space="preserve">Le dernier groupe </w:t>
      </w:r>
      <w:r w:rsidR="00CB670E">
        <w:rPr>
          <w:rFonts w:cs="Times New Roman"/>
          <w:szCs w:val="24"/>
        </w:rPr>
        <w:t xml:space="preserve">(couleur bleue) montre une liaison entre l’industrie, le commerce et le secteur des indépendants non agricole ; ces trois modalités s’associent. Dans le profil ligne, </w:t>
      </w:r>
      <w:r w:rsidR="006146B8">
        <w:rPr>
          <w:rFonts w:cs="Times New Roman"/>
          <w:szCs w:val="24"/>
        </w:rPr>
        <w:t>l’activité industrielle regorge 46,87% d’indépendants non agricole</w:t>
      </w:r>
      <w:r w:rsidR="00956A9F">
        <w:rPr>
          <w:rFonts w:cs="Times New Roman"/>
          <w:szCs w:val="24"/>
        </w:rPr>
        <w:t>s</w:t>
      </w:r>
      <w:r w:rsidR="006146B8">
        <w:rPr>
          <w:rFonts w:cs="Times New Roman"/>
          <w:szCs w:val="24"/>
        </w:rPr>
        <w:t xml:space="preserve"> et le commerce 78,13%. Inversement, dans le profil colonne, l’industrie représente 26,78% </w:t>
      </w:r>
      <w:r w:rsidR="00B84BC6">
        <w:rPr>
          <w:rFonts w:cs="Times New Roman"/>
          <w:szCs w:val="24"/>
        </w:rPr>
        <w:t xml:space="preserve">des indépendants non </w:t>
      </w:r>
      <w:r w:rsidR="00B84BC6">
        <w:rPr>
          <w:rFonts w:cs="Times New Roman"/>
          <w:szCs w:val="24"/>
        </w:rPr>
        <w:lastRenderedPageBreak/>
        <w:t>agricole</w:t>
      </w:r>
      <w:r w:rsidR="00956A9F">
        <w:rPr>
          <w:rFonts w:cs="Times New Roman"/>
          <w:szCs w:val="24"/>
        </w:rPr>
        <w:t>s</w:t>
      </w:r>
      <w:r w:rsidR="00B84BC6">
        <w:rPr>
          <w:rFonts w:cs="Times New Roman"/>
          <w:szCs w:val="24"/>
        </w:rPr>
        <w:t xml:space="preserve"> et le commerce 59,52% de ces derniers. Cependant on remarque</w:t>
      </w:r>
      <w:r w:rsidR="009E1829">
        <w:rPr>
          <w:rFonts w:cs="Times New Roman"/>
          <w:szCs w:val="24"/>
        </w:rPr>
        <w:t xml:space="preserve"> une</w:t>
      </w:r>
      <w:r w:rsidR="00B84BC6">
        <w:rPr>
          <w:rFonts w:cs="Times New Roman"/>
          <w:szCs w:val="24"/>
        </w:rPr>
        <w:t xml:space="preserve"> forte association des indépendants non agricole avec la branche commerciale dû à la forte présence des deux modalités l’une en fonction de l’autre</w:t>
      </w:r>
      <w:r w:rsidR="0034507F">
        <w:rPr>
          <w:rFonts w:cs="Times New Roman"/>
          <w:szCs w:val="24"/>
        </w:rPr>
        <w:t xml:space="preserve"> </w:t>
      </w:r>
      <w:r w:rsidR="009E1829">
        <w:rPr>
          <w:rFonts w:cs="Times New Roman"/>
          <w:szCs w:val="24"/>
        </w:rPr>
        <w:t>(</w:t>
      </w:r>
      <w:r w:rsidR="0034507F">
        <w:rPr>
          <w:rFonts w:cs="Times New Roman"/>
          <w:szCs w:val="24"/>
        </w:rPr>
        <w:t>profil ligne ou colonne</w:t>
      </w:r>
      <w:r w:rsidR="009E1829">
        <w:rPr>
          <w:rFonts w:cs="Times New Roman"/>
          <w:szCs w:val="24"/>
        </w:rPr>
        <w:t>)</w:t>
      </w:r>
      <w:r w:rsidR="0034507F">
        <w:rPr>
          <w:rFonts w:cs="Times New Roman"/>
          <w:szCs w:val="24"/>
        </w:rPr>
        <w:t xml:space="preserve">. </w:t>
      </w:r>
    </w:p>
    <w:p w14:paraId="4BAA30C2" w14:textId="493DDBD7" w:rsidR="00574F48" w:rsidRDefault="0034507F" w:rsidP="00CE3EE9">
      <w:pPr>
        <w:jc w:val="both"/>
        <w:rPr>
          <w:rFonts w:cs="Times New Roman"/>
          <w:szCs w:val="24"/>
        </w:rPr>
      </w:pPr>
      <w:r>
        <w:rPr>
          <w:rFonts w:cs="Times New Roman"/>
          <w:szCs w:val="24"/>
        </w:rPr>
        <w:t>Outre ces trois catégories de modalités où il y a une association, on peut voir que le secteur des salariés du privé et les sans</w:t>
      </w:r>
      <w:r w:rsidR="00956A9F">
        <w:rPr>
          <w:rFonts w:cs="Times New Roman"/>
          <w:szCs w:val="24"/>
        </w:rPr>
        <w:t>-</w:t>
      </w:r>
      <w:r>
        <w:rPr>
          <w:rFonts w:cs="Times New Roman"/>
          <w:szCs w:val="24"/>
        </w:rPr>
        <w:t>emploi</w:t>
      </w:r>
      <w:r w:rsidR="00956A9F">
        <w:rPr>
          <w:rFonts w:cs="Times New Roman"/>
          <w:szCs w:val="24"/>
        </w:rPr>
        <w:t>s</w:t>
      </w:r>
      <w:r>
        <w:rPr>
          <w:rFonts w:cs="Times New Roman"/>
          <w:szCs w:val="24"/>
        </w:rPr>
        <w:t xml:space="preserve"> ainsi que l’activité de pêche, n’ont</w:t>
      </w:r>
      <w:r w:rsidR="00E85E10">
        <w:rPr>
          <w:rFonts w:cs="Times New Roman"/>
          <w:szCs w:val="24"/>
        </w:rPr>
        <w:t xml:space="preserve"> </w:t>
      </w:r>
      <w:r>
        <w:rPr>
          <w:rFonts w:cs="Times New Roman"/>
          <w:szCs w:val="24"/>
        </w:rPr>
        <w:t xml:space="preserve">de relation </w:t>
      </w:r>
      <w:r w:rsidR="00E85E10">
        <w:rPr>
          <w:rFonts w:cs="Times New Roman"/>
          <w:szCs w:val="24"/>
        </w:rPr>
        <w:t xml:space="preserve">ni </w:t>
      </w:r>
      <w:r>
        <w:rPr>
          <w:rFonts w:cs="Times New Roman"/>
          <w:szCs w:val="24"/>
        </w:rPr>
        <w:t xml:space="preserve">entre elles ni entre elles et les autres modalités. </w:t>
      </w:r>
    </w:p>
    <w:p w14:paraId="5125A7D9" w14:textId="12A61D06" w:rsidR="0078505C" w:rsidRDefault="00E85E10" w:rsidP="00CE3EE9">
      <w:pPr>
        <w:jc w:val="both"/>
        <w:rPr>
          <w:rFonts w:cs="Times New Roman"/>
          <w:szCs w:val="24"/>
        </w:rPr>
      </w:pPr>
      <w:r>
        <w:rPr>
          <w:rFonts w:cs="Times New Roman"/>
          <w:szCs w:val="24"/>
        </w:rPr>
        <w:t>Globalement, l’analyse révèle que le secteur primaire regroupe les activités telles que l’agriculture, l’élevage et la foresterie et essentiellement pratiqué par les indépendants agricoles. Les activités secondaire</w:t>
      </w:r>
      <w:r w:rsidR="0078505C">
        <w:rPr>
          <w:rFonts w:cs="Times New Roman"/>
          <w:szCs w:val="24"/>
        </w:rPr>
        <w:t>s</w:t>
      </w:r>
      <w:r>
        <w:rPr>
          <w:rFonts w:cs="Times New Roman"/>
          <w:szCs w:val="24"/>
        </w:rPr>
        <w:t xml:space="preserve"> sont le commerce et l’industrie exercé par des indépendants non agricole</w:t>
      </w:r>
      <w:r w:rsidR="00956A9F">
        <w:rPr>
          <w:rFonts w:cs="Times New Roman"/>
          <w:szCs w:val="24"/>
        </w:rPr>
        <w:t>s, e</w:t>
      </w:r>
      <w:r w:rsidR="0078505C">
        <w:rPr>
          <w:rFonts w:cs="Times New Roman"/>
          <w:szCs w:val="24"/>
        </w:rPr>
        <w:t xml:space="preserve">t les services pratiqués par les travailleurs du secteur public au niveau tertiaire.  </w:t>
      </w:r>
    </w:p>
    <w:p w14:paraId="0AE511E7" w14:textId="77777777" w:rsidR="00885E28" w:rsidRDefault="00885E28" w:rsidP="00CE3EE9">
      <w:pPr>
        <w:jc w:val="both"/>
        <w:rPr>
          <w:rFonts w:cs="Times New Roman"/>
          <w:szCs w:val="24"/>
        </w:rPr>
      </w:pPr>
    </w:p>
    <w:p w14:paraId="2CA5022E" w14:textId="0DE4C9CD" w:rsidR="0078505C" w:rsidRDefault="00333880" w:rsidP="00CE3EE9">
      <w:pPr>
        <w:pStyle w:val="Titre2"/>
      </w:pPr>
      <w:bookmarkStart w:id="108" w:name="_Toc107501672"/>
      <w:r>
        <w:t>Nuage</w:t>
      </w:r>
      <w:r w:rsidR="0078505C">
        <w:t xml:space="preserve"> simultanée</w:t>
      </w:r>
      <w:r w:rsidR="00BA3A08">
        <w:t xml:space="preserve"> affecté</w:t>
      </w:r>
      <w:r w:rsidR="0078505C">
        <w:t xml:space="preserve"> des modalités illustratives</w:t>
      </w:r>
      <w:bookmarkEnd w:id="108"/>
    </w:p>
    <w:p w14:paraId="5C980D80" w14:textId="067E4DAE" w:rsidR="008352F2" w:rsidRDefault="008352F2" w:rsidP="00CE3EE9">
      <w:pPr>
        <w:jc w:val="both"/>
        <w:rPr>
          <w:rFonts w:cs="Times New Roman"/>
          <w:szCs w:val="24"/>
        </w:rPr>
      </w:pPr>
      <w:r>
        <w:rPr>
          <w:rFonts w:cs="Times New Roman"/>
          <w:szCs w:val="24"/>
        </w:rPr>
        <w:t>L’analyse du nuage simultané avec la variable niveau d’éducation e</w:t>
      </w:r>
      <w:r w:rsidR="005E5A39">
        <w:rPr>
          <w:rFonts w:cs="Times New Roman"/>
          <w:szCs w:val="24"/>
        </w:rPr>
        <w:t>n</w:t>
      </w:r>
      <w:r>
        <w:rPr>
          <w:rFonts w:cs="Times New Roman"/>
          <w:szCs w:val="24"/>
        </w:rPr>
        <w:t xml:space="preserve"> illustratif, permet de voir le niveau d’éducation dans chaque secteur en fonction du groupe socio</w:t>
      </w:r>
      <w:r w:rsidR="00023B9F">
        <w:rPr>
          <w:rFonts w:cs="Times New Roman"/>
          <w:szCs w:val="24"/>
        </w:rPr>
        <w:t>-</w:t>
      </w:r>
      <w:r>
        <w:rPr>
          <w:rFonts w:cs="Times New Roman"/>
          <w:szCs w:val="24"/>
        </w:rPr>
        <w:t xml:space="preserve">économique. </w:t>
      </w:r>
    </w:p>
    <w:p w14:paraId="4CD8AD52" w14:textId="77777777" w:rsidR="0052535A" w:rsidRDefault="008352F2" w:rsidP="00CE3EE9">
      <w:pPr>
        <w:jc w:val="both"/>
        <w:rPr>
          <w:rFonts w:cs="Times New Roman"/>
          <w:szCs w:val="24"/>
        </w:rPr>
      </w:pPr>
      <w:r>
        <w:rPr>
          <w:rFonts w:cs="Times New Roman"/>
          <w:szCs w:val="24"/>
        </w:rPr>
        <w:t xml:space="preserve">Il ressort </w:t>
      </w:r>
      <w:r w:rsidR="005C7B82">
        <w:rPr>
          <w:rFonts w:cs="Times New Roman"/>
          <w:szCs w:val="24"/>
        </w:rPr>
        <w:t>que le secteur tertiaire caractérisé par des travailleurs du secteur public</w:t>
      </w:r>
      <w:r w:rsidR="00814392">
        <w:rPr>
          <w:rFonts w:cs="Times New Roman"/>
          <w:szCs w:val="24"/>
        </w:rPr>
        <w:t xml:space="preserve">, </w:t>
      </w:r>
      <w:r>
        <w:rPr>
          <w:rFonts w:cs="Times New Roman"/>
          <w:szCs w:val="24"/>
        </w:rPr>
        <w:t>ont</w:t>
      </w:r>
      <w:r w:rsidR="005C7B82">
        <w:rPr>
          <w:rFonts w:cs="Times New Roman"/>
          <w:szCs w:val="24"/>
        </w:rPr>
        <w:t xml:space="preserve"> un niveau d’éducation supérieur</w:t>
      </w:r>
      <w:r w:rsidR="00995701">
        <w:rPr>
          <w:rFonts w:cs="Times New Roman"/>
          <w:szCs w:val="24"/>
        </w:rPr>
        <w:t>.</w:t>
      </w:r>
      <w:r w:rsidR="00814392">
        <w:rPr>
          <w:rFonts w:cs="Times New Roman"/>
          <w:szCs w:val="24"/>
        </w:rPr>
        <w:t xml:space="preserve"> Ce qui est correct à travers l’analyse descriptive. En effet, le niveau supérieur représente 48,01% du secteur public et inversement</w:t>
      </w:r>
      <w:r w:rsidR="0052535A">
        <w:rPr>
          <w:rFonts w:cs="Times New Roman"/>
          <w:szCs w:val="24"/>
        </w:rPr>
        <w:t xml:space="preserve">. </w:t>
      </w:r>
    </w:p>
    <w:p w14:paraId="395C4EBB" w14:textId="1D1E83FC" w:rsidR="00885E28" w:rsidRDefault="00995701" w:rsidP="00CE3EE9">
      <w:pPr>
        <w:jc w:val="both"/>
        <w:rPr>
          <w:rFonts w:cs="Times New Roman"/>
          <w:szCs w:val="24"/>
        </w:rPr>
      </w:pPr>
      <w:r>
        <w:rPr>
          <w:rFonts w:cs="Times New Roman"/>
          <w:szCs w:val="24"/>
        </w:rPr>
        <w:t xml:space="preserve">Le secteur secondaire se caractérise par </w:t>
      </w:r>
      <w:r w:rsidR="0052535A">
        <w:rPr>
          <w:rFonts w:cs="Times New Roman"/>
          <w:szCs w:val="24"/>
        </w:rPr>
        <w:t xml:space="preserve">un niveau d’éducation primaire et le secteur primaire par aucun niveau d’éducation. </w:t>
      </w:r>
      <w:r w:rsidR="00E37474">
        <w:rPr>
          <w:rFonts w:cs="Times New Roman"/>
          <w:szCs w:val="24"/>
        </w:rPr>
        <w:t xml:space="preserve">89,12% des indépendants agricoles n’ont aucun niveau </w:t>
      </w:r>
      <w:r w:rsidR="00681FB8">
        <w:rPr>
          <w:rFonts w:cs="Times New Roman"/>
          <w:szCs w:val="24"/>
        </w:rPr>
        <w:t>d’éducation et</w:t>
      </w:r>
      <w:r w:rsidR="009A124B">
        <w:rPr>
          <w:rFonts w:cs="Times New Roman"/>
          <w:szCs w:val="24"/>
        </w:rPr>
        <w:t xml:space="preserve"> 39,66% des indépendants non agricole</w:t>
      </w:r>
      <w:r w:rsidR="00DB049C">
        <w:rPr>
          <w:rFonts w:cs="Times New Roman"/>
          <w:szCs w:val="24"/>
        </w:rPr>
        <w:t>s</w:t>
      </w:r>
      <w:r w:rsidR="009A124B">
        <w:rPr>
          <w:rFonts w:cs="Times New Roman"/>
          <w:szCs w:val="24"/>
        </w:rPr>
        <w:t xml:space="preserve"> ont un niveau d’éducation primaire dans le secteur secondaire. </w:t>
      </w:r>
      <w:r w:rsidR="00E37474">
        <w:rPr>
          <w:rFonts w:cs="Times New Roman"/>
          <w:szCs w:val="24"/>
        </w:rPr>
        <w:t xml:space="preserve"> </w:t>
      </w:r>
    </w:p>
    <w:p w14:paraId="24E2ED45" w14:textId="33843957" w:rsidR="00885E28" w:rsidRPr="00885E28" w:rsidRDefault="00885E28" w:rsidP="00023B9F">
      <w:pPr>
        <w:pStyle w:val="Lgende"/>
        <w:keepNext/>
        <w:jc w:val="center"/>
        <w:rPr>
          <w:sz w:val="20"/>
          <w:szCs w:val="20"/>
          <w:u w:val="single"/>
        </w:rPr>
      </w:pPr>
      <w:bookmarkStart w:id="109" w:name="_Toc107501939"/>
      <w:r w:rsidRPr="00885E28">
        <w:rPr>
          <w:sz w:val="20"/>
          <w:szCs w:val="20"/>
          <w:u w:val="single"/>
        </w:rPr>
        <w:lastRenderedPageBreak/>
        <w:t xml:space="preserve">Figure </w:t>
      </w:r>
      <w:r w:rsidRPr="00885E28">
        <w:rPr>
          <w:sz w:val="20"/>
          <w:szCs w:val="20"/>
          <w:u w:val="single"/>
        </w:rPr>
        <w:fldChar w:fldCharType="begin"/>
      </w:r>
      <w:r w:rsidRPr="00885E28">
        <w:rPr>
          <w:sz w:val="20"/>
          <w:szCs w:val="20"/>
          <w:u w:val="single"/>
        </w:rPr>
        <w:instrText xml:space="preserve"> SEQ Figure \* ARABIC </w:instrText>
      </w:r>
      <w:r w:rsidRPr="00885E28">
        <w:rPr>
          <w:sz w:val="20"/>
          <w:szCs w:val="20"/>
          <w:u w:val="single"/>
        </w:rPr>
        <w:fldChar w:fldCharType="separate"/>
      </w:r>
      <w:r w:rsidR="00EF636F">
        <w:rPr>
          <w:noProof/>
          <w:sz w:val="20"/>
          <w:szCs w:val="20"/>
          <w:u w:val="single"/>
        </w:rPr>
        <w:t>7</w:t>
      </w:r>
      <w:r w:rsidRPr="00885E28">
        <w:rPr>
          <w:sz w:val="20"/>
          <w:szCs w:val="20"/>
          <w:u w:val="single"/>
        </w:rPr>
        <w:fldChar w:fldCharType="end"/>
      </w:r>
      <w:r w:rsidRPr="00885E28">
        <w:rPr>
          <w:sz w:val="20"/>
          <w:szCs w:val="20"/>
          <w:u w:val="single"/>
        </w:rPr>
        <w:t>: Nuage simultané affecté des modalités illustratives</w:t>
      </w:r>
      <w:bookmarkEnd w:id="109"/>
    </w:p>
    <w:p w14:paraId="481B3C44" w14:textId="299067D1" w:rsidR="00885E28" w:rsidRDefault="00C54676" w:rsidP="008D6CCA">
      <w:pPr>
        <w:keepNext/>
        <w:jc w:val="center"/>
      </w:pPr>
      <w:r>
        <w:rPr>
          <w:noProof/>
          <w:lang w:eastAsia="fr-FR"/>
        </w:rPr>
        <w:drawing>
          <wp:inline distT="0" distB="0" distL="0" distR="0" wp14:anchorId="23EB908C" wp14:editId="5408B70E">
            <wp:extent cx="4401047" cy="2436380"/>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4" cstate="print">
                      <a:extLst>
                        <a:ext uri="{BEBA8EAE-BF5A-486C-A8C5-ECC9F3942E4B}">
                          <a14:imgProps xmlns:a14="http://schemas.microsoft.com/office/drawing/2010/main">
                            <a14:imgLayer r:embed="rId2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423209" cy="2448649"/>
                    </a:xfrm>
                    <a:prstGeom prst="rect">
                      <a:avLst/>
                    </a:prstGeom>
                  </pic:spPr>
                </pic:pic>
              </a:graphicData>
            </a:graphic>
          </wp:inline>
        </w:drawing>
      </w:r>
    </w:p>
    <w:p w14:paraId="0E09EC1F" w14:textId="3B939E39" w:rsidR="001E530A" w:rsidRDefault="00885E28" w:rsidP="00023B9F">
      <w:pPr>
        <w:pStyle w:val="Lgende"/>
        <w:jc w:val="center"/>
        <w:rPr>
          <w:sz w:val="20"/>
          <w:szCs w:val="20"/>
          <w:u w:val="single"/>
        </w:rPr>
      </w:pPr>
      <w:r w:rsidRPr="00885E28">
        <w:rPr>
          <w:sz w:val="20"/>
          <w:szCs w:val="20"/>
          <w:u w:val="single"/>
        </w:rPr>
        <w:t xml:space="preserve">Source  </w:t>
      </w:r>
      <w:r w:rsidRPr="00885E28">
        <w:rPr>
          <w:sz w:val="20"/>
          <w:szCs w:val="20"/>
          <w:u w:val="single"/>
        </w:rPr>
        <w:fldChar w:fldCharType="begin"/>
      </w:r>
      <w:r w:rsidRPr="00885E28">
        <w:rPr>
          <w:sz w:val="20"/>
          <w:szCs w:val="20"/>
          <w:u w:val="single"/>
        </w:rPr>
        <w:instrText xml:space="preserve"> SEQ Source_ \* ARABIC </w:instrText>
      </w:r>
      <w:r w:rsidRPr="00885E28">
        <w:rPr>
          <w:sz w:val="20"/>
          <w:szCs w:val="20"/>
          <w:u w:val="single"/>
        </w:rPr>
        <w:fldChar w:fldCharType="separate"/>
      </w:r>
      <w:r w:rsidR="00EF636F">
        <w:rPr>
          <w:noProof/>
          <w:sz w:val="20"/>
          <w:szCs w:val="20"/>
          <w:u w:val="single"/>
        </w:rPr>
        <w:t>16</w:t>
      </w:r>
      <w:r w:rsidRPr="00885E28">
        <w:rPr>
          <w:sz w:val="20"/>
          <w:szCs w:val="20"/>
          <w:u w:val="single"/>
        </w:rPr>
        <w:fldChar w:fldCharType="end"/>
      </w:r>
      <w:r w:rsidRPr="00885E28">
        <w:rPr>
          <w:sz w:val="20"/>
          <w:szCs w:val="20"/>
          <w:u w:val="single"/>
        </w:rPr>
        <w:t>: Calculs de l'auteur</w:t>
      </w:r>
    </w:p>
    <w:p w14:paraId="40B97128" w14:textId="77777777" w:rsidR="008D6CCA" w:rsidRPr="008D6CCA" w:rsidRDefault="008D6CCA" w:rsidP="008D6CCA"/>
    <w:p w14:paraId="057D566D" w14:textId="1E718793" w:rsidR="00681FB8" w:rsidRDefault="00550FBE" w:rsidP="00CE3EE9">
      <w:pPr>
        <w:pStyle w:val="Titre4"/>
      </w:pPr>
      <w:bookmarkStart w:id="110" w:name="_Toc107501673"/>
      <w:r>
        <w:t>CONCLUSION</w:t>
      </w:r>
      <w:bookmarkEnd w:id="110"/>
      <w:r w:rsidR="009A124B">
        <w:t xml:space="preserve"> </w:t>
      </w:r>
    </w:p>
    <w:p w14:paraId="0F396258" w14:textId="77777777" w:rsidR="004C322A" w:rsidRDefault="004C322A" w:rsidP="00CE3EE9">
      <w:pPr>
        <w:jc w:val="both"/>
      </w:pPr>
      <w:r>
        <w:t xml:space="preserve">L’analyse descriptive faite sur les branches d’activités suivant les groupes socio-économiques a permis de voir qu’il existe un lien entre la branche d’activité et le groupe socio-économique. Cela signifie que l’appartenance à un groupe socio-économique donné se caractérise par une branche d’activité qui lui spécifique. </w:t>
      </w:r>
    </w:p>
    <w:p w14:paraId="2CCDBEAE" w14:textId="669C162C" w:rsidR="00EE3DA4" w:rsidRDefault="004C322A" w:rsidP="00CE3EE9">
      <w:pPr>
        <w:jc w:val="both"/>
      </w:pPr>
      <w:r>
        <w:t xml:space="preserve">Pour une meilleure caractérisation de ce lien, nous avons </w:t>
      </w:r>
      <w:r w:rsidR="00EE3DA4">
        <w:t>eu</w:t>
      </w:r>
      <w:r>
        <w:t xml:space="preserve"> recours à l’AFC. Cette méthode d’analyse nous </w:t>
      </w:r>
      <w:r w:rsidR="00EE3DA4">
        <w:t xml:space="preserve">a </w:t>
      </w:r>
      <w:r>
        <w:t>permis de faire ressortir une classification beaucoup plus précise des branches d’activités selon le</w:t>
      </w:r>
      <w:r w:rsidR="00EE3DA4">
        <w:t>s</w:t>
      </w:r>
      <w:r>
        <w:t xml:space="preserve"> </w:t>
      </w:r>
      <w:r w:rsidR="00EE3DA4">
        <w:t xml:space="preserve">groupes socio-économiques, ainsi que le niveau d’éducation. </w:t>
      </w:r>
    </w:p>
    <w:p w14:paraId="046AE19B" w14:textId="66A1C1FE" w:rsidR="00C35A2D" w:rsidRDefault="00EE3DA4" w:rsidP="00CE3EE9">
      <w:pPr>
        <w:jc w:val="both"/>
      </w:pPr>
      <w:r>
        <w:t>Nous retenons de ce fait</w:t>
      </w:r>
      <w:r w:rsidR="00316E52">
        <w:t xml:space="preserve"> qu’il existe</w:t>
      </w:r>
      <w:r>
        <w:t xml:space="preserve"> trois </w:t>
      </w:r>
      <w:r w:rsidR="00316E52">
        <w:t xml:space="preserve">principales </w:t>
      </w:r>
      <w:r>
        <w:t>branches d’activités que sont</w:t>
      </w:r>
      <w:r w:rsidR="00316E52">
        <w:t xml:space="preserve"> </w:t>
      </w:r>
      <w:r>
        <w:t>le secteur primaire, le secteur secondaire et le secteur tertiaire.</w:t>
      </w:r>
      <w:r w:rsidR="00316E52">
        <w:t xml:space="preserve"> Le secteur primaire se caractérise par des activités telles l’agriculture, l’élevage et la foresterie. Elle est pratiquée par des indépendants agricole</w:t>
      </w:r>
      <w:r w:rsidR="00DB049C">
        <w:t>s</w:t>
      </w:r>
      <w:r w:rsidR="00316E52">
        <w:t xml:space="preserve"> qui </w:t>
      </w:r>
      <w:r w:rsidR="00DB049C">
        <w:t>n’</w:t>
      </w:r>
      <w:r w:rsidR="006D52CD">
        <w:t>ont</w:t>
      </w:r>
      <w:r w:rsidR="00316E52">
        <w:t xml:space="preserve"> aucun niveau d’éducation. Le secteur secondaire</w:t>
      </w:r>
      <w:r w:rsidR="006D52CD">
        <w:t xml:space="preserve"> quant à lui</w:t>
      </w:r>
      <w:r w:rsidR="00316E52">
        <w:t xml:space="preserve"> est </w:t>
      </w:r>
      <w:r w:rsidR="006D52CD">
        <w:t>caractérisé par le commerce et l’industrie pratiqué par des indépendants non agricole</w:t>
      </w:r>
      <w:r w:rsidR="00DB049C">
        <w:t>s</w:t>
      </w:r>
      <w:r w:rsidR="006D52CD">
        <w:t xml:space="preserve"> avec un niveau d’éducation primaire. Enfin, le secteur tertiaire caractérisé par les services et pratiqué par le</w:t>
      </w:r>
      <w:r w:rsidR="003333C8">
        <w:t>s</w:t>
      </w:r>
      <w:r w:rsidR="006D52CD">
        <w:t xml:space="preserve"> travailleurs du secteur public avec un niveau d’éducation supérieur. </w:t>
      </w:r>
    </w:p>
    <w:p w14:paraId="0B651315" w14:textId="535C4D35" w:rsidR="00C35A2D" w:rsidRDefault="00C35A2D" w:rsidP="00CE3EE9">
      <w:pPr>
        <w:jc w:val="both"/>
      </w:pPr>
    </w:p>
    <w:p w14:paraId="0A34A8EC" w14:textId="46AD6436" w:rsidR="00C35A2D" w:rsidRDefault="00C35A2D" w:rsidP="00CE3EE9">
      <w:pPr>
        <w:jc w:val="both"/>
      </w:pPr>
    </w:p>
    <w:p w14:paraId="53172F66" w14:textId="77777777" w:rsidR="005053E5" w:rsidRPr="00C35A2D" w:rsidRDefault="005053E5" w:rsidP="00CE3EE9">
      <w:pPr>
        <w:jc w:val="both"/>
      </w:pPr>
    </w:p>
    <w:p w14:paraId="579224DC" w14:textId="1B96DBDC" w:rsidR="00043AAD" w:rsidRPr="001B353B" w:rsidRDefault="003E59CD" w:rsidP="00CE3EE9">
      <w:pPr>
        <w:pStyle w:val="Titre4"/>
      </w:pPr>
      <w:bookmarkStart w:id="111" w:name="_Toc107501674"/>
      <w:r w:rsidRPr="001B353B">
        <w:lastRenderedPageBreak/>
        <w:t>ANNEXE</w:t>
      </w:r>
      <w:bookmarkEnd w:id="111"/>
      <w:r w:rsidRPr="001B353B">
        <w:t xml:space="preserve"> </w:t>
      </w:r>
    </w:p>
    <w:p w14:paraId="312D430F" w14:textId="6E63D406" w:rsidR="003E59CD" w:rsidRDefault="003E59CD" w:rsidP="00CE3EE9">
      <w:pPr>
        <w:jc w:val="both"/>
        <w:rPr>
          <w:rFonts w:cs="Times New Roman"/>
          <w:szCs w:val="24"/>
        </w:rPr>
      </w:pPr>
      <w:r>
        <w:rPr>
          <w:rFonts w:cs="Times New Roman"/>
          <w:szCs w:val="24"/>
        </w:rPr>
        <w:t>Tableau de profil ligne : Branche d’activité vs Groupe socioéconomique</w:t>
      </w:r>
    </w:p>
    <w:tbl>
      <w:tblPr>
        <w:tblW w:w="8960" w:type="dxa"/>
        <w:tblCellMar>
          <w:left w:w="70" w:type="dxa"/>
          <w:right w:w="70" w:type="dxa"/>
        </w:tblCellMar>
        <w:tblLook w:val="04A0" w:firstRow="1" w:lastRow="0" w:firstColumn="1" w:lastColumn="0" w:noHBand="0" w:noVBand="1"/>
      </w:tblPr>
      <w:tblGrid>
        <w:gridCol w:w="1813"/>
        <w:gridCol w:w="1338"/>
        <w:gridCol w:w="1102"/>
        <w:gridCol w:w="1328"/>
        <w:gridCol w:w="1536"/>
        <w:gridCol w:w="838"/>
        <w:gridCol w:w="1117"/>
      </w:tblGrid>
      <w:tr w:rsidR="00043AAD" w:rsidRPr="00043AAD" w14:paraId="0D732F1D" w14:textId="77777777" w:rsidTr="005053E5">
        <w:trPr>
          <w:trHeight w:val="397"/>
        </w:trPr>
        <w:tc>
          <w:tcPr>
            <w:tcW w:w="1843" w:type="dxa"/>
            <w:tcBorders>
              <w:top w:val="nil"/>
              <w:left w:val="nil"/>
              <w:bottom w:val="nil"/>
              <w:right w:val="nil"/>
            </w:tcBorders>
            <w:shd w:val="clear" w:color="auto" w:fill="auto"/>
            <w:noWrap/>
            <w:vAlign w:val="bottom"/>
            <w:hideMark/>
          </w:tcPr>
          <w:p w14:paraId="3B077094" w14:textId="77777777" w:rsidR="00043AAD" w:rsidRPr="00043AAD" w:rsidRDefault="00043AAD" w:rsidP="00CE3EE9">
            <w:pPr>
              <w:spacing w:after="0" w:line="240" w:lineRule="auto"/>
              <w:jc w:val="both"/>
              <w:rPr>
                <w:rFonts w:ascii="Bahnschrift Light Condensed" w:eastAsia="Times New Roman" w:hAnsi="Bahnschrift Light Condensed" w:cs="Times New Roman"/>
                <w:sz w:val="16"/>
                <w:szCs w:val="16"/>
                <w:lang w:eastAsia="fr-FR"/>
              </w:rPr>
            </w:pPr>
          </w:p>
        </w:tc>
        <w:tc>
          <w:tcPr>
            <w:tcW w:w="6237" w:type="dxa"/>
            <w:gridSpan w:val="5"/>
            <w:tcBorders>
              <w:top w:val="single" w:sz="4" w:space="0" w:color="auto"/>
              <w:left w:val="single" w:sz="4" w:space="0" w:color="auto"/>
              <w:bottom w:val="nil"/>
              <w:right w:val="single" w:sz="4" w:space="0" w:color="auto"/>
            </w:tcBorders>
            <w:shd w:val="clear" w:color="auto" w:fill="4472C4" w:themeFill="accent1"/>
            <w:noWrap/>
            <w:vAlign w:val="bottom"/>
            <w:hideMark/>
          </w:tcPr>
          <w:p w14:paraId="2776A40D" w14:textId="77777777" w:rsidR="00043AAD" w:rsidRPr="00043AAD" w:rsidRDefault="00043AAD" w:rsidP="00316E52">
            <w:pPr>
              <w:spacing w:after="0" w:line="240" w:lineRule="auto"/>
              <w:jc w:val="center"/>
              <w:rPr>
                <w:rFonts w:ascii="Bahnschrift Light Condensed" w:eastAsia="Times New Roman" w:hAnsi="Bahnschrift Light Condensed" w:cs="Times New Roman"/>
                <w:b/>
                <w:bCs/>
                <w:color w:val="000000"/>
                <w:sz w:val="16"/>
                <w:szCs w:val="16"/>
                <w:lang w:eastAsia="fr-FR"/>
              </w:rPr>
            </w:pPr>
            <w:r w:rsidRPr="00043AAD">
              <w:rPr>
                <w:rFonts w:ascii="Bahnschrift Light Condensed" w:eastAsia="Times New Roman" w:hAnsi="Bahnschrift Light Condensed" w:cs="Times New Roman"/>
                <w:b/>
                <w:bCs/>
                <w:color w:val="FFFFFF" w:themeColor="background1"/>
                <w:sz w:val="16"/>
                <w:szCs w:val="16"/>
                <w:lang w:eastAsia="fr-FR"/>
              </w:rPr>
              <w:t>Groupe socioéconomique</w:t>
            </w:r>
          </w:p>
        </w:tc>
        <w:tc>
          <w:tcPr>
            <w:tcW w:w="1134" w:type="dxa"/>
            <w:tcBorders>
              <w:top w:val="nil"/>
              <w:left w:val="nil"/>
              <w:bottom w:val="nil"/>
              <w:right w:val="nil"/>
            </w:tcBorders>
            <w:shd w:val="clear" w:color="auto" w:fill="auto"/>
            <w:noWrap/>
            <w:vAlign w:val="bottom"/>
            <w:hideMark/>
          </w:tcPr>
          <w:p w14:paraId="0D8048BD" w14:textId="77777777" w:rsidR="00043AAD" w:rsidRPr="00043AAD" w:rsidRDefault="00043AAD" w:rsidP="00CE3EE9">
            <w:pPr>
              <w:spacing w:after="0" w:line="240" w:lineRule="auto"/>
              <w:jc w:val="both"/>
              <w:rPr>
                <w:rFonts w:ascii="Bahnschrift Light Condensed" w:eastAsia="Times New Roman" w:hAnsi="Bahnschrift Light Condensed" w:cs="Times New Roman"/>
                <w:b/>
                <w:bCs/>
                <w:color w:val="000000"/>
                <w:sz w:val="16"/>
                <w:szCs w:val="16"/>
                <w:lang w:eastAsia="fr-FR"/>
              </w:rPr>
            </w:pPr>
          </w:p>
        </w:tc>
      </w:tr>
      <w:tr w:rsidR="00043AAD" w:rsidRPr="00043AAD" w14:paraId="164AFBD0" w14:textId="77777777" w:rsidTr="005053E5">
        <w:trPr>
          <w:trHeight w:val="397"/>
        </w:trPr>
        <w:tc>
          <w:tcPr>
            <w:tcW w:w="1843"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16E324B5" w14:textId="733E3E1A"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043AAD">
              <w:rPr>
                <w:rFonts w:ascii="Bahnschrift Light Condensed" w:eastAsia="Times New Roman" w:hAnsi="Bahnschrift Light Condensed" w:cs="Times New Roman"/>
                <w:b/>
                <w:bCs/>
                <w:color w:val="FFFFFF" w:themeColor="background1"/>
                <w:sz w:val="16"/>
                <w:szCs w:val="16"/>
                <w:lang w:eastAsia="fr-FR"/>
              </w:rPr>
              <w:t>Branche d'</w:t>
            </w:r>
            <w:r w:rsidRPr="004379D1">
              <w:rPr>
                <w:rFonts w:ascii="Bahnschrift Light Condensed" w:eastAsia="Times New Roman" w:hAnsi="Bahnschrift Light Condensed" w:cs="Times New Roman"/>
                <w:b/>
                <w:bCs/>
                <w:color w:val="FFFFFF" w:themeColor="background1"/>
                <w:sz w:val="16"/>
                <w:szCs w:val="16"/>
                <w:lang w:eastAsia="fr-FR"/>
              </w:rPr>
              <w:t>activité</w:t>
            </w:r>
          </w:p>
        </w:tc>
        <w:tc>
          <w:tcPr>
            <w:tcW w:w="1359"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2303FDEF" w14:textId="77777777"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043AAD">
              <w:rPr>
                <w:rFonts w:ascii="Bahnschrift Light Condensed" w:eastAsia="Times New Roman" w:hAnsi="Bahnschrift Light Condensed" w:cs="Times New Roman"/>
                <w:b/>
                <w:bCs/>
                <w:color w:val="FFFFFF" w:themeColor="background1"/>
                <w:sz w:val="16"/>
                <w:szCs w:val="16"/>
                <w:lang w:eastAsia="fr-FR"/>
              </w:rPr>
              <w:t>Secteur public</w:t>
            </w:r>
          </w:p>
        </w:tc>
        <w:tc>
          <w:tcPr>
            <w:tcW w:w="1119"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6B318CEB" w14:textId="77777777"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043AAD">
              <w:rPr>
                <w:rFonts w:ascii="Bahnschrift Light Condensed" w:eastAsia="Times New Roman" w:hAnsi="Bahnschrift Light Condensed" w:cs="Times New Roman"/>
                <w:b/>
                <w:bCs/>
                <w:color w:val="FFFFFF" w:themeColor="background1"/>
                <w:sz w:val="16"/>
                <w:szCs w:val="16"/>
                <w:lang w:eastAsia="fr-FR"/>
              </w:rPr>
              <w:t>Salarié du privé</w:t>
            </w:r>
          </w:p>
        </w:tc>
        <w:tc>
          <w:tcPr>
            <w:tcW w:w="1349"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66F7FE11" w14:textId="77777777"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043AAD">
              <w:rPr>
                <w:rFonts w:ascii="Bahnschrift Light Condensed" w:eastAsia="Times New Roman" w:hAnsi="Bahnschrift Light Condensed" w:cs="Times New Roman"/>
                <w:b/>
                <w:bCs/>
                <w:color w:val="FFFFFF" w:themeColor="background1"/>
                <w:sz w:val="16"/>
                <w:szCs w:val="16"/>
                <w:lang w:eastAsia="fr-FR"/>
              </w:rPr>
              <w:t>Indépendant agricole</w:t>
            </w:r>
          </w:p>
        </w:tc>
        <w:tc>
          <w:tcPr>
            <w:tcW w:w="1560"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52DAC531" w14:textId="77777777"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043AAD">
              <w:rPr>
                <w:rFonts w:ascii="Bahnschrift Light Condensed" w:eastAsia="Times New Roman" w:hAnsi="Bahnschrift Light Condensed" w:cs="Times New Roman"/>
                <w:b/>
                <w:bCs/>
                <w:color w:val="FFFFFF" w:themeColor="background1"/>
                <w:sz w:val="16"/>
                <w:szCs w:val="16"/>
                <w:lang w:eastAsia="fr-FR"/>
              </w:rPr>
              <w:t>Indépendant non agricole</w:t>
            </w:r>
          </w:p>
        </w:tc>
        <w:tc>
          <w:tcPr>
            <w:tcW w:w="850"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2DCBBBAC" w14:textId="77777777"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043AAD">
              <w:rPr>
                <w:rFonts w:ascii="Bahnschrift Light Condensed" w:eastAsia="Times New Roman" w:hAnsi="Bahnschrift Light Condensed" w:cs="Times New Roman"/>
                <w:b/>
                <w:bCs/>
                <w:color w:val="FFFFFF" w:themeColor="background1"/>
                <w:sz w:val="16"/>
                <w:szCs w:val="16"/>
                <w:lang w:eastAsia="fr-FR"/>
              </w:rPr>
              <w:t>Sans emploi</w:t>
            </w:r>
          </w:p>
        </w:tc>
        <w:tc>
          <w:tcPr>
            <w:tcW w:w="1134"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7BEB8B46" w14:textId="3FBC4B12"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4379D1">
              <w:rPr>
                <w:rFonts w:ascii="Bahnschrift Light Condensed" w:eastAsia="Times New Roman" w:hAnsi="Bahnschrift Light Condensed" w:cs="Times New Roman"/>
                <w:b/>
                <w:bCs/>
                <w:color w:val="FFFFFF" w:themeColor="background1"/>
                <w:sz w:val="16"/>
                <w:szCs w:val="16"/>
                <w:lang w:eastAsia="fr-FR"/>
              </w:rPr>
              <w:t>Total</w:t>
            </w:r>
          </w:p>
        </w:tc>
      </w:tr>
      <w:tr w:rsidR="004379D1" w:rsidRPr="00043AAD" w14:paraId="1EB07689" w14:textId="77777777" w:rsidTr="005053E5">
        <w:trPr>
          <w:trHeight w:val="397"/>
        </w:trPr>
        <w:tc>
          <w:tcPr>
            <w:tcW w:w="1843"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55AB05F2" w14:textId="77777777"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043AAD">
              <w:rPr>
                <w:rFonts w:ascii="Bahnschrift Light Condensed" w:eastAsia="Times New Roman" w:hAnsi="Bahnschrift Light Condensed" w:cs="Times New Roman"/>
                <w:b/>
                <w:bCs/>
                <w:color w:val="FFFFFF" w:themeColor="background1"/>
                <w:sz w:val="16"/>
                <w:szCs w:val="16"/>
                <w:lang w:eastAsia="fr-FR"/>
              </w:rPr>
              <w:t>Agriculture, élevage, foresterie</w:t>
            </w:r>
          </w:p>
        </w:tc>
        <w:tc>
          <w:tcPr>
            <w:tcW w:w="1359" w:type="dxa"/>
            <w:tcBorders>
              <w:top w:val="nil"/>
              <w:left w:val="nil"/>
              <w:bottom w:val="single" w:sz="4" w:space="0" w:color="auto"/>
              <w:right w:val="single" w:sz="4" w:space="0" w:color="auto"/>
            </w:tcBorders>
            <w:shd w:val="clear" w:color="auto" w:fill="auto"/>
            <w:noWrap/>
            <w:vAlign w:val="bottom"/>
            <w:hideMark/>
          </w:tcPr>
          <w:p w14:paraId="1D0FF546"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0,70</w:t>
            </w:r>
          </w:p>
        </w:tc>
        <w:tc>
          <w:tcPr>
            <w:tcW w:w="1119" w:type="dxa"/>
            <w:tcBorders>
              <w:top w:val="nil"/>
              <w:left w:val="nil"/>
              <w:bottom w:val="single" w:sz="4" w:space="0" w:color="auto"/>
              <w:right w:val="single" w:sz="4" w:space="0" w:color="auto"/>
            </w:tcBorders>
            <w:shd w:val="clear" w:color="auto" w:fill="auto"/>
            <w:noWrap/>
            <w:vAlign w:val="bottom"/>
            <w:hideMark/>
          </w:tcPr>
          <w:p w14:paraId="0841488A"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5,13</w:t>
            </w:r>
          </w:p>
        </w:tc>
        <w:tc>
          <w:tcPr>
            <w:tcW w:w="1349" w:type="dxa"/>
            <w:tcBorders>
              <w:top w:val="nil"/>
              <w:left w:val="nil"/>
              <w:bottom w:val="single" w:sz="4" w:space="0" w:color="auto"/>
              <w:right w:val="single" w:sz="4" w:space="0" w:color="auto"/>
            </w:tcBorders>
            <w:shd w:val="clear" w:color="auto" w:fill="FFFF00"/>
            <w:noWrap/>
            <w:vAlign w:val="bottom"/>
            <w:hideMark/>
          </w:tcPr>
          <w:p w14:paraId="4B887BE5"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94,02</w:t>
            </w:r>
          </w:p>
        </w:tc>
        <w:tc>
          <w:tcPr>
            <w:tcW w:w="1560" w:type="dxa"/>
            <w:tcBorders>
              <w:top w:val="nil"/>
              <w:left w:val="nil"/>
              <w:bottom w:val="single" w:sz="4" w:space="0" w:color="auto"/>
              <w:right w:val="single" w:sz="4" w:space="0" w:color="auto"/>
            </w:tcBorders>
            <w:shd w:val="clear" w:color="auto" w:fill="auto"/>
            <w:noWrap/>
            <w:vAlign w:val="bottom"/>
            <w:hideMark/>
          </w:tcPr>
          <w:p w14:paraId="4E05EF03"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0,00</w:t>
            </w:r>
          </w:p>
        </w:tc>
        <w:tc>
          <w:tcPr>
            <w:tcW w:w="850" w:type="dxa"/>
            <w:tcBorders>
              <w:top w:val="nil"/>
              <w:left w:val="nil"/>
              <w:bottom w:val="single" w:sz="4" w:space="0" w:color="auto"/>
              <w:right w:val="single" w:sz="4" w:space="0" w:color="auto"/>
            </w:tcBorders>
            <w:shd w:val="clear" w:color="auto" w:fill="auto"/>
            <w:noWrap/>
            <w:vAlign w:val="bottom"/>
            <w:hideMark/>
          </w:tcPr>
          <w:p w14:paraId="54AF125E"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0,15</w:t>
            </w:r>
          </w:p>
        </w:tc>
        <w:tc>
          <w:tcPr>
            <w:tcW w:w="1134" w:type="dxa"/>
            <w:tcBorders>
              <w:top w:val="nil"/>
              <w:left w:val="nil"/>
              <w:bottom w:val="single" w:sz="4" w:space="0" w:color="auto"/>
              <w:right w:val="single" w:sz="4" w:space="0" w:color="auto"/>
            </w:tcBorders>
            <w:shd w:val="clear" w:color="auto" w:fill="auto"/>
            <w:noWrap/>
            <w:vAlign w:val="bottom"/>
            <w:hideMark/>
          </w:tcPr>
          <w:p w14:paraId="5B60768A" w14:textId="5B9E6AB1"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100</w:t>
            </w:r>
          </w:p>
        </w:tc>
      </w:tr>
      <w:tr w:rsidR="004379D1" w:rsidRPr="00043AAD" w14:paraId="32DB4F0C" w14:textId="77777777" w:rsidTr="005053E5">
        <w:trPr>
          <w:trHeight w:val="397"/>
        </w:trPr>
        <w:tc>
          <w:tcPr>
            <w:tcW w:w="1843"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72C0168C" w14:textId="246CEB29"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4379D1">
              <w:rPr>
                <w:rFonts w:ascii="Bahnschrift Light Condensed" w:eastAsia="Times New Roman" w:hAnsi="Bahnschrift Light Condensed" w:cs="Times New Roman"/>
                <w:b/>
                <w:bCs/>
                <w:color w:val="FFFFFF" w:themeColor="background1"/>
                <w:sz w:val="16"/>
                <w:szCs w:val="16"/>
                <w:lang w:eastAsia="fr-FR"/>
              </w:rPr>
              <w:t>Pêche</w:t>
            </w:r>
            <w:r w:rsidRPr="00043AAD">
              <w:rPr>
                <w:rFonts w:ascii="Bahnschrift Light Condensed" w:eastAsia="Times New Roman" w:hAnsi="Bahnschrift Light Condensed" w:cs="Times New Roman"/>
                <w:b/>
                <w:bCs/>
                <w:color w:val="FFFFFF" w:themeColor="background1"/>
                <w:sz w:val="16"/>
                <w:szCs w:val="16"/>
                <w:lang w:eastAsia="fr-FR"/>
              </w:rPr>
              <w:t xml:space="preserve">   </w:t>
            </w:r>
          </w:p>
        </w:tc>
        <w:tc>
          <w:tcPr>
            <w:tcW w:w="1359" w:type="dxa"/>
            <w:tcBorders>
              <w:top w:val="nil"/>
              <w:left w:val="nil"/>
              <w:bottom w:val="single" w:sz="4" w:space="0" w:color="auto"/>
              <w:right w:val="single" w:sz="4" w:space="0" w:color="auto"/>
            </w:tcBorders>
            <w:shd w:val="clear" w:color="auto" w:fill="auto"/>
            <w:noWrap/>
            <w:vAlign w:val="bottom"/>
            <w:hideMark/>
          </w:tcPr>
          <w:p w14:paraId="4E2DDC37"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12,78</w:t>
            </w:r>
          </w:p>
        </w:tc>
        <w:tc>
          <w:tcPr>
            <w:tcW w:w="1119" w:type="dxa"/>
            <w:tcBorders>
              <w:top w:val="nil"/>
              <w:left w:val="nil"/>
              <w:bottom w:val="single" w:sz="4" w:space="0" w:color="auto"/>
              <w:right w:val="single" w:sz="4" w:space="0" w:color="auto"/>
            </w:tcBorders>
            <w:shd w:val="clear" w:color="auto" w:fill="auto"/>
            <w:noWrap/>
            <w:vAlign w:val="bottom"/>
            <w:hideMark/>
          </w:tcPr>
          <w:p w14:paraId="5065FE6D"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36,39</w:t>
            </w:r>
          </w:p>
        </w:tc>
        <w:tc>
          <w:tcPr>
            <w:tcW w:w="1349" w:type="dxa"/>
            <w:tcBorders>
              <w:top w:val="nil"/>
              <w:left w:val="nil"/>
              <w:bottom w:val="single" w:sz="4" w:space="0" w:color="auto"/>
              <w:right w:val="single" w:sz="4" w:space="0" w:color="auto"/>
            </w:tcBorders>
            <w:shd w:val="clear" w:color="auto" w:fill="auto"/>
            <w:noWrap/>
            <w:vAlign w:val="bottom"/>
            <w:hideMark/>
          </w:tcPr>
          <w:p w14:paraId="73DE6A45"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48,80</w:t>
            </w:r>
          </w:p>
        </w:tc>
        <w:tc>
          <w:tcPr>
            <w:tcW w:w="1560" w:type="dxa"/>
            <w:tcBorders>
              <w:top w:val="nil"/>
              <w:left w:val="nil"/>
              <w:bottom w:val="single" w:sz="4" w:space="0" w:color="auto"/>
              <w:right w:val="single" w:sz="4" w:space="0" w:color="auto"/>
            </w:tcBorders>
            <w:shd w:val="clear" w:color="auto" w:fill="auto"/>
            <w:noWrap/>
            <w:vAlign w:val="bottom"/>
            <w:hideMark/>
          </w:tcPr>
          <w:p w14:paraId="369FCEA1"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0,00</w:t>
            </w:r>
          </w:p>
        </w:tc>
        <w:tc>
          <w:tcPr>
            <w:tcW w:w="850" w:type="dxa"/>
            <w:tcBorders>
              <w:top w:val="nil"/>
              <w:left w:val="nil"/>
              <w:bottom w:val="single" w:sz="4" w:space="0" w:color="auto"/>
              <w:right w:val="single" w:sz="4" w:space="0" w:color="auto"/>
            </w:tcBorders>
            <w:shd w:val="clear" w:color="auto" w:fill="FFFF00"/>
            <w:noWrap/>
            <w:vAlign w:val="bottom"/>
            <w:hideMark/>
          </w:tcPr>
          <w:p w14:paraId="2BC6D02E"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2,04</w:t>
            </w:r>
          </w:p>
        </w:tc>
        <w:tc>
          <w:tcPr>
            <w:tcW w:w="1134" w:type="dxa"/>
            <w:tcBorders>
              <w:top w:val="nil"/>
              <w:left w:val="nil"/>
              <w:bottom w:val="single" w:sz="4" w:space="0" w:color="auto"/>
              <w:right w:val="single" w:sz="4" w:space="0" w:color="auto"/>
            </w:tcBorders>
            <w:shd w:val="clear" w:color="auto" w:fill="auto"/>
            <w:noWrap/>
            <w:vAlign w:val="bottom"/>
            <w:hideMark/>
          </w:tcPr>
          <w:p w14:paraId="052D3873" w14:textId="115890DD"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100</w:t>
            </w:r>
          </w:p>
        </w:tc>
      </w:tr>
      <w:tr w:rsidR="004379D1" w:rsidRPr="00043AAD" w14:paraId="7867C746" w14:textId="77777777" w:rsidTr="005053E5">
        <w:trPr>
          <w:trHeight w:val="397"/>
        </w:trPr>
        <w:tc>
          <w:tcPr>
            <w:tcW w:w="1843"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22744CD6" w14:textId="77777777"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043AAD">
              <w:rPr>
                <w:rFonts w:ascii="Bahnschrift Light Condensed" w:eastAsia="Times New Roman" w:hAnsi="Bahnschrift Light Condensed" w:cs="Times New Roman"/>
                <w:b/>
                <w:bCs/>
                <w:color w:val="FFFFFF" w:themeColor="background1"/>
                <w:sz w:val="16"/>
                <w:szCs w:val="16"/>
                <w:lang w:eastAsia="fr-FR"/>
              </w:rPr>
              <w:t>Industrie</w:t>
            </w:r>
          </w:p>
        </w:tc>
        <w:tc>
          <w:tcPr>
            <w:tcW w:w="1359" w:type="dxa"/>
            <w:tcBorders>
              <w:top w:val="nil"/>
              <w:left w:val="nil"/>
              <w:bottom w:val="single" w:sz="4" w:space="0" w:color="auto"/>
              <w:right w:val="single" w:sz="4" w:space="0" w:color="auto"/>
            </w:tcBorders>
            <w:shd w:val="clear" w:color="auto" w:fill="auto"/>
            <w:noWrap/>
            <w:vAlign w:val="bottom"/>
            <w:hideMark/>
          </w:tcPr>
          <w:p w14:paraId="62B48089"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5,71</w:t>
            </w:r>
          </w:p>
        </w:tc>
        <w:tc>
          <w:tcPr>
            <w:tcW w:w="1119" w:type="dxa"/>
            <w:tcBorders>
              <w:top w:val="nil"/>
              <w:left w:val="nil"/>
              <w:bottom w:val="single" w:sz="4" w:space="0" w:color="auto"/>
              <w:right w:val="single" w:sz="4" w:space="0" w:color="auto"/>
            </w:tcBorders>
            <w:shd w:val="clear" w:color="auto" w:fill="FFFF00"/>
            <w:noWrap/>
            <w:vAlign w:val="bottom"/>
            <w:hideMark/>
          </w:tcPr>
          <w:p w14:paraId="41B3FCF5"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47,38</w:t>
            </w:r>
          </w:p>
        </w:tc>
        <w:tc>
          <w:tcPr>
            <w:tcW w:w="1349" w:type="dxa"/>
            <w:tcBorders>
              <w:top w:val="nil"/>
              <w:left w:val="nil"/>
              <w:bottom w:val="single" w:sz="4" w:space="0" w:color="auto"/>
              <w:right w:val="single" w:sz="4" w:space="0" w:color="auto"/>
            </w:tcBorders>
            <w:shd w:val="clear" w:color="auto" w:fill="auto"/>
            <w:noWrap/>
            <w:vAlign w:val="bottom"/>
            <w:hideMark/>
          </w:tcPr>
          <w:p w14:paraId="30FC2024"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0,00</w:t>
            </w:r>
          </w:p>
        </w:tc>
        <w:tc>
          <w:tcPr>
            <w:tcW w:w="1560" w:type="dxa"/>
            <w:tcBorders>
              <w:top w:val="nil"/>
              <w:left w:val="nil"/>
              <w:bottom w:val="single" w:sz="4" w:space="0" w:color="auto"/>
              <w:right w:val="single" w:sz="4" w:space="0" w:color="auto"/>
            </w:tcBorders>
            <w:shd w:val="clear" w:color="auto" w:fill="FFFF00"/>
            <w:noWrap/>
            <w:vAlign w:val="bottom"/>
            <w:hideMark/>
          </w:tcPr>
          <w:p w14:paraId="5369D673"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46,87</w:t>
            </w:r>
          </w:p>
        </w:tc>
        <w:tc>
          <w:tcPr>
            <w:tcW w:w="850" w:type="dxa"/>
            <w:tcBorders>
              <w:top w:val="nil"/>
              <w:left w:val="nil"/>
              <w:bottom w:val="single" w:sz="4" w:space="0" w:color="auto"/>
              <w:right w:val="single" w:sz="4" w:space="0" w:color="auto"/>
            </w:tcBorders>
            <w:shd w:val="clear" w:color="auto" w:fill="auto"/>
            <w:noWrap/>
            <w:vAlign w:val="bottom"/>
            <w:hideMark/>
          </w:tcPr>
          <w:p w14:paraId="1E54DDA9"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0,04</w:t>
            </w:r>
          </w:p>
        </w:tc>
        <w:tc>
          <w:tcPr>
            <w:tcW w:w="1134" w:type="dxa"/>
            <w:tcBorders>
              <w:top w:val="nil"/>
              <w:left w:val="nil"/>
              <w:bottom w:val="single" w:sz="4" w:space="0" w:color="auto"/>
              <w:right w:val="single" w:sz="4" w:space="0" w:color="auto"/>
            </w:tcBorders>
            <w:shd w:val="clear" w:color="auto" w:fill="auto"/>
            <w:noWrap/>
            <w:vAlign w:val="bottom"/>
            <w:hideMark/>
          </w:tcPr>
          <w:p w14:paraId="38C854BE" w14:textId="3807518A"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100</w:t>
            </w:r>
          </w:p>
        </w:tc>
      </w:tr>
      <w:tr w:rsidR="004379D1" w:rsidRPr="00043AAD" w14:paraId="652A07A4" w14:textId="77777777" w:rsidTr="005053E5">
        <w:trPr>
          <w:trHeight w:val="397"/>
        </w:trPr>
        <w:tc>
          <w:tcPr>
            <w:tcW w:w="1843"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4054C8DB" w14:textId="77777777"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043AAD">
              <w:rPr>
                <w:rFonts w:ascii="Bahnschrift Light Condensed" w:eastAsia="Times New Roman" w:hAnsi="Bahnschrift Light Condensed" w:cs="Times New Roman"/>
                <w:b/>
                <w:bCs/>
                <w:color w:val="FFFFFF" w:themeColor="background1"/>
                <w:sz w:val="16"/>
                <w:szCs w:val="16"/>
                <w:lang w:eastAsia="fr-FR"/>
              </w:rPr>
              <w:t>Commerce</w:t>
            </w:r>
          </w:p>
        </w:tc>
        <w:tc>
          <w:tcPr>
            <w:tcW w:w="1359" w:type="dxa"/>
            <w:tcBorders>
              <w:top w:val="nil"/>
              <w:left w:val="nil"/>
              <w:bottom w:val="single" w:sz="4" w:space="0" w:color="auto"/>
              <w:right w:val="single" w:sz="4" w:space="0" w:color="auto"/>
            </w:tcBorders>
            <w:shd w:val="clear" w:color="auto" w:fill="auto"/>
            <w:noWrap/>
            <w:vAlign w:val="bottom"/>
            <w:hideMark/>
          </w:tcPr>
          <w:p w14:paraId="0FAA604A"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0,18</w:t>
            </w:r>
          </w:p>
        </w:tc>
        <w:tc>
          <w:tcPr>
            <w:tcW w:w="1119" w:type="dxa"/>
            <w:tcBorders>
              <w:top w:val="nil"/>
              <w:left w:val="nil"/>
              <w:bottom w:val="single" w:sz="4" w:space="0" w:color="auto"/>
              <w:right w:val="single" w:sz="4" w:space="0" w:color="auto"/>
            </w:tcBorders>
            <w:shd w:val="clear" w:color="auto" w:fill="auto"/>
            <w:noWrap/>
            <w:vAlign w:val="bottom"/>
            <w:hideMark/>
          </w:tcPr>
          <w:p w14:paraId="163CAB7C"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6,00</w:t>
            </w:r>
          </w:p>
        </w:tc>
        <w:tc>
          <w:tcPr>
            <w:tcW w:w="1349" w:type="dxa"/>
            <w:tcBorders>
              <w:top w:val="nil"/>
              <w:left w:val="nil"/>
              <w:bottom w:val="single" w:sz="4" w:space="0" w:color="auto"/>
              <w:right w:val="single" w:sz="4" w:space="0" w:color="auto"/>
            </w:tcBorders>
            <w:shd w:val="clear" w:color="auto" w:fill="auto"/>
            <w:noWrap/>
            <w:vAlign w:val="bottom"/>
            <w:hideMark/>
          </w:tcPr>
          <w:p w14:paraId="308B7B28"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15,49</w:t>
            </w:r>
          </w:p>
        </w:tc>
        <w:tc>
          <w:tcPr>
            <w:tcW w:w="1560" w:type="dxa"/>
            <w:tcBorders>
              <w:top w:val="nil"/>
              <w:left w:val="nil"/>
              <w:bottom w:val="single" w:sz="4" w:space="0" w:color="auto"/>
              <w:right w:val="single" w:sz="4" w:space="0" w:color="auto"/>
            </w:tcBorders>
            <w:shd w:val="clear" w:color="auto" w:fill="FFFF00"/>
            <w:noWrap/>
            <w:vAlign w:val="bottom"/>
            <w:hideMark/>
          </w:tcPr>
          <w:p w14:paraId="72006F77"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78,13</w:t>
            </w:r>
          </w:p>
        </w:tc>
        <w:tc>
          <w:tcPr>
            <w:tcW w:w="850" w:type="dxa"/>
            <w:tcBorders>
              <w:top w:val="nil"/>
              <w:left w:val="nil"/>
              <w:bottom w:val="single" w:sz="4" w:space="0" w:color="auto"/>
              <w:right w:val="single" w:sz="4" w:space="0" w:color="auto"/>
            </w:tcBorders>
            <w:shd w:val="clear" w:color="auto" w:fill="auto"/>
            <w:noWrap/>
            <w:vAlign w:val="bottom"/>
            <w:hideMark/>
          </w:tcPr>
          <w:p w14:paraId="15C12271"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0,20</w:t>
            </w:r>
          </w:p>
        </w:tc>
        <w:tc>
          <w:tcPr>
            <w:tcW w:w="1134" w:type="dxa"/>
            <w:tcBorders>
              <w:top w:val="nil"/>
              <w:left w:val="nil"/>
              <w:bottom w:val="single" w:sz="4" w:space="0" w:color="auto"/>
              <w:right w:val="single" w:sz="4" w:space="0" w:color="auto"/>
            </w:tcBorders>
            <w:shd w:val="clear" w:color="auto" w:fill="auto"/>
            <w:noWrap/>
            <w:vAlign w:val="bottom"/>
            <w:hideMark/>
          </w:tcPr>
          <w:p w14:paraId="2D53066B" w14:textId="4ED6BE0F"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100</w:t>
            </w:r>
          </w:p>
        </w:tc>
      </w:tr>
      <w:tr w:rsidR="004379D1" w:rsidRPr="00043AAD" w14:paraId="678ED9C0" w14:textId="77777777" w:rsidTr="005053E5">
        <w:trPr>
          <w:trHeight w:val="397"/>
        </w:trPr>
        <w:tc>
          <w:tcPr>
            <w:tcW w:w="1843"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18741771" w14:textId="77777777"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043AAD">
              <w:rPr>
                <w:rFonts w:ascii="Bahnschrift Light Condensed" w:eastAsia="Times New Roman" w:hAnsi="Bahnschrift Light Condensed" w:cs="Times New Roman"/>
                <w:b/>
                <w:bCs/>
                <w:color w:val="FFFFFF" w:themeColor="background1"/>
                <w:sz w:val="16"/>
                <w:szCs w:val="16"/>
                <w:lang w:eastAsia="fr-FR"/>
              </w:rPr>
              <w:t xml:space="preserve">Service </w:t>
            </w:r>
          </w:p>
        </w:tc>
        <w:tc>
          <w:tcPr>
            <w:tcW w:w="1359" w:type="dxa"/>
            <w:tcBorders>
              <w:top w:val="nil"/>
              <w:left w:val="nil"/>
              <w:bottom w:val="single" w:sz="4" w:space="0" w:color="auto"/>
              <w:right w:val="single" w:sz="4" w:space="0" w:color="auto"/>
            </w:tcBorders>
            <w:shd w:val="clear" w:color="auto" w:fill="FFFF00"/>
            <w:noWrap/>
            <w:vAlign w:val="bottom"/>
            <w:hideMark/>
          </w:tcPr>
          <w:p w14:paraId="38B3FD01"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42,05</w:t>
            </w:r>
          </w:p>
        </w:tc>
        <w:tc>
          <w:tcPr>
            <w:tcW w:w="1119" w:type="dxa"/>
            <w:tcBorders>
              <w:top w:val="nil"/>
              <w:left w:val="nil"/>
              <w:bottom w:val="single" w:sz="4" w:space="0" w:color="auto"/>
              <w:right w:val="single" w:sz="4" w:space="0" w:color="auto"/>
            </w:tcBorders>
            <w:shd w:val="clear" w:color="auto" w:fill="auto"/>
            <w:noWrap/>
            <w:vAlign w:val="bottom"/>
            <w:hideMark/>
          </w:tcPr>
          <w:p w14:paraId="6BFDD69E"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32,12</w:t>
            </w:r>
          </w:p>
        </w:tc>
        <w:tc>
          <w:tcPr>
            <w:tcW w:w="1349" w:type="dxa"/>
            <w:tcBorders>
              <w:top w:val="nil"/>
              <w:left w:val="nil"/>
              <w:bottom w:val="single" w:sz="4" w:space="0" w:color="auto"/>
              <w:right w:val="single" w:sz="4" w:space="0" w:color="auto"/>
            </w:tcBorders>
            <w:shd w:val="clear" w:color="auto" w:fill="auto"/>
            <w:noWrap/>
            <w:vAlign w:val="bottom"/>
            <w:hideMark/>
          </w:tcPr>
          <w:p w14:paraId="041F61A4"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0,00</w:t>
            </w:r>
          </w:p>
        </w:tc>
        <w:tc>
          <w:tcPr>
            <w:tcW w:w="1560" w:type="dxa"/>
            <w:tcBorders>
              <w:top w:val="nil"/>
              <w:left w:val="nil"/>
              <w:bottom w:val="single" w:sz="4" w:space="0" w:color="auto"/>
              <w:right w:val="single" w:sz="4" w:space="0" w:color="auto"/>
            </w:tcBorders>
            <w:shd w:val="clear" w:color="auto" w:fill="auto"/>
            <w:noWrap/>
            <w:vAlign w:val="bottom"/>
            <w:hideMark/>
          </w:tcPr>
          <w:p w14:paraId="42F175F8"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24,45</w:t>
            </w:r>
          </w:p>
        </w:tc>
        <w:tc>
          <w:tcPr>
            <w:tcW w:w="850" w:type="dxa"/>
            <w:tcBorders>
              <w:top w:val="nil"/>
              <w:left w:val="nil"/>
              <w:bottom w:val="single" w:sz="4" w:space="0" w:color="auto"/>
              <w:right w:val="single" w:sz="4" w:space="0" w:color="auto"/>
            </w:tcBorders>
            <w:shd w:val="clear" w:color="auto" w:fill="auto"/>
            <w:noWrap/>
            <w:vAlign w:val="bottom"/>
            <w:hideMark/>
          </w:tcPr>
          <w:p w14:paraId="44477712"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1,37</w:t>
            </w:r>
          </w:p>
        </w:tc>
        <w:tc>
          <w:tcPr>
            <w:tcW w:w="1134" w:type="dxa"/>
            <w:tcBorders>
              <w:top w:val="nil"/>
              <w:left w:val="nil"/>
              <w:bottom w:val="single" w:sz="4" w:space="0" w:color="auto"/>
              <w:right w:val="single" w:sz="4" w:space="0" w:color="auto"/>
            </w:tcBorders>
            <w:shd w:val="clear" w:color="auto" w:fill="auto"/>
            <w:noWrap/>
            <w:vAlign w:val="bottom"/>
            <w:hideMark/>
          </w:tcPr>
          <w:p w14:paraId="04AFCE6D" w14:textId="70B04A60"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100</w:t>
            </w:r>
          </w:p>
        </w:tc>
      </w:tr>
      <w:tr w:rsidR="004379D1" w:rsidRPr="00043AAD" w14:paraId="44C0E18A" w14:textId="77777777" w:rsidTr="005053E5">
        <w:trPr>
          <w:trHeight w:val="397"/>
        </w:trPr>
        <w:tc>
          <w:tcPr>
            <w:tcW w:w="1843" w:type="dxa"/>
            <w:tcBorders>
              <w:top w:val="nil"/>
              <w:left w:val="single" w:sz="4" w:space="0" w:color="auto"/>
              <w:bottom w:val="single" w:sz="4" w:space="0" w:color="auto"/>
              <w:right w:val="single" w:sz="4" w:space="0" w:color="auto"/>
            </w:tcBorders>
            <w:shd w:val="clear" w:color="auto" w:fill="ED7D31" w:themeFill="accent2"/>
            <w:noWrap/>
            <w:vAlign w:val="bottom"/>
            <w:hideMark/>
          </w:tcPr>
          <w:p w14:paraId="6E4496C1" w14:textId="2A394B38" w:rsidR="00043AAD" w:rsidRPr="00043AAD" w:rsidRDefault="00043AAD" w:rsidP="00CE3EE9">
            <w:pPr>
              <w:spacing w:after="0" w:line="240" w:lineRule="auto"/>
              <w:jc w:val="both"/>
              <w:rPr>
                <w:rFonts w:ascii="Bahnschrift Light Condensed" w:eastAsia="Times New Roman" w:hAnsi="Bahnschrift Light Condensed" w:cs="Times New Roman"/>
                <w:b/>
                <w:bCs/>
                <w:color w:val="FFFFFF" w:themeColor="background1"/>
                <w:sz w:val="16"/>
                <w:szCs w:val="16"/>
                <w:lang w:eastAsia="fr-FR"/>
              </w:rPr>
            </w:pPr>
            <w:r w:rsidRPr="004379D1">
              <w:rPr>
                <w:rFonts w:ascii="Bahnschrift Light Condensed" w:eastAsia="Times New Roman" w:hAnsi="Bahnschrift Light Condensed" w:cs="Times New Roman"/>
                <w:b/>
                <w:bCs/>
                <w:color w:val="FFFFFF" w:themeColor="background1"/>
                <w:sz w:val="16"/>
                <w:szCs w:val="16"/>
                <w:lang w:eastAsia="fr-FR"/>
              </w:rPr>
              <w:t>Profil Moyen</w:t>
            </w:r>
          </w:p>
        </w:tc>
        <w:tc>
          <w:tcPr>
            <w:tcW w:w="1359" w:type="dxa"/>
            <w:tcBorders>
              <w:top w:val="nil"/>
              <w:left w:val="nil"/>
              <w:bottom w:val="single" w:sz="4" w:space="0" w:color="auto"/>
              <w:right w:val="single" w:sz="4" w:space="0" w:color="auto"/>
            </w:tcBorders>
            <w:shd w:val="clear" w:color="auto" w:fill="ED7D31" w:themeFill="accent2"/>
            <w:noWrap/>
            <w:vAlign w:val="bottom"/>
            <w:hideMark/>
          </w:tcPr>
          <w:p w14:paraId="58585B8E"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8,70</w:t>
            </w:r>
          </w:p>
        </w:tc>
        <w:tc>
          <w:tcPr>
            <w:tcW w:w="1119" w:type="dxa"/>
            <w:tcBorders>
              <w:top w:val="nil"/>
              <w:left w:val="nil"/>
              <w:bottom w:val="single" w:sz="4" w:space="0" w:color="auto"/>
              <w:right w:val="single" w:sz="4" w:space="0" w:color="auto"/>
            </w:tcBorders>
            <w:shd w:val="clear" w:color="auto" w:fill="ED7D31" w:themeFill="accent2"/>
            <w:noWrap/>
            <w:vAlign w:val="bottom"/>
            <w:hideMark/>
          </w:tcPr>
          <w:p w14:paraId="50BD30B9"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17,97</w:t>
            </w:r>
          </w:p>
        </w:tc>
        <w:tc>
          <w:tcPr>
            <w:tcW w:w="1349" w:type="dxa"/>
            <w:tcBorders>
              <w:top w:val="nil"/>
              <w:left w:val="nil"/>
              <w:bottom w:val="single" w:sz="4" w:space="0" w:color="auto"/>
              <w:right w:val="single" w:sz="4" w:space="0" w:color="auto"/>
            </w:tcBorders>
            <w:shd w:val="clear" w:color="auto" w:fill="ED7D31" w:themeFill="accent2"/>
            <w:noWrap/>
            <w:vAlign w:val="bottom"/>
            <w:hideMark/>
          </w:tcPr>
          <w:p w14:paraId="050316C2"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43,13</w:t>
            </w:r>
          </w:p>
        </w:tc>
        <w:tc>
          <w:tcPr>
            <w:tcW w:w="1560" w:type="dxa"/>
            <w:tcBorders>
              <w:top w:val="nil"/>
              <w:left w:val="nil"/>
              <w:bottom w:val="single" w:sz="4" w:space="0" w:color="auto"/>
              <w:right w:val="single" w:sz="4" w:space="0" w:color="auto"/>
            </w:tcBorders>
            <w:shd w:val="clear" w:color="auto" w:fill="ED7D31" w:themeFill="accent2"/>
            <w:noWrap/>
            <w:vAlign w:val="bottom"/>
            <w:hideMark/>
          </w:tcPr>
          <w:p w14:paraId="628CB304"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29,80</w:t>
            </w:r>
          </w:p>
        </w:tc>
        <w:tc>
          <w:tcPr>
            <w:tcW w:w="850" w:type="dxa"/>
            <w:tcBorders>
              <w:top w:val="nil"/>
              <w:left w:val="nil"/>
              <w:bottom w:val="single" w:sz="4" w:space="0" w:color="auto"/>
              <w:right w:val="single" w:sz="4" w:space="0" w:color="auto"/>
            </w:tcBorders>
            <w:shd w:val="clear" w:color="auto" w:fill="ED7D31" w:themeFill="accent2"/>
            <w:noWrap/>
            <w:vAlign w:val="bottom"/>
            <w:hideMark/>
          </w:tcPr>
          <w:p w14:paraId="4ABC968A" w14:textId="77777777"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0,40</w:t>
            </w:r>
          </w:p>
        </w:tc>
        <w:tc>
          <w:tcPr>
            <w:tcW w:w="1134" w:type="dxa"/>
            <w:tcBorders>
              <w:top w:val="nil"/>
              <w:left w:val="nil"/>
              <w:bottom w:val="single" w:sz="4" w:space="0" w:color="auto"/>
              <w:right w:val="single" w:sz="4" w:space="0" w:color="auto"/>
            </w:tcBorders>
            <w:shd w:val="clear" w:color="auto" w:fill="auto"/>
            <w:noWrap/>
            <w:vAlign w:val="bottom"/>
            <w:hideMark/>
          </w:tcPr>
          <w:p w14:paraId="3FE8102A" w14:textId="1A01AC59" w:rsidR="00043AAD" w:rsidRPr="00043AAD" w:rsidRDefault="00043AAD" w:rsidP="00CE3EE9">
            <w:pPr>
              <w:spacing w:after="0" w:line="240" w:lineRule="auto"/>
              <w:jc w:val="both"/>
              <w:rPr>
                <w:rFonts w:ascii="Bahnschrift Light Condensed" w:eastAsia="Times New Roman" w:hAnsi="Bahnschrift Light Condensed" w:cs="Times New Roman"/>
                <w:color w:val="000000"/>
                <w:sz w:val="22"/>
                <w:lang w:eastAsia="fr-FR"/>
              </w:rPr>
            </w:pPr>
            <w:r w:rsidRPr="00043AAD">
              <w:rPr>
                <w:rFonts w:ascii="Bahnschrift Light Condensed" w:eastAsia="Times New Roman" w:hAnsi="Bahnschrift Light Condensed" w:cs="Times New Roman"/>
                <w:color w:val="000000"/>
                <w:sz w:val="22"/>
                <w:lang w:eastAsia="fr-FR"/>
              </w:rPr>
              <w:t>100</w:t>
            </w:r>
          </w:p>
        </w:tc>
      </w:tr>
    </w:tbl>
    <w:p w14:paraId="2AE496D6" w14:textId="77777777" w:rsidR="005053E5" w:rsidRDefault="005053E5" w:rsidP="00CE3EE9">
      <w:pPr>
        <w:jc w:val="both"/>
        <w:rPr>
          <w:rFonts w:cs="Times New Roman"/>
          <w:szCs w:val="24"/>
        </w:rPr>
      </w:pPr>
    </w:p>
    <w:p w14:paraId="0B346326" w14:textId="0C3A1281" w:rsidR="003E59CD" w:rsidRDefault="003E59CD" w:rsidP="00CE3EE9">
      <w:pPr>
        <w:jc w:val="both"/>
        <w:rPr>
          <w:rFonts w:cs="Times New Roman"/>
          <w:szCs w:val="24"/>
        </w:rPr>
      </w:pPr>
      <w:r>
        <w:rPr>
          <w:rFonts w:cs="Times New Roman"/>
          <w:szCs w:val="24"/>
        </w:rPr>
        <w:t>Tableau de profil colonne : Branche d’activité vs Groupe socioéconomique</w:t>
      </w:r>
    </w:p>
    <w:tbl>
      <w:tblPr>
        <w:tblW w:w="9259" w:type="dxa"/>
        <w:jc w:val="center"/>
        <w:tblCellMar>
          <w:left w:w="70" w:type="dxa"/>
          <w:right w:w="70" w:type="dxa"/>
        </w:tblCellMar>
        <w:tblLook w:val="04A0" w:firstRow="1" w:lastRow="0" w:firstColumn="1" w:lastColumn="0" w:noHBand="0" w:noVBand="1"/>
      </w:tblPr>
      <w:tblGrid>
        <w:gridCol w:w="1843"/>
        <w:gridCol w:w="1413"/>
        <w:gridCol w:w="1134"/>
        <w:gridCol w:w="1307"/>
        <w:gridCol w:w="1669"/>
        <w:gridCol w:w="851"/>
        <w:gridCol w:w="1042"/>
      </w:tblGrid>
      <w:tr w:rsidR="008C6902" w:rsidRPr="000B03F0" w14:paraId="607C2C3C" w14:textId="77777777" w:rsidTr="005053E5">
        <w:trPr>
          <w:trHeight w:val="454"/>
          <w:jc w:val="center"/>
        </w:trPr>
        <w:tc>
          <w:tcPr>
            <w:tcW w:w="1843" w:type="dxa"/>
            <w:tcBorders>
              <w:right w:val="single" w:sz="4" w:space="0" w:color="auto"/>
            </w:tcBorders>
            <w:shd w:val="clear" w:color="auto" w:fill="auto"/>
            <w:noWrap/>
            <w:vAlign w:val="bottom"/>
            <w:hideMark/>
          </w:tcPr>
          <w:p w14:paraId="1C80F2BA"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16"/>
                <w:szCs w:val="16"/>
                <w:lang w:eastAsia="fr-FR"/>
              </w:rPr>
            </w:pPr>
            <w:r w:rsidRPr="000B03F0">
              <w:rPr>
                <w:rFonts w:ascii="Bahnschrift Light Condensed" w:eastAsia="Times New Roman" w:hAnsi="Bahnschrift Light Condensed" w:cs="Calibri"/>
                <w:color w:val="000000"/>
                <w:sz w:val="16"/>
                <w:szCs w:val="16"/>
                <w:lang w:eastAsia="fr-FR"/>
              </w:rPr>
              <w:t> </w:t>
            </w:r>
          </w:p>
        </w:tc>
        <w:tc>
          <w:tcPr>
            <w:tcW w:w="6374" w:type="dxa"/>
            <w:gridSpan w:val="5"/>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19EC7F26" w14:textId="77777777" w:rsidR="000B03F0" w:rsidRPr="000B03F0" w:rsidRDefault="000B03F0" w:rsidP="00316E52">
            <w:pPr>
              <w:spacing w:after="0" w:line="240" w:lineRule="auto"/>
              <w:jc w:val="center"/>
              <w:rPr>
                <w:rFonts w:ascii="Bahnschrift Light Condensed" w:eastAsia="Times New Roman" w:hAnsi="Bahnschrift Light Condensed" w:cs="Calibri"/>
                <w:b/>
                <w:bCs/>
                <w:color w:val="000000"/>
                <w:sz w:val="16"/>
                <w:szCs w:val="16"/>
                <w:lang w:eastAsia="fr-FR"/>
              </w:rPr>
            </w:pPr>
            <w:r w:rsidRPr="000B03F0">
              <w:rPr>
                <w:rFonts w:ascii="Bahnschrift Light Condensed" w:eastAsia="Times New Roman" w:hAnsi="Bahnschrift Light Condensed" w:cs="Calibri"/>
                <w:b/>
                <w:bCs/>
                <w:color w:val="FFFFFF" w:themeColor="background1"/>
                <w:sz w:val="16"/>
                <w:szCs w:val="16"/>
                <w:lang w:eastAsia="fr-FR"/>
              </w:rPr>
              <w:t>Groupe socioéconomique</w:t>
            </w:r>
          </w:p>
        </w:tc>
        <w:tc>
          <w:tcPr>
            <w:tcW w:w="1042" w:type="dxa"/>
            <w:tcBorders>
              <w:left w:val="single" w:sz="4" w:space="0" w:color="auto"/>
              <w:bottom w:val="single" w:sz="4" w:space="0" w:color="auto"/>
            </w:tcBorders>
            <w:shd w:val="clear" w:color="auto" w:fill="auto"/>
            <w:noWrap/>
            <w:vAlign w:val="bottom"/>
            <w:hideMark/>
          </w:tcPr>
          <w:p w14:paraId="20D6836A"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16"/>
                <w:szCs w:val="16"/>
                <w:lang w:eastAsia="fr-FR"/>
              </w:rPr>
            </w:pPr>
            <w:r w:rsidRPr="000B03F0">
              <w:rPr>
                <w:rFonts w:ascii="Bahnschrift Light Condensed" w:eastAsia="Times New Roman" w:hAnsi="Bahnschrift Light Condensed" w:cs="Calibri"/>
                <w:color w:val="000000"/>
                <w:sz w:val="16"/>
                <w:szCs w:val="16"/>
                <w:lang w:eastAsia="fr-FR"/>
              </w:rPr>
              <w:t> </w:t>
            </w:r>
          </w:p>
        </w:tc>
      </w:tr>
      <w:tr w:rsidR="00A6083C" w:rsidRPr="000B03F0" w14:paraId="26A0B3DF" w14:textId="77777777" w:rsidTr="005053E5">
        <w:trPr>
          <w:trHeight w:val="454"/>
          <w:jc w:val="center"/>
        </w:trPr>
        <w:tc>
          <w:tcPr>
            <w:tcW w:w="1843" w:type="dxa"/>
            <w:tcBorders>
              <w:left w:val="single" w:sz="4" w:space="0" w:color="auto"/>
              <w:bottom w:val="single" w:sz="4" w:space="0" w:color="auto"/>
              <w:right w:val="single" w:sz="4" w:space="0" w:color="auto"/>
            </w:tcBorders>
            <w:shd w:val="clear" w:color="auto" w:fill="4472C4" w:themeFill="accent1"/>
            <w:noWrap/>
            <w:vAlign w:val="bottom"/>
            <w:hideMark/>
          </w:tcPr>
          <w:p w14:paraId="16B9D284" w14:textId="1603E3E7" w:rsidR="000B03F0" w:rsidRPr="005053E5" w:rsidRDefault="000B03F0"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Branche d'</w:t>
            </w:r>
            <w:r w:rsidR="00A6083C" w:rsidRPr="005053E5">
              <w:rPr>
                <w:rFonts w:ascii="Bahnschrift Light Condensed" w:eastAsia="Times New Roman" w:hAnsi="Bahnschrift Light Condensed" w:cs="Calibri"/>
                <w:b/>
                <w:bCs/>
                <w:color w:val="FFFFFF" w:themeColor="background1"/>
                <w:sz w:val="18"/>
                <w:szCs w:val="18"/>
                <w:lang w:eastAsia="fr-FR"/>
              </w:rPr>
              <w:t>activité</w:t>
            </w:r>
          </w:p>
        </w:tc>
        <w:tc>
          <w:tcPr>
            <w:tcW w:w="1413" w:type="dxa"/>
            <w:tcBorders>
              <w:top w:val="nil"/>
              <w:left w:val="nil"/>
              <w:bottom w:val="single" w:sz="4" w:space="0" w:color="auto"/>
              <w:right w:val="single" w:sz="4" w:space="0" w:color="auto"/>
            </w:tcBorders>
            <w:shd w:val="clear" w:color="auto" w:fill="4472C4" w:themeFill="accent1"/>
            <w:noWrap/>
            <w:vAlign w:val="bottom"/>
            <w:hideMark/>
          </w:tcPr>
          <w:p w14:paraId="71CDC7D3" w14:textId="77777777" w:rsidR="000B03F0" w:rsidRPr="005053E5" w:rsidRDefault="000B03F0"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Secteur public</w:t>
            </w:r>
          </w:p>
        </w:tc>
        <w:tc>
          <w:tcPr>
            <w:tcW w:w="1134" w:type="dxa"/>
            <w:tcBorders>
              <w:top w:val="nil"/>
              <w:left w:val="nil"/>
              <w:bottom w:val="single" w:sz="4" w:space="0" w:color="auto"/>
              <w:right w:val="single" w:sz="4" w:space="0" w:color="auto"/>
            </w:tcBorders>
            <w:shd w:val="clear" w:color="auto" w:fill="4472C4" w:themeFill="accent1"/>
            <w:noWrap/>
            <w:vAlign w:val="bottom"/>
            <w:hideMark/>
          </w:tcPr>
          <w:p w14:paraId="7E77DA7E" w14:textId="77777777" w:rsidR="000B03F0" w:rsidRPr="005053E5" w:rsidRDefault="000B03F0"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Salarié du privé</w:t>
            </w:r>
          </w:p>
        </w:tc>
        <w:tc>
          <w:tcPr>
            <w:tcW w:w="1307" w:type="dxa"/>
            <w:tcBorders>
              <w:top w:val="nil"/>
              <w:left w:val="nil"/>
              <w:bottom w:val="single" w:sz="4" w:space="0" w:color="auto"/>
              <w:right w:val="single" w:sz="4" w:space="0" w:color="auto"/>
            </w:tcBorders>
            <w:shd w:val="clear" w:color="auto" w:fill="4472C4" w:themeFill="accent1"/>
            <w:noWrap/>
            <w:vAlign w:val="bottom"/>
            <w:hideMark/>
          </w:tcPr>
          <w:p w14:paraId="570602E4" w14:textId="77777777" w:rsidR="000B03F0" w:rsidRPr="005053E5" w:rsidRDefault="000B03F0"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Indépendant agricole</w:t>
            </w:r>
          </w:p>
        </w:tc>
        <w:tc>
          <w:tcPr>
            <w:tcW w:w="1669" w:type="dxa"/>
            <w:tcBorders>
              <w:top w:val="nil"/>
              <w:left w:val="nil"/>
              <w:bottom w:val="single" w:sz="4" w:space="0" w:color="auto"/>
              <w:right w:val="single" w:sz="4" w:space="0" w:color="auto"/>
            </w:tcBorders>
            <w:shd w:val="clear" w:color="auto" w:fill="4472C4" w:themeFill="accent1"/>
            <w:noWrap/>
            <w:vAlign w:val="bottom"/>
            <w:hideMark/>
          </w:tcPr>
          <w:p w14:paraId="1CA9CD0E" w14:textId="77777777" w:rsidR="000B03F0" w:rsidRPr="005053E5" w:rsidRDefault="000B03F0"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Indépendant non agricole</w:t>
            </w:r>
          </w:p>
        </w:tc>
        <w:tc>
          <w:tcPr>
            <w:tcW w:w="851" w:type="dxa"/>
            <w:tcBorders>
              <w:top w:val="nil"/>
              <w:left w:val="nil"/>
              <w:bottom w:val="single" w:sz="4" w:space="0" w:color="auto"/>
              <w:right w:val="single" w:sz="4" w:space="0" w:color="auto"/>
            </w:tcBorders>
            <w:shd w:val="clear" w:color="auto" w:fill="4472C4" w:themeFill="accent1"/>
            <w:noWrap/>
            <w:vAlign w:val="bottom"/>
            <w:hideMark/>
          </w:tcPr>
          <w:p w14:paraId="392C5EF7" w14:textId="77777777" w:rsidR="000B03F0" w:rsidRPr="005053E5" w:rsidRDefault="000B03F0"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Sans emploi</w:t>
            </w:r>
          </w:p>
        </w:tc>
        <w:tc>
          <w:tcPr>
            <w:tcW w:w="1042"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hideMark/>
          </w:tcPr>
          <w:p w14:paraId="7643EB24" w14:textId="77777777" w:rsidR="000B03F0" w:rsidRPr="005053E5" w:rsidRDefault="000B03F0"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Profil Moyen</w:t>
            </w:r>
          </w:p>
        </w:tc>
      </w:tr>
      <w:tr w:rsidR="00A6083C" w:rsidRPr="000B03F0" w14:paraId="0D1EE5CC" w14:textId="77777777" w:rsidTr="005053E5">
        <w:trPr>
          <w:trHeight w:val="454"/>
          <w:jc w:val="center"/>
        </w:trPr>
        <w:tc>
          <w:tcPr>
            <w:tcW w:w="1843"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7E214C26" w14:textId="77777777" w:rsidR="000B03F0" w:rsidRPr="005053E5" w:rsidRDefault="000B03F0"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Agriculture, élevage, foresterie</w:t>
            </w:r>
          </w:p>
        </w:tc>
        <w:tc>
          <w:tcPr>
            <w:tcW w:w="1413" w:type="dxa"/>
            <w:tcBorders>
              <w:top w:val="nil"/>
              <w:left w:val="nil"/>
              <w:bottom w:val="single" w:sz="4" w:space="0" w:color="auto"/>
              <w:right w:val="single" w:sz="4" w:space="0" w:color="auto"/>
            </w:tcBorders>
            <w:shd w:val="clear" w:color="auto" w:fill="auto"/>
            <w:noWrap/>
            <w:vAlign w:val="bottom"/>
            <w:hideMark/>
          </w:tcPr>
          <w:p w14:paraId="5E733B59"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3,25</w:t>
            </w:r>
          </w:p>
        </w:tc>
        <w:tc>
          <w:tcPr>
            <w:tcW w:w="1134" w:type="dxa"/>
            <w:tcBorders>
              <w:top w:val="nil"/>
              <w:left w:val="nil"/>
              <w:bottom w:val="single" w:sz="4" w:space="0" w:color="auto"/>
              <w:right w:val="single" w:sz="4" w:space="0" w:color="auto"/>
            </w:tcBorders>
            <w:shd w:val="clear" w:color="auto" w:fill="auto"/>
            <w:noWrap/>
            <w:vAlign w:val="bottom"/>
            <w:hideMark/>
          </w:tcPr>
          <w:p w14:paraId="05B8B4C1"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11,58</w:t>
            </w:r>
          </w:p>
        </w:tc>
        <w:tc>
          <w:tcPr>
            <w:tcW w:w="1307" w:type="dxa"/>
            <w:tcBorders>
              <w:top w:val="nil"/>
              <w:left w:val="nil"/>
              <w:bottom w:val="single" w:sz="4" w:space="0" w:color="auto"/>
              <w:right w:val="single" w:sz="4" w:space="0" w:color="auto"/>
            </w:tcBorders>
            <w:shd w:val="clear" w:color="auto" w:fill="FFFF00"/>
            <w:noWrap/>
            <w:vAlign w:val="bottom"/>
            <w:hideMark/>
          </w:tcPr>
          <w:p w14:paraId="19FB076A"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88,43</w:t>
            </w:r>
          </w:p>
        </w:tc>
        <w:tc>
          <w:tcPr>
            <w:tcW w:w="1669" w:type="dxa"/>
            <w:tcBorders>
              <w:top w:val="nil"/>
              <w:left w:val="nil"/>
              <w:bottom w:val="single" w:sz="4" w:space="0" w:color="auto"/>
              <w:right w:val="single" w:sz="4" w:space="0" w:color="auto"/>
            </w:tcBorders>
            <w:shd w:val="clear" w:color="auto" w:fill="auto"/>
            <w:noWrap/>
            <w:vAlign w:val="bottom"/>
            <w:hideMark/>
          </w:tcPr>
          <w:p w14:paraId="4E5822EE"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0,00</w:t>
            </w:r>
          </w:p>
        </w:tc>
        <w:tc>
          <w:tcPr>
            <w:tcW w:w="851" w:type="dxa"/>
            <w:tcBorders>
              <w:top w:val="nil"/>
              <w:left w:val="nil"/>
              <w:bottom w:val="single" w:sz="4" w:space="0" w:color="auto"/>
              <w:right w:val="single" w:sz="4" w:space="0" w:color="auto"/>
            </w:tcBorders>
            <w:shd w:val="clear" w:color="auto" w:fill="auto"/>
            <w:noWrap/>
            <w:vAlign w:val="bottom"/>
            <w:hideMark/>
          </w:tcPr>
          <w:p w14:paraId="2640F1DC"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15,23</w:t>
            </w:r>
          </w:p>
        </w:tc>
        <w:tc>
          <w:tcPr>
            <w:tcW w:w="1042"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hideMark/>
          </w:tcPr>
          <w:p w14:paraId="248B3FE4"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40,57</w:t>
            </w:r>
          </w:p>
        </w:tc>
      </w:tr>
      <w:tr w:rsidR="00A6083C" w:rsidRPr="000B03F0" w14:paraId="0E99B7EA" w14:textId="77777777" w:rsidTr="005053E5">
        <w:trPr>
          <w:trHeight w:val="454"/>
          <w:jc w:val="center"/>
        </w:trPr>
        <w:tc>
          <w:tcPr>
            <w:tcW w:w="1843"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75628006" w14:textId="092137E6" w:rsidR="000B03F0" w:rsidRPr="005053E5" w:rsidRDefault="00A6083C"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pêche</w:t>
            </w:r>
            <w:r w:rsidR="000B03F0" w:rsidRPr="005053E5">
              <w:rPr>
                <w:rFonts w:ascii="Bahnschrift Light Condensed" w:eastAsia="Times New Roman" w:hAnsi="Bahnschrift Light Condensed" w:cs="Calibri"/>
                <w:b/>
                <w:bCs/>
                <w:color w:val="FFFFFF" w:themeColor="background1"/>
                <w:sz w:val="18"/>
                <w:szCs w:val="18"/>
                <w:lang w:eastAsia="fr-FR"/>
              </w:rPr>
              <w:t xml:space="preserve">   </w:t>
            </w:r>
          </w:p>
        </w:tc>
        <w:tc>
          <w:tcPr>
            <w:tcW w:w="1413" w:type="dxa"/>
            <w:tcBorders>
              <w:top w:val="nil"/>
              <w:left w:val="nil"/>
              <w:bottom w:val="single" w:sz="4" w:space="0" w:color="auto"/>
              <w:right w:val="single" w:sz="4" w:space="0" w:color="auto"/>
            </w:tcBorders>
            <w:shd w:val="clear" w:color="auto" w:fill="auto"/>
            <w:noWrap/>
            <w:vAlign w:val="bottom"/>
            <w:hideMark/>
          </w:tcPr>
          <w:p w14:paraId="5ED659DE"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4,43</w:t>
            </w:r>
          </w:p>
        </w:tc>
        <w:tc>
          <w:tcPr>
            <w:tcW w:w="1134" w:type="dxa"/>
            <w:tcBorders>
              <w:top w:val="nil"/>
              <w:left w:val="nil"/>
              <w:bottom w:val="single" w:sz="4" w:space="0" w:color="auto"/>
              <w:right w:val="single" w:sz="4" w:space="0" w:color="auto"/>
            </w:tcBorders>
            <w:shd w:val="clear" w:color="auto" w:fill="auto"/>
            <w:noWrap/>
            <w:vAlign w:val="bottom"/>
            <w:hideMark/>
          </w:tcPr>
          <w:p w14:paraId="604284DF"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6,11</w:t>
            </w:r>
          </w:p>
        </w:tc>
        <w:tc>
          <w:tcPr>
            <w:tcW w:w="1307" w:type="dxa"/>
            <w:tcBorders>
              <w:top w:val="nil"/>
              <w:left w:val="nil"/>
              <w:bottom w:val="single" w:sz="4" w:space="0" w:color="auto"/>
              <w:right w:val="single" w:sz="4" w:space="0" w:color="auto"/>
            </w:tcBorders>
            <w:shd w:val="clear" w:color="auto" w:fill="auto"/>
            <w:noWrap/>
            <w:vAlign w:val="bottom"/>
            <w:hideMark/>
          </w:tcPr>
          <w:p w14:paraId="72F03613"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3,41</w:t>
            </w:r>
          </w:p>
        </w:tc>
        <w:tc>
          <w:tcPr>
            <w:tcW w:w="1669" w:type="dxa"/>
            <w:tcBorders>
              <w:top w:val="nil"/>
              <w:left w:val="nil"/>
              <w:bottom w:val="single" w:sz="4" w:space="0" w:color="auto"/>
              <w:right w:val="single" w:sz="4" w:space="0" w:color="auto"/>
            </w:tcBorders>
            <w:shd w:val="clear" w:color="auto" w:fill="auto"/>
            <w:noWrap/>
            <w:vAlign w:val="bottom"/>
            <w:hideMark/>
          </w:tcPr>
          <w:p w14:paraId="045779A8"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0,00</w:t>
            </w:r>
          </w:p>
        </w:tc>
        <w:tc>
          <w:tcPr>
            <w:tcW w:w="851" w:type="dxa"/>
            <w:tcBorders>
              <w:top w:val="nil"/>
              <w:left w:val="nil"/>
              <w:bottom w:val="single" w:sz="4" w:space="0" w:color="auto"/>
              <w:right w:val="single" w:sz="4" w:space="0" w:color="auto"/>
            </w:tcBorders>
            <w:shd w:val="clear" w:color="auto" w:fill="FFFF00"/>
            <w:noWrap/>
            <w:vAlign w:val="bottom"/>
            <w:hideMark/>
          </w:tcPr>
          <w:p w14:paraId="2AE2D429"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15,23</w:t>
            </w:r>
          </w:p>
        </w:tc>
        <w:tc>
          <w:tcPr>
            <w:tcW w:w="1042"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hideMark/>
          </w:tcPr>
          <w:p w14:paraId="5AF1F03A"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3,02</w:t>
            </w:r>
          </w:p>
        </w:tc>
      </w:tr>
      <w:tr w:rsidR="00A6083C" w:rsidRPr="000B03F0" w14:paraId="35EB010C" w14:textId="77777777" w:rsidTr="005053E5">
        <w:trPr>
          <w:trHeight w:val="454"/>
          <w:jc w:val="center"/>
        </w:trPr>
        <w:tc>
          <w:tcPr>
            <w:tcW w:w="1843"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3A31537D" w14:textId="77777777" w:rsidR="000B03F0" w:rsidRPr="005053E5" w:rsidRDefault="000B03F0"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Industrie</w:t>
            </w:r>
          </w:p>
        </w:tc>
        <w:tc>
          <w:tcPr>
            <w:tcW w:w="1413" w:type="dxa"/>
            <w:tcBorders>
              <w:top w:val="nil"/>
              <w:left w:val="nil"/>
              <w:bottom w:val="single" w:sz="4" w:space="0" w:color="auto"/>
              <w:right w:val="single" w:sz="4" w:space="0" w:color="auto"/>
            </w:tcBorders>
            <w:shd w:val="clear" w:color="auto" w:fill="auto"/>
            <w:noWrap/>
            <w:vAlign w:val="bottom"/>
            <w:hideMark/>
          </w:tcPr>
          <w:p w14:paraId="115CC731"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11,18</w:t>
            </w:r>
          </w:p>
        </w:tc>
        <w:tc>
          <w:tcPr>
            <w:tcW w:w="1134" w:type="dxa"/>
            <w:tcBorders>
              <w:top w:val="nil"/>
              <w:left w:val="nil"/>
              <w:bottom w:val="single" w:sz="4" w:space="0" w:color="auto"/>
              <w:right w:val="single" w:sz="4" w:space="0" w:color="auto"/>
            </w:tcBorders>
            <w:shd w:val="clear" w:color="auto" w:fill="FFFF00"/>
            <w:noWrap/>
            <w:vAlign w:val="bottom"/>
            <w:hideMark/>
          </w:tcPr>
          <w:p w14:paraId="2F52620B"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44,89</w:t>
            </w:r>
          </w:p>
        </w:tc>
        <w:tc>
          <w:tcPr>
            <w:tcW w:w="1307" w:type="dxa"/>
            <w:tcBorders>
              <w:top w:val="nil"/>
              <w:left w:val="nil"/>
              <w:bottom w:val="single" w:sz="4" w:space="0" w:color="auto"/>
              <w:right w:val="single" w:sz="4" w:space="0" w:color="auto"/>
            </w:tcBorders>
            <w:shd w:val="clear" w:color="auto" w:fill="auto"/>
            <w:noWrap/>
            <w:vAlign w:val="bottom"/>
            <w:hideMark/>
          </w:tcPr>
          <w:p w14:paraId="0687FF2A"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0,00</w:t>
            </w:r>
          </w:p>
        </w:tc>
        <w:tc>
          <w:tcPr>
            <w:tcW w:w="1669" w:type="dxa"/>
            <w:tcBorders>
              <w:top w:val="nil"/>
              <w:left w:val="nil"/>
              <w:bottom w:val="single" w:sz="4" w:space="0" w:color="auto"/>
              <w:right w:val="single" w:sz="4" w:space="0" w:color="auto"/>
            </w:tcBorders>
            <w:shd w:val="clear" w:color="auto" w:fill="FFFF00"/>
            <w:noWrap/>
            <w:vAlign w:val="bottom"/>
            <w:hideMark/>
          </w:tcPr>
          <w:p w14:paraId="2A54A675"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26,78</w:t>
            </w:r>
          </w:p>
        </w:tc>
        <w:tc>
          <w:tcPr>
            <w:tcW w:w="851" w:type="dxa"/>
            <w:tcBorders>
              <w:top w:val="nil"/>
              <w:left w:val="nil"/>
              <w:bottom w:val="single" w:sz="4" w:space="0" w:color="auto"/>
              <w:right w:val="single" w:sz="4" w:space="0" w:color="auto"/>
            </w:tcBorders>
            <w:shd w:val="clear" w:color="auto" w:fill="auto"/>
            <w:noWrap/>
            <w:vAlign w:val="bottom"/>
            <w:hideMark/>
          </w:tcPr>
          <w:p w14:paraId="0C8292D3"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1,67</w:t>
            </w:r>
          </w:p>
        </w:tc>
        <w:tc>
          <w:tcPr>
            <w:tcW w:w="1042"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hideMark/>
          </w:tcPr>
          <w:p w14:paraId="08476499"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17,03</w:t>
            </w:r>
          </w:p>
        </w:tc>
      </w:tr>
      <w:tr w:rsidR="00A6083C" w:rsidRPr="000B03F0" w14:paraId="52DD0A61" w14:textId="77777777" w:rsidTr="005053E5">
        <w:trPr>
          <w:trHeight w:val="454"/>
          <w:jc w:val="center"/>
        </w:trPr>
        <w:tc>
          <w:tcPr>
            <w:tcW w:w="1843"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1393FD6F" w14:textId="77777777" w:rsidR="000B03F0" w:rsidRPr="005053E5" w:rsidRDefault="000B03F0"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Commerce</w:t>
            </w:r>
          </w:p>
        </w:tc>
        <w:tc>
          <w:tcPr>
            <w:tcW w:w="1413" w:type="dxa"/>
            <w:tcBorders>
              <w:top w:val="nil"/>
              <w:left w:val="nil"/>
              <w:bottom w:val="single" w:sz="4" w:space="0" w:color="auto"/>
              <w:right w:val="single" w:sz="4" w:space="0" w:color="auto"/>
            </w:tcBorders>
            <w:shd w:val="clear" w:color="auto" w:fill="auto"/>
            <w:noWrap/>
            <w:vAlign w:val="bottom"/>
            <w:hideMark/>
          </w:tcPr>
          <w:p w14:paraId="2F6E3729"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0,46</w:t>
            </w:r>
          </w:p>
        </w:tc>
        <w:tc>
          <w:tcPr>
            <w:tcW w:w="1134" w:type="dxa"/>
            <w:tcBorders>
              <w:top w:val="nil"/>
              <w:left w:val="nil"/>
              <w:bottom w:val="single" w:sz="4" w:space="0" w:color="auto"/>
              <w:right w:val="single" w:sz="4" w:space="0" w:color="auto"/>
            </w:tcBorders>
            <w:shd w:val="clear" w:color="auto" w:fill="auto"/>
            <w:noWrap/>
            <w:vAlign w:val="bottom"/>
            <w:hideMark/>
          </w:tcPr>
          <w:p w14:paraId="3246DD56"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7,59</w:t>
            </w:r>
          </w:p>
        </w:tc>
        <w:tc>
          <w:tcPr>
            <w:tcW w:w="1307" w:type="dxa"/>
            <w:tcBorders>
              <w:top w:val="nil"/>
              <w:left w:val="nil"/>
              <w:bottom w:val="single" w:sz="4" w:space="0" w:color="auto"/>
              <w:right w:val="single" w:sz="4" w:space="0" w:color="auto"/>
            </w:tcBorders>
            <w:shd w:val="clear" w:color="auto" w:fill="auto"/>
            <w:noWrap/>
            <w:vAlign w:val="bottom"/>
            <w:hideMark/>
          </w:tcPr>
          <w:p w14:paraId="63A603FB"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8,15</w:t>
            </w:r>
          </w:p>
        </w:tc>
        <w:tc>
          <w:tcPr>
            <w:tcW w:w="1669" w:type="dxa"/>
            <w:tcBorders>
              <w:top w:val="nil"/>
              <w:left w:val="nil"/>
              <w:bottom w:val="single" w:sz="4" w:space="0" w:color="auto"/>
              <w:right w:val="single" w:sz="4" w:space="0" w:color="auto"/>
            </w:tcBorders>
            <w:shd w:val="clear" w:color="auto" w:fill="FFFF00"/>
            <w:noWrap/>
            <w:vAlign w:val="bottom"/>
            <w:hideMark/>
          </w:tcPr>
          <w:p w14:paraId="72F3A8EB"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59,52</w:t>
            </w:r>
          </w:p>
        </w:tc>
        <w:tc>
          <w:tcPr>
            <w:tcW w:w="851" w:type="dxa"/>
            <w:tcBorders>
              <w:top w:val="nil"/>
              <w:left w:val="nil"/>
              <w:bottom w:val="single" w:sz="4" w:space="0" w:color="auto"/>
              <w:right w:val="single" w:sz="4" w:space="0" w:color="auto"/>
            </w:tcBorders>
            <w:shd w:val="clear" w:color="auto" w:fill="auto"/>
            <w:noWrap/>
            <w:vAlign w:val="bottom"/>
            <w:hideMark/>
          </w:tcPr>
          <w:p w14:paraId="08A43F6D"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11,28</w:t>
            </w:r>
          </w:p>
        </w:tc>
        <w:tc>
          <w:tcPr>
            <w:tcW w:w="1042"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hideMark/>
          </w:tcPr>
          <w:p w14:paraId="2021FC69"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22,70</w:t>
            </w:r>
          </w:p>
        </w:tc>
      </w:tr>
      <w:tr w:rsidR="00A6083C" w:rsidRPr="000B03F0" w14:paraId="68604B6D" w14:textId="77777777" w:rsidTr="005053E5">
        <w:trPr>
          <w:trHeight w:val="454"/>
          <w:jc w:val="center"/>
        </w:trPr>
        <w:tc>
          <w:tcPr>
            <w:tcW w:w="1843"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04E41AF6" w14:textId="77777777" w:rsidR="000B03F0" w:rsidRPr="005053E5" w:rsidRDefault="000B03F0"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 xml:space="preserve">Service </w:t>
            </w:r>
          </w:p>
        </w:tc>
        <w:tc>
          <w:tcPr>
            <w:tcW w:w="1413" w:type="dxa"/>
            <w:tcBorders>
              <w:top w:val="nil"/>
              <w:left w:val="nil"/>
              <w:bottom w:val="single" w:sz="4" w:space="0" w:color="auto"/>
              <w:right w:val="single" w:sz="4" w:space="0" w:color="auto"/>
            </w:tcBorders>
            <w:shd w:val="clear" w:color="auto" w:fill="FFFF00"/>
            <w:noWrap/>
            <w:vAlign w:val="bottom"/>
            <w:hideMark/>
          </w:tcPr>
          <w:p w14:paraId="3DEAFC2D"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80,68</w:t>
            </w:r>
          </w:p>
        </w:tc>
        <w:tc>
          <w:tcPr>
            <w:tcW w:w="1134" w:type="dxa"/>
            <w:tcBorders>
              <w:top w:val="nil"/>
              <w:left w:val="nil"/>
              <w:bottom w:val="single" w:sz="4" w:space="0" w:color="auto"/>
              <w:right w:val="single" w:sz="4" w:space="0" w:color="auto"/>
            </w:tcBorders>
            <w:shd w:val="clear" w:color="auto" w:fill="auto"/>
            <w:noWrap/>
            <w:vAlign w:val="bottom"/>
            <w:hideMark/>
          </w:tcPr>
          <w:p w14:paraId="7AD915A6"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29,83</w:t>
            </w:r>
          </w:p>
        </w:tc>
        <w:tc>
          <w:tcPr>
            <w:tcW w:w="1307" w:type="dxa"/>
            <w:tcBorders>
              <w:top w:val="nil"/>
              <w:left w:val="nil"/>
              <w:bottom w:val="single" w:sz="4" w:space="0" w:color="auto"/>
              <w:right w:val="single" w:sz="4" w:space="0" w:color="auto"/>
            </w:tcBorders>
            <w:shd w:val="clear" w:color="auto" w:fill="auto"/>
            <w:noWrap/>
            <w:vAlign w:val="bottom"/>
            <w:hideMark/>
          </w:tcPr>
          <w:p w14:paraId="75207032"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0,00</w:t>
            </w:r>
          </w:p>
        </w:tc>
        <w:tc>
          <w:tcPr>
            <w:tcW w:w="1669" w:type="dxa"/>
            <w:tcBorders>
              <w:top w:val="nil"/>
              <w:left w:val="nil"/>
              <w:bottom w:val="single" w:sz="4" w:space="0" w:color="auto"/>
              <w:right w:val="single" w:sz="4" w:space="0" w:color="auto"/>
            </w:tcBorders>
            <w:shd w:val="clear" w:color="auto" w:fill="auto"/>
            <w:noWrap/>
            <w:vAlign w:val="bottom"/>
            <w:hideMark/>
          </w:tcPr>
          <w:p w14:paraId="787D27C5"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13,70</w:t>
            </w:r>
          </w:p>
        </w:tc>
        <w:tc>
          <w:tcPr>
            <w:tcW w:w="851" w:type="dxa"/>
            <w:tcBorders>
              <w:top w:val="nil"/>
              <w:left w:val="nil"/>
              <w:bottom w:val="single" w:sz="4" w:space="0" w:color="auto"/>
              <w:right w:val="single" w:sz="4" w:space="0" w:color="auto"/>
            </w:tcBorders>
            <w:shd w:val="clear" w:color="auto" w:fill="auto"/>
            <w:noWrap/>
            <w:vAlign w:val="bottom"/>
            <w:hideMark/>
          </w:tcPr>
          <w:p w14:paraId="746BA946"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56,59</w:t>
            </w:r>
          </w:p>
        </w:tc>
        <w:tc>
          <w:tcPr>
            <w:tcW w:w="1042"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hideMark/>
          </w:tcPr>
          <w:p w14:paraId="6149D43E" w14:textId="77777777"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16,69</w:t>
            </w:r>
          </w:p>
        </w:tc>
      </w:tr>
      <w:tr w:rsidR="00A6083C" w:rsidRPr="000B03F0" w14:paraId="09BBCF4E" w14:textId="77777777" w:rsidTr="005053E5">
        <w:trPr>
          <w:trHeight w:val="454"/>
          <w:jc w:val="center"/>
        </w:trPr>
        <w:tc>
          <w:tcPr>
            <w:tcW w:w="1843"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513A8CEF" w14:textId="77777777" w:rsidR="000B03F0" w:rsidRPr="005053E5" w:rsidRDefault="000B03F0" w:rsidP="00CE3EE9">
            <w:pPr>
              <w:spacing w:after="0" w:line="240" w:lineRule="auto"/>
              <w:jc w:val="both"/>
              <w:rPr>
                <w:rFonts w:ascii="Bahnschrift Light Condensed" w:eastAsia="Times New Roman" w:hAnsi="Bahnschrift Light Condensed" w:cs="Calibri"/>
                <w:b/>
                <w:bCs/>
                <w:color w:val="FFFFFF" w:themeColor="background1"/>
                <w:sz w:val="18"/>
                <w:szCs w:val="18"/>
                <w:lang w:eastAsia="fr-FR"/>
              </w:rPr>
            </w:pPr>
            <w:r w:rsidRPr="005053E5">
              <w:rPr>
                <w:rFonts w:ascii="Bahnschrift Light Condensed" w:eastAsia="Times New Roman" w:hAnsi="Bahnschrift Light Condensed" w:cs="Calibri"/>
                <w:b/>
                <w:bCs/>
                <w:color w:val="FFFFFF" w:themeColor="background1"/>
                <w:sz w:val="18"/>
                <w:szCs w:val="18"/>
                <w:lang w:eastAsia="fr-FR"/>
              </w:rPr>
              <w:t>Total</w:t>
            </w:r>
          </w:p>
        </w:tc>
        <w:tc>
          <w:tcPr>
            <w:tcW w:w="1413" w:type="dxa"/>
            <w:tcBorders>
              <w:top w:val="nil"/>
              <w:left w:val="nil"/>
              <w:bottom w:val="single" w:sz="4" w:space="0" w:color="auto"/>
              <w:right w:val="single" w:sz="4" w:space="0" w:color="auto"/>
            </w:tcBorders>
            <w:shd w:val="clear" w:color="auto" w:fill="auto"/>
            <w:noWrap/>
            <w:vAlign w:val="bottom"/>
            <w:hideMark/>
          </w:tcPr>
          <w:p w14:paraId="4E3D7BB9" w14:textId="3D4F748E"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100</w:t>
            </w:r>
          </w:p>
        </w:tc>
        <w:tc>
          <w:tcPr>
            <w:tcW w:w="1134" w:type="dxa"/>
            <w:tcBorders>
              <w:top w:val="nil"/>
              <w:left w:val="nil"/>
              <w:bottom w:val="single" w:sz="4" w:space="0" w:color="auto"/>
              <w:right w:val="single" w:sz="4" w:space="0" w:color="auto"/>
            </w:tcBorders>
            <w:shd w:val="clear" w:color="auto" w:fill="auto"/>
            <w:noWrap/>
            <w:vAlign w:val="bottom"/>
            <w:hideMark/>
          </w:tcPr>
          <w:p w14:paraId="27C04C50" w14:textId="2CF6EC7F"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100</w:t>
            </w:r>
          </w:p>
        </w:tc>
        <w:tc>
          <w:tcPr>
            <w:tcW w:w="1307" w:type="dxa"/>
            <w:tcBorders>
              <w:top w:val="nil"/>
              <w:left w:val="nil"/>
              <w:bottom w:val="single" w:sz="4" w:space="0" w:color="auto"/>
              <w:right w:val="single" w:sz="4" w:space="0" w:color="auto"/>
            </w:tcBorders>
            <w:shd w:val="clear" w:color="auto" w:fill="auto"/>
            <w:noWrap/>
            <w:vAlign w:val="bottom"/>
            <w:hideMark/>
          </w:tcPr>
          <w:p w14:paraId="173C6651" w14:textId="0AEB6F42"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100</w:t>
            </w:r>
          </w:p>
        </w:tc>
        <w:tc>
          <w:tcPr>
            <w:tcW w:w="1669" w:type="dxa"/>
            <w:tcBorders>
              <w:top w:val="nil"/>
              <w:left w:val="nil"/>
              <w:bottom w:val="single" w:sz="4" w:space="0" w:color="auto"/>
              <w:right w:val="single" w:sz="4" w:space="0" w:color="auto"/>
            </w:tcBorders>
            <w:shd w:val="clear" w:color="auto" w:fill="auto"/>
            <w:noWrap/>
            <w:vAlign w:val="bottom"/>
            <w:hideMark/>
          </w:tcPr>
          <w:p w14:paraId="032DEF52" w14:textId="1A417476"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100</w:t>
            </w:r>
          </w:p>
        </w:tc>
        <w:tc>
          <w:tcPr>
            <w:tcW w:w="851" w:type="dxa"/>
            <w:tcBorders>
              <w:top w:val="nil"/>
              <w:left w:val="nil"/>
              <w:bottom w:val="single" w:sz="4" w:space="0" w:color="auto"/>
              <w:right w:val="single" w:sz="4" w:space="0" w:color="auto"/>
            </w:tcBorders>
            <w:shd w:val="clear" w:color="auto" w:fill="auto"/>
            <w:noWrap/>
            <w:vAlign w:val="bottom"/>
            <w:hideMark/>
          </w:tcPr>
          <w:p w14:paraId="1442D19E" w14:textId="336F036D"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100</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0500C" w14:textId="74D78ACF" w:rsidR="000B03F0" w:rsidRPr="000B03F0" w:rsidRDefault="000B03F0" w:rsidP="00CE3EE9">
            <w:pPr>
              <w:spacing w:after="0" w:line="240" w:lineRule="auto"/>
              <w:jc w:val="both"/>
              <w:rPr>
                <w:rFonts w:ascii="Bahnschrift Light Condensed" w:eastAsia="Times New Roman" w:hAnsi="Bahnschrift Light Condensed" w:cs="Calibri"/>
                <w:color w:val="000000"/>
                <w:sz w:val="22"/>
                <w:lang w:eastAsia="fr-FR"/>
              </w:rPr>
            </w:pPr>
            <w:r w:rsidRPr="000B03F0">
              <w:rPr>
                <w:rFonts w:ascii="Bahnschrift Light Condensed" w:eastAsia="Times New Roman" w:hAnsi="Bahnschrift Light Condensed" w:cs="Calibri"/>
                <w:color w:val="000000"/>
                <w:sz w:val="22"/>
                <w:lang w:eastAsia="fr-FR"/>
              </w:rPr>
              <w:t>100</w:t>
            </w:r>
          </w:p>
        </w:tc>
      </w:tr>
    </w:tbl>
    <w:p w14:paraId="30CEFE1E" w14:textId="4C6F83CE" w:rsidR="003E59CD" w:rsidRDefault="003E59CD" w:rsidP="00CE3EE9">
      <w:pPr>
        <w:jc w:val="both"/>
        <w:rPr>
          <w:rFonts w:cs="Times New Roman"/>
          <w:szCs w:val="24"/>
        </w:rPr>
      </w:pPr>
    </w:p>
    <w:p w14:paraId="657DD03A" w14:textId="0360C307" w:rsidR="0060212B" w:rsidRDefault="0060212B" w:rsidP="00CE3EE9">
      <w:pPr>
        <w:jc w:val="both"/>
        <w:rPr>
          <w:rFonts w:cs="Times New Roman"/>
          <w:szCs w:val="24"/>
        </w:rPr>
      </w:pPr>
    </w:p>
    <w:p w14:paraId="0C9F1673" w14:textId="1D30451F" w:rsidR="0060212B" w:rsidRDefault="0060212B" w:rsidP="00CE3EE9">
      <w:pPr>
        <w:jc w:val="both"/>
        <w:rPr>
          <w:rFonts w:cs="Times New Roman"/>
          <w:szCs w:val="24"/>
        </w:rPr>
      </w:pPr>
    </w:p>
    <w:p w14:paraId="33ADB39B" w14:textId="77777777" w:rsidR="00876F64" w:rsidRDefault="00876F64" w:rsidP="00CE3EE9">
      <w:pPr>
        <w:jc w:val="both"/>
        <w:rPr>
          <w:rFonts w:cs="Times New Roman"/>
          <w:szCs w:val="24"/>
        </w:rPr>
      </w:pPr>
    </w:p>
    <w:p w14:paraId="32269140" w14:textId="229209E8" w:rsidR="0060212B" w:rsidRPr="009E3FA3" w:rsidRDefault="0060212B" w:rsidP="00CE3EE9">
      <w:pPr>
        <w:jc w:val="both"/>
        <w:rPr>
          <w:rFonts w:cs="Times New Roman"/>
          <w:szCs w:val="24"/>
        </w:rPr>
      </w:pPr>
    </w:p>
    <w:sectPr w:rsidR="0060212B" w:rsidRPr="009E3FA3" w:rsidSect="00F2411C">
      <w:pgSz w:w="11906" w:h="16838"/>
      <w:pgMar w:top="1417" w:right="1417" w:bottom="1417" w:left="1417" w:header="708" w:footer="708" w:gutter="0"/>
      <w:pgBorders w:display="notFirstPage" w:offsetFrom="page">
        <w:top w:val="twistedLines2" w:sz="8" w:space="24" w:color="2F5496" w:themeColor="accent1" w:themeShade="BF"/>
        <w:left w:val="twistedLines2" w:sz="8" w:space="24" w:color="2F5496" w:themeColor="accent1" w:themeShade="BF"/>
        <w:bottom w:val="twistedLines2" w:sz="8" w:space="24" w:color="2F5496" w:themeColor="accent1" w:themeShade="BF"/>
        <w:right w:val="twistedLines2" w:sz="8" w:space="24" w:color="2F5496" w:themeColor="accent1" w:themeShade="BF"/>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 w:author="IDiallo" w:date="2022-07-02T17:52:00Z" w:initials="h">
    <w:p w14:paraId="587F2506" w14:textId="7F8F8343" w:rsidR="008E5048" w:rsidRDefault="008E5048">
      <w:pPr>
        <w:pStyle w:val="Commentaire"/>
      </w:pPr>
      <w:r>
        <w:rPr>
          <w:rStyle w:val="Marquedecommentaire"/>
        </w:rPr>
        <w:annotationRef/>
      </w:r>
      <w:r>
        <w:t>Graphique trop surchargé. Un tableau serait plus adéquat.</w:t>
      </w:r>
    </w:p>
  </w:comment>
  <w:comment w:id="105" w:author="IDiallo" w:date="2022-07-02T18:02:00Z" w:initials="h">
    <w:p w14:paraId="2EF37EF9" w14:textId="0DC1E538" w:rsidR="005950A2" w:rsidRDefault="005950A2">
      <w:pPr>
        <w:pStyle w:val="Commentaire"/>
      </w:pPr>
      <w:r>
        <w:rPr>
          <w:rStyle w:val="Marquedecommentaire"/>
        </w:rPr>
        <w:annotationRef/>
      </w:r>
      <w:r>
        <w:t>Pas d’abréviations !</w:t>
      </w:r>
    </w:p>
  </w:comment>
  <w:comment w:id="106" w:author="IDiallo" w:date="2022-07-02T18:03:00Z" w:initials="h">
    <w:p w14:paraId="476067A1" w14:textId="45F4C302" w:rsidR="005950A2" w:rsidRDefault="005950A2">
      <w:pPr>
        <w:pStyle w:val="Commentaire"/>
      </w:pPr>
      <w:r>
        <w:rPr>
          <w:rStyle w:val="Marquedecommentaire"/>
        </w:rPr>
        <w:annotationRef/>
      </w:r>
      <w:r>
        <w:t>L’industrie est classée dans le secteur secondaire.</w:t>
      </w:r>
    </w:p>
  </w:comment>
  <w:comment w:id="107" w:author="IDiallo" w:date="2022-07-02T18:04:00Z" w:initials="h">
    <w:p w14:paraId="04E4D033" w14:textId="19EEFAA5" w:rsidR="005950A2" w:rsidRDefault="005950A2">
      <w:pPr>
        <w:pStyle w:val="Commentaire"/>
      </w:pPr>
      <w:r>
        <w:rPr>
          <w:rStyle w:val="Marquedecommentaire"/>
        </w:rPr>
        <w:annotationRef/>
      </w:r>
      <w:r>
        <w:t>Le commerce fait partie du secteur tertiaire. C’est un aussi une forme service.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7F2506" w15:done="0"/>
  <w15:commentEx w15:paraId="2EF37EF9" w15:done="0"/>
  <w15:commentEx w15:paraId="476067A1" w15:done="0"/>
  <w15:commentEx w15:paraId="04E4D0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7A2AA" w14:textId="77777777" w:rsidR="00A4413A" w:rsidRDefault="00A4413A" w:rsidP="005411B9">
      <w:pPr>
        <w:spacing w:after="0" w:line="240" w:lineRule="auto"/>
      </w:pPr>
      <w:r>
        <w:separator/>
      </w:r>
    </w:p>
  </w:endnote>
  <w:endnote w:type="continuationSeparator" w:id="0">
    <w:p w14:paraId="76ABAA3F" w14:textId="77777777" w:rsidR="00A4413A" w:rsidRDefault="00A4413A" w:rsidP="0054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Bahnschrif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7716"/>
      <w:docPartObj>
        <w:docPartGallery w:val="Page Numbers (Bottom of Page)"/>
        <w:docPartUnique/>
      </w:docPartObj>
    </w:sdtPr>
    <w:sdtContent>
      <w:p w14:paraId="2D291AC0" w14:textId="50415EC4" w:rsidR="00040218" w:rsidRDefault="00040218">
        <w:pPr>
          <w:pStyle w:val="Pieddepage"/>
          <w:jc w:val="center"/>
        </w:pPr>
        <w:r>
          <w:rPr>
            <w:noProof/>
            <w:lang w:eastAsia="fr-FR"/>
          </w:rPr>
          <mc:AlternateContent>
            <mc:Choice Requires="wps">
              <w:drawing>
                <wp:inline distT="0" distB="0" distL="0" distR="0" wp14:anchorId="4181EEAE" wp14:editId="77ABE12E">
                  <wp:extent cx="5467350" cy="54610"/>
                  <wp:effectExtent l="9525" t="19050" r="9525" b="12065"/>
                  <wp:docPr id="20" name="Organigramme : Décision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6536F2F" id="_x0000_t110" coordsize="21600,21600" o:spt="110" path="m10800,l,10800,10800,21600,21600,10800xe">
                  <v:stroke joinstyle="miter"/>
                  <v:path gradientshapeok="t" o:connecttype="rect" textboxrect="5400,5400,16200,16200"/>
                </v:shapetype>
                <v:shape id="Organigramme : Décision 2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CF3FC89" w14:textId="23A42FB7" w:rsidR="00040218" w:rsidRDefault="00040218" w:rsidP="00FB4A7C">
        <w:pPr>
          <w:pStyle w:val="Pieddepage"/>
        </w:pPr>
        <w:r w:rsidRPr="00FD440F">
          <w:rPr>
            <w:b/>
            <w:bCs/>
            <w:i/>
            <w:iCs/>
            <w:color w:val="2F5496" w:themeColor="accent1" w:themeShade="BF"/>
          </w:rPr>
          <w:t>Garmy SAMB &amp; Jean MOYENGA</w:t>
        </w:r>
        <w:r w:rsidRPr="00FD440F">
          <w:rPr>
            <w:i/>
            <w:iCs/>
            <w:color w:val="2F5496" w:themeColor="accent1" w:themeShade="BF"/>
          </w:rPr>
          <w:t>, élèves Ingénieurs Statisticiens Economistes</w:t>
        </w:r>
        <w:r>
          <w:tab/>
        </w:r>
        <w:r>
          <w:fldChar w:fldCharType="begin"/>
        </w:r>
        <w:r>
          <w:instrText>PAGE    \* MERGEFORMAT</w:instrText>
        </w:r>
        <w:r>
          <w:fldChar w:fldCharType="separate"/>
        </w:r>
        <w:r w:rsidR="00096E27">
          <w:rPr>
            <w:noProof/>
          </w:rPr>
          <w:t>21</w:t>
        </w:r>
        <w:r>
          <w:fldChar w:fldCharType="end"/>
        </w:r>
      </w:p>
    </w:sdtContent>
  </w:sdt>
  <w:p w14:paraId="0765559C" w14:textId="569CB597" w:rsidR="00040218" w:rsidRDefault="0004021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5251068"/>
      <w:docPartObj>
        <w:docPartGallery w:val="Page Numbers (Bottom of Page)"/>
        <w:docPartUnique/>
      </w:docPartObj>
    </w:sdtPr>
    <w:sdtContent>
      <w:p w14:paraId="347E5F43" w14:textId="60FE3275" w:rsidR="00040218" w:rsidRDefault="00040218">
        <w:pPr>
          <w:pStyle w:val="Pieddepage"/>
          <w:jc w:val="center"/>
        </w:pPr>
      </w:p>
      <w:p w14:paraId="6F196C45" w14:textId="29EE1C9C" w:rsidR="00040218" w:rsidRDefault="00040218">
        <w:pPr>
          <w:pStyle w:val="Pieddepage"/>
          <w:jc w:val="center"/>
        </w:pPr>
      </w:p>
    </w:sdtContent>
  </w:sdt>
  <w:p w14:paraId="54B954EB" w14:textId="77777777" w:rsidR="00040218" w:rsidRDefault="000402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46113" w14:textId="77777777" w:rsidR="00A4413A" w:rsidRDefault="00A4413A" w:rsidP="005411B9">
      <w:pPr>
        <w:spacing w:after="0" w:line="240" w:lineRule="auto"/>
      </w:pPr>
      <w:r>
        <w:separator/>
      </w:r>
    </w:p>
  </w:footnote>
  <w:footnote w:type="continuationSeparator" w:id="0">
    <w:p w14:paraId="5EFDE5A8" w14:textId="77777777" w:rsidR="00A4413A" w:rsidRDefault="00A4413A" w:rsidP="0054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36D4" w14:textId="31341465" w:rsidR="00040218" w:rsidRDefault="00040218" w:rsidP="000F65F7">
    <w:pPr>
      <w:pStyle w:val="En-tte"/>
    </w:pPr>
  </w:p>
  <w:p w14:paraId="35FF2362" w14:textId="1438325A" w:rsidR="00040218" w:rsidRPr="00FD440F" w:rsidRDefault="00040218" w:rsidP="000F65F7">
    <w:pPr>
      <w:pStyle w:val="En-tte"/>
      <w:jc w:val="both"/>
      <w:rPr>
        <w:b/>
        <w:bCs/>
        <w:color w:val="2F5496" w:themeColor="accent1" w:themeShade="BF"/>
      </w:rPr>
    </w:pPr>
    <w:sdt>
      <w:sdtPr>
        <w:rPr>
          <w:b/>
          <w:bCs/>
          <w:i/>
          <w:iCs/>
          <w:color w:val="2F5496" w:themeColor="accent1" w:themeShade="BF"/>
        </w:rPr>
        <w:alias w:val="Titre"/>
        <w:tag w:val=""/>
        <w:id w:val="664756013"/>
        <w:placeholder>
          <w:docPart w:val="A6D624A78B3846D08C21EDC31D52D3E7"/>
        </w:placeholder>
        <w:dataBinding w:prefixMappings="xmlns:ns0='http://purl.org/dc/elements/1.1/' xmlns:ns1='http://schemas.openxmlformats.org/package/2006/metadata/core-properties' " w:xpath="/ns1:coreProperties[1]/ns0:title[1]" w:storeItemID="{6C3C8BC8-F283-45AE-878A-BAB7291924A1}"/>
        <w:text/>
      </w:sdtPr>
      <w:sdtContent>
        <w:r w:rsidRPr="00FD440F">
          <w:rPr>
            <w:b/>
            <w:bCs/>
            <w:i/>
            <w:iCs/>
            <w:color w:val="2F5496" w:themeColor="accent1" w:themeShade="BF"/>
          </w:rPr>
          <w:t>Rapport d’analyse factorielle des correspondances (AFC)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01458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1860"/>
      </v:shape>
    </w:pict>
  </w:numPicBullet>
  <w:abstractNum w:abstractNumId="0" w15:restartNumberingAfterBreak="0">
    <w:nsid w:val="085A10A3"/>
    <w:multiLevelType w:val="multilevel"/>
    <w:tmpl w:val="FA3E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22BBE"/>
    <w:multiLevelType w:val="hybridMultilevel"/>
    <w:tmpl w:val="CA409172"/>
    <w:lvl w:ilvl="0" w:tplc="1068A8DE">
      <w:start w:val="1"/>
      <w:numFmt w:val="upperRoman"/>
      <w:lvlText w:val="%1."/>
      <w:lvlJc w:val="righ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134383"/>
    <w:multiLevelType w:val="hybridMultilevel"/>
    <w:tmpl w:val="8B9A0D8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744FD4"/>
    <w:multiLevelType w:val="multilevel"/>
    <w:tmpl w:val="9B30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C2865"/>
    <w:multiLevelType w:val="hybridMultilevel"/>
    <w:tmpl w:val="EE2A6FAA"/>
    <w:lvl w:ilvl="0" w:tplc="EB20E076">
      <w:start w:val="1"/>
      <w:numFmt w:val="lowerLetter"/>
      <w:pStyle w:val="Titre3"/>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5" w15:restartNumberingAfterBreak="0">
    <w:nsid w:val="61A96837"/>
    <w:multiLevelType w:val="hybridMultilevel"/>
    <w:tmpl w:val="7A044EF0"/>
    <w:lvl w:ilvl="0" w:tplc="B40A7682">
      <w:start w:val="1"/>
      <w:numFmt w:val="upperRoman"/>
      <w:pStyle w:val="Titre1"/>
      <w:lvlText w:val="%1."/>
      <w:lvlJc w:val="right"/>
      <w:pPr>
        <w:ind w:left="360"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711B589C"/>
    <w:multiLevelType w:val="hybridMultilevel"/>
    <w:tmpl w:val="20EC5A28"/>
    <w:lvl w:ilvl="0" w:tplc="149889F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AB6134"/>
    <w:multiLevelType w:val="hybridMultilevel"/>
    <w:tmpl w:val="E65CF276"/>
    <w:lvl w:ilvl="0" w:tplc="1B14112A">
      <w:start w:val="1"/>
      <w:numFmt w:val="decimal"/>
      <w:pStyle w:val="Titre2"/>
      <w:lvlText w:val="%1."/>
      <w:lvlJc w:val="left"/>
      <w:pPr>
        <w:ind w:left="1068"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8" w15:restartNumberingAfterBreak="0">
    <w:nsid w:val="7EEF7DD6"/>
    <w:multiLevelType w:val="hybridMultilevel"/>
    <w:tmpl w:val="BD8E6722"/>
    <w:lvl w:ilvl="0" w:tplc="01464AF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5"/>
  </w:num>
  <w:num w:numId="5">
    <w:abstractNumId w:val="5"/>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num>
  <w:num w:numId="10">
    <w:abstractNumId w:val="5"/>
    <w:lvlOverride w:ilvl="0">
      <w:startOverride w:val="1"/>
    </w:lvlOverride>
  </w:num>
  <w:num w:numId="11">
    <w:abstractNumId w:val="7"/>
  </w:num>
  <w:num w:numId="12">
    <w:abstractNumId w:val="7"/>
    <w:lvlOverride w:ilvl="0">
      <w:startOverride w:val="1"/>
    </w:lvlOverride>
  </w:num>
  <w:num w:numId="13">
    <w:abstractNumId w:val="7"/>
    <w:lvlOverride w:ilvl="0">
      <w:startOverride w:val="1"/>
    </w:lvlOverride>
  </w:num>
  <w:num w:numId="14">
    <w:abstractNumId w:val="8"/>
  </w:num>
  <w:num w:numId="15">
    <w:abstractNumId w:val="1"/>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4"/>
  </w:num>
  <w:num w:numId="20">
    <w:abstractNumId w:val="4"/>
    <w:lvlOverride w:ilvl="0">
      <w:startOverride w:val="1"/>
    </w:lvlOverride>
  </w:num>
  <w:num w:numId="21">
    <w:abstractNumId w:val="4"/>
    <w:lvlOverride w:ilvl="0">
      <w:startOverride w:val="1"/>
    </w:lvlOverride>
  </w:num>
  <w:num w:numId="22">
    <w:abstractNumId w:val="7"/>
    <w:lvlOverride w:ilvl="0">
      <w:startOverride w:val="1"/>
    </w:lvlOverride>
  </w:num>
  <w:num w:numId="23">
    <w:abstractNumId w:val="4"/>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Diallo">
    <w15:presenceInfo w15:providerId="Windows Live" w15:userId="848572b156f6fb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4B"/>
    <w:rsid w:val="0001204D"/>
    <w:rsid w:val="00023B9F"/>
    <w:rsid w:val="00035F75"/>
    <w:rsid w:val="00040218"/>
    <w:rsid w:val="00041154"/>
    <w:rsid w:val="00043AAD"/>
    <w:rsid w:val="0004617B"/>
    <w:rsid w:val="00051FB0"/>
    <w:rsid w:val="000527C5"/>
    <w:rsid w:val="00055B33"/>
    <w:rsid w:val="00066BE9"/>
    <w:rsid w:val="000813AD"/>
    <w:rsid w:val="00087B4C"/>
    <w:rsid w:val="00096E27"/>
    <w:rsid w:val="000A034B"/>
    <w:rsid w:val="000B03F0"/>
    <w:rsid w:val="000F65F7"/>
    <w:rsid w:val="001024C0"/>
    <w:rsid w:val="00104320"/>
    <w:rsid w:val="0011024A"/>
    <w:rsid w:val="00122109"/>
    <w:rsid w:val="0012694E"/>
    <w:rsid w:val="00140EEE"/>
    <w:rsid w:val="00141FF3"/>
    <w:rsid w:val="00150B86"/>
    <w:rsid w:val="00154DDC"/>
    <w:rsid w:val="001646CD"/>
    <w:rsid w:val="001770B2"/>
    <w:rsid w:val="00181EEC"/>
    <w:rsid w:val="00186B5C"/>
    <w:rsid w:val="00192CF7"/>
    <w:rsid w:val="001B258B"/>
    <w:rsid w:val="001B353B"/>
    <w:rsid w:val="001B443E"/>
    <w:rsid w:val="001E0C8B"/>
    <w:rsid w:val="001E420B"/>
    <w:rsid w:val="001E530A"/>
    <w:rsid w:val="00200C74"/>
    <w:rsid w:val="0020685F"/>
    <w:rsid w:val="00207D94"/>
    <w:rsid w:val="00224533"/>
    <w:rsid w:val="0022456B"/>
    <w:rsid w:val="002326AB"/>
    <w:rsid w:val="00233FF5"/>
    <w:rsid w:val="00234174"/>
    <w:rsid w:val="0024612C"/>
    <w:rsid w:val="002468D3"/>
    <w:rsid w:val="002669D3"/>
    <w:rsid w:val="002841B1"/>
    <w:rsid w:val="002A72AF"/>
    <w:rsid w:val="002C1BB4"/>
    <w:rsid w:val="002C4E0D"/>
    <w:rsid w:val="002D18A6"/>
    <w:rsid w:val="002D2880"/>
    <w:rsid w:val="002D5D46"/>
    <w:rsid w:val="002E02B4"/>
    <w:rsid w:val="002E41D7"/>
    <w:rsid w:val="002E5D57"/>
    <w:rsid w:val="002F0DFC"/>
    <w:rsid w:val="00306644"/>
    <w:rsid w:val="00316E52"/>
    <w:rsid w:val="0032031B"/>
    <w:rsid w:val="00323E3C"/>
    <w:rsid w:val="003277A1"/>
    <w:rsid w:val="0033182B"/>
    <w:rsid w:val="003333C8"/>
    <w:rsid w:val="00333880"/>
    <w:rsid w:val="00335A92"/>
    <w:rsid w:val="003402F7"/>
    <w:rsid w:val="0034470E"/>
    <w:rsid w:val="0034507F"/>
    <w:rsid w:val="00345DEF"/>
    <w:rsid w:val="0036257F"/>
    <w:rsid w:val="0036386D"/>
    <w:rsid w:val="00364634"/>
    <w:rsid w:val="003833E7"/>
    <w:rsid w:val="003845F5"/>
    <w:rsid w:val="00386D35"/>
    <w:rsid w:val="0039173A"/>
    <w:rsid w:val="003A0498"/>
    <w:rsid w:val="003B0E8F"/>
    <w:rsid w:val="003C3DE0"/>
    <w:rsid w:val="003D332E"/>
    <w:rsid w:val="003D56FC"/>
    <w:rsid w:val="003E059D"/>
    <w:rsid w:val="003E4CBC"/>
    <w:rsid w:val="003E59CD"/>
    <w:rsid w:val="003F0F07"/>
    <w:rsid w:val="003F41CF"/>
    <w:rsid w:val="00406BBB"/>
    <w:rsid w:val="004249F3"/>
    <w:rsid w:val="004277ED"/>
    <w:rsid w:val="00431D04"/>
    <w:rsid w:val="004379D1"/>
    <w:rsid w:val="00437F35"/>
    <w:rsid w:val="00454E14"/>
    <w:rsid w:val="0046383B"/>
    <w:rsid w:val="004669FB"/>
    <w:rsid w:val="004759CA"/>
    <w:rsid w:val="004A245A"/>
    <w:rsid w:val="004B2E4A"/>
    <w:rsid w:val="004B7691"/>
    <w:rsid w:val="004C322A"/>
    <w:rsid w:val="004E1F58"/>
    <w:rsid w:val="004E30EE"/>
    <w:rsid w:val="004E399E"/>
    <w:rsid w:val="004E5452"/>
    <w:rsid w:val="004F44C5"/>
    <w:rsid w:val="004F76E6"/>
    <w:rsid w:val="00501AD8"/>
    <w:rsid w:val="005053E5"/>
    <w:rsid w:val="0050697F"/>
    <w:rsid w:val="0051172D"/>
    <w:rsid w:val="005151EC"/>
    <w:rsid w:val="00523461"/>
    <w:rsid w:val="00524FF5"/>
    <w:rsid w:val="0052535A"/>
    <w:rsid w:val="00530370"/>
    <w:rsid w:val="005403B1"/>
    <w:rsid w:val="00540BF6"/>
    <w:rsid w:val="005411B9"/>
    <w:rsid w:val="005508E7"/>
    <w:rsid w:val="00550FBE"/>
    <w:rsid w:val="00551449"/>
    <w:rsid w:val="00552E70"/>
    <w:rsid w:val="00553DEB"/>
    <w:rsid w:val="00560F48"/>
    <w:rsid w:val="00563C13"/>
    <w:rsid w:val="00567E43"/>
    <w:rsid w:val="00571F96"/>
    <w:rsid w:val="005739F3"/>
    <w:rsid w:val="00574F48"/>
    <w:rsid w:val="0057504B"/>
    <w:rsid w:val="0057735F"/>
    <w:rsid w:val="005950A2"/>
    <w:rsid w:val="005A05EF"/>
    <w:rsid w:val="005A1D48"/>
    <w:rsid w:val="005C4A16"/>
    <w:rsid w:val="005C73B5"/>
    <w:rsid w:val="005C7B82"/>
    <w:rsid w:val="005E09FC"/>
    <w:rsid w:val="005E34A5"/>
    <w:rsid w:val="005E5A39"/>
    <w:rsid w:val="00600218"/>
    <w:rsid w:val="0060212B"/>
    <w:rsid w:val="00603426"/>
    <w:rsid w:val="00607948"/>
    <w:rsid w:val="006146B8"/>
    <w:rsid w:val="006159E0"/>
    <w:rsid w:val="006258CE"/>
    <w:rsid w:val="00626F11"/>
    <w:rsid w:val="00635309"/>
    <w:rsid w:val="00655760"/>
    <w:rsid w:val="0065579C"/>
    <w:rsid w:val="00670FF9"/>
    <w:rsid w:val="00681FB8"/>
    <w:rsid w:val="006867A8"/>
    <w:rsid w:val="006925AB"/>
    <w:rsid w:val="006A4F1C"/>
    <w:rsid w:val="006A68C5"/>
    <w:rsid w:val="006B045C"/>
    <w:rsid w:val="006C026F"/>
    <w:rsid w:val="006C0530"/>
    <w:rsid w:val="006D52CD"/>
    <w:rsid w:val="006E6317"/>
    <w:rsid w:val="006F6EB5"/>
    <w:rsid w:val="00702DF9"/>
    <w:rsid w:val="007203FE"/>
    <w:rsid w:val="00724303"/>
    <w:rsid w:val="00725BE5"/>
    <w:rsid w:val="00727FCC"/>
    <w:rsid w:val="007414BE"/>
    <w:rsid w:val="00744A5E"/>
    <w:rsid w:val="007466A4"/>
    <w:rsid w:val="00771F82"/>
    <w:rsid w:val="00774A1E"/>
    <w:rsid w:val="00775300"/>
    <w:rsid w:val="0078220C"/>
    <w:rsid w:val="0078505C"/>
    <w:rsid w:val="00787C61"/>
    <w:rsid w:val="0079591F"/>
    <w:rsid w:val="007A1639"/>
    <w:rsid w:val="007A35A5"/>
    <w:rsid w:val="007A64E2"/>
    <w:rsid w:val="007A7A99"/>
    <w:rsid w:val="007B6A40"/>
    <w:rsid w:val="007C08CD"/>
    <w:rsid w:val="007C3B0C"/>
    <w:rsid w:val="007C67F8"/>
    <w:rsid w:val="007D7DD8"/>
    <w:rsid w:val="007E00F6"/>
    <w:rsid w:val="007F56C9"/>
    <w:rsid w:val="00804DE9"/>
    <w:rsid w:val="0081229A"/>
    <w:rsid w:val="00814392"/>
    <w:rsid w:val="008227ED"/>
    <w:rsid w:val="00826A7C"/>
    <w:rsid w:val="008352F2"/>
    <w:rsid w:val="00846107"/>
    <w:rsid w:val="00854B20"/>
    <w:rsid w:val="00855ADE"/>
    <w:rsid w:val="00857BDE"/>
    <w:rsid w:val="00861961"/>
    <w:rsid w:val="00874093"/>
    <w:rsid w:val="00876F64"/>
    <w:rsid w:val="00885E28"/>
    <w:rsid w:val="008872CA"/>
    <w:rsid w:val="00891EB1"/>
    <w:rsid w:val="00893235"/>
    <w:rsid w:val="008937B0"/>
    <w:rsid w:val="008A2DFB"/>
    <w:rsid w:val="008A6351"/>
    <w:rsid w:val="008C2278"/>
    <w:rsid w:val="008C54F9"/>
    <w:rsid w:val="008C6902"/>
    <w:rsid w:val="008C7F35"/>
    <w:rsid w:val="008D1B89"/>
    <w:rsid w:val="008D33DF"/>
    <w:rsid w:val="008D40DB"/>
    <w:rsid w:val="008D6147"/>
    <w:rsid w:val="008D6CCA"/>
    <w:rsid w:val="008E5048"/>
    <w:rsid w:val="008E5E92"/>
    <w:rsid w:val="008F066E"/>
    <w:rsid w:val="008F1284"/>
    <w:rsid w:val="008F6AB8"/>
    <w:rsid w:val="0090624B"/>
    <w:rsid w:val="009133C6"/>
    <w:rsid w:val="00924D43"/>
    <w:rsid w:val="009256F2"/>
    <w:rsid w:val="00926E5D"/>
    <w:rsid w:val="009402E8"/>
    <w:rsid w:val="009408B1"/>
    <w:rsid w:val="009466BB"/>
    <w:rsid w:val="00947EC2"/>
    <w:rsid w:val="00956A9F"/>
    <w:rsid w:val="009741EB"/>
    <w:rsid w:val="00986EAE"/>
    <w:rsid w:val="00995701"/>
    <w:rsid w:val="009964D3"/>
    <w:rsid w:val="009A119F"/>
    <w:rsid w:val="009A124B"/>
    <w:rsid w:val="009B1470"/>
    <w:rsid w:val="009C428F"/>
    <w:rsid w:val="009E0135"/>
    <w:rsid w:val="009E0FA3"/>
    <w:rsid w:val="009E1829"/>
    <w:rsid w:val="009E3FA3"/>
    <w:rsid w:val="009E58C9"/>
    <w:rsid w:val="009E6297"/>
    <w:rsid w:val="009E634A"/>
    <w:rsid w:val="009F008C"/>
    <w:rsid w:val="00A20887"/>
    <w:rsid w:val="00A252E8"/>
    <w:rsid w:val="00A25F28"/>
    <w:rsid w:val="00A27109"/>
    <w:rsid w:val="00A338E7"/>
    <w:rsid w:val="00A40214"/>
    <w:rsid w:val="00A42130"/>
    <w:rsid w:val="00A4413A"/>
    <w:rsid w:val="00A55484"/>
    <w:rsid w:val="00A6083C"/>
    <w:rsid w:val="00A626E9"/>
    <w:rsid w:val="00A70FE1"/>
    <w:rsid w:val="00A82188"/>
    <w:rsid w:val="00A821E7"/>
    <w:rsid w:val="00A8371F"/>
    <w:rsid w:val="00A85B61"/>
    <w:rsid w:val="00A9291B"/>
    <w:rsid w:val="00A93B9F"/>
    <w:rsid w:val="00A96ECD"/>
    <w:rsid w:val="00AB0FA6"/>
    <w:rsid w:val="00AB345B"/>
    <w:rsid w:val="00AB37EB"/>
    <w:rsid w:val="00AB7EE9"/>
    <w:rsid w:val="00AC5C4C"/>
    <w:rsid w:val="00AC6604"/>
    <w:rsid w:val="00AD0263"/>
    <w:rsid w:val="00AD1C70"/>
    <w:rsid w:val="00AE5080"/>
    <w:rsid w:val="00AE7DA7"/>
    <w:rsid w:val="00AF5048"/>
    <w:rsid w:val="00AF5E8E"/>
    <w:rsid w:val="00B05780"/>
    <w:rsid w:val="00B132CC"/>
    <w:rsid w:val="00B20375"/>
    <w:rsid w:val="00B32808"/>
    <w:rsid w:val="00B3452D"/>
    <w:rsid w:val="00B43089"/>
    <w:rsid w:val="00B432E7"/>
    <w:rsid w:val="00B44E85"/>
    <w:rsid w:val="00B54B8B"/>
    <w:rsid w:val="00B57652"/>
    <w:rsid w:val="00B614FA"/>
    <w:rsid w:val="00B77FBC"/>
    <w:rsid w:val="00B82B2D"/>
    <w:rsid w:val="00B83FE5"/>
    <w:rsid w:val="00B84BC6"/>
    <w:rsid w:val="00B87663"/>
    <w:rsid w:val="00B94076"/>
    <w:rsid w:val="00BA188C"/>
    <w:rsid w:val="00BA3A08"/>
    <w:rsid w:val="00BB4DDC"/>
    <w:rsid w:val="00BC7241"/>
    <w:rsid w:val="00BD08C2"/>
    <w:rsid w:val="00BD5C9A"/>
    <w:rsid w:val="00BF1047"/>
    <w:rsid w:val="00BF3935"/>
    <w:rsid w:val="00BF646B"/>
    <w:rsid w:val="00C03CC1"/>
    <w:rsid w:val="00C04FE6"/>
    <w:rsid w:val="00C11254"/>
    <w:rsid w:val="00C1490B"/>
    <w:rsid w:val="00C201A0"/>
    <w:rsid w:val="00C25100"/>
    <w:rsid w:val="00C261BD"/>
    <w:rsid w:val="00C346D6"/>
    <w:rsid w:val="00C35A2D"/>
    <w:rsid w:val="00C40A8C"/>
    <w:rsid w:val="00C43CA4"/>
    <w:rsid w:val="00C5168D"/>
    <w:rsid w:val="00C54676"/>
    <w:rsid w:val="00C56196"/>
    <w:rsid w:val="00C606AA"/>
    <w:rsid w:val="00C71751"/>
    <w:rsid w:val="00CB1352"/>
    <w:rsid w:val="00CB2005"/>
    <w:rsid w:val="00CB670E"/>
    <w:rsid w:val="00CC381B"/>
    <w:rsid w:val="00CC7831"/>
    <w:rsid w:val="00CD04E3"/>
    <w:rsid w:val="00CE3EE9"/>
    <w:rsid w:val="00CE7C80"/>
    <w:rsid w:val="00CF3DC9"/>
    <w:rsid w:val="00CF501B"/>
    <w:rsid w:val="00D039FD"/>
    <w:rsid w:val="00D05541"/>
    <w:rsid w:val="00D07C8D"/>
    <w:rsid w:val="00D158B4"/>
    <w:rsid w:val="00D2183A"/>
    <w:rsid w:val="00D33B6C"/>
    <w:rsid w:val="00D531FB"/>
    <w:rsid w:val="00D53607"/>
    <w:rsid w:val="00D545B2"/>
    <w:rsid w:val="00D60B21"/>
    <w:rsid w:val="00D63B1A"/>
    <w:rsid w:val="00DA48B0"/>
    <w:rsid w:val="00DB049C"/>
    <w:rsid w:val="00DB1EEE"/>
    <w:rsid w:val="00DD34DA"/>
    <w:rsid w:val="00E00AAF"/>
    <w:rsid w:val="00E062C9"/>
    <w:rsid w:val="00E15947"/>
    <w:rsid w:val="00E317BA"/>
    <w:rsid w:val="00E37474"/>
    <w:rsid w:val="00E4055C"/>
    <w:rsid w:val="00E449C7"/>
    <w:rsid w:val="00E46992"/>
    <w:rsid w:val="00E50735"/>
    <w:rsid w:val="00E56D56"/>
    <w:rsid w:val="00E64CEB"/>
    <w:rsid w:val="00E72C7D"/>
    <w:rsid w:val="00E85CFD"/>
    <w:rsid w:val="00E85E10"/>
    <w:rsid w:val="00E867E5"/>
    <w:rsid w:val="00EA1734"/>
    <w:rsid w:val="00EA1802"/>
    <w:rsid w:val="00EA32A3"/>
    <w:rsid w:val="00EA477E"/>
    <w:rsid w:val="00EB56AC"/>
    <w:rsid w:val="00EB770F"/>
    <w:rsid w:val="00EC1888"/>
    <w:rsid w:val="00EE3DA4"/>
    <w:rsid w:val="00EF636F"/>
    <w:rsid w:val="00EF6D01"/>
    <w:rsid w:val="00F02A37"/>
    <w:rsid w:val="00F13ECB"/>
    <w:rsid w:val="00F14167"/>
    <w:rsid w:val="00F170BB"/>
    <w:rsid w:val="00F213A3"/>
    <w:rsid w:val="00F2411C"/>
    <w:rsid w:val="00F260BC"/>
    <w:rsid w:val="00F33A31"/>
    <w:rsid w:val="00F3577E"/>
    <w:rsid w:val="00F5271F"/>
    <w:rsid w:val="00F632DE"/>
    <w:rsid w:val="00F66608"/>
    <w:rsid w:val="00F77FB7"/>
    <w:rsid w:val="00FA5DA4"/>
    <w:rsid w:val="00FB4A7C"/>
    <w:rsid w:val="00FB7E61"/>
    <w:rsid w:val="00FC322E"/>
    <w:rsid w:val="00FD440F"/>
    <w:rsid w:val="00FE6621"/>
    <w:rsid w:val="00FE763A"/>
    <w:rsid w:val="00FF4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8DA49"/>
  <w15:chartTrackingRefBased/>
  <w15:docId w15:val="{764BA562-2CBC-45D3-8CFD-73D2E11B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66E"/>
    <w:pPr>
      <w:spacing w:line="360" w:lineRule="auto"/>
    </w:pPr>
    <w:rPr>
      <w:rFonts w:ascii="Times New Roman" w:hAnsi="Times New Roman"/>
      <w:sz w:val="24"/>
    </w:rPr>
  </w:style>
  <w:style w:type="paragraph" w:styleId="Titre1">
    <w:name w:val="heading 1"/>
    <w:basedOn w:val="Normal"/>
    <w:next w:val="Normal"/>
    <w:link w:val="Titre1Car"/>
    <w:autoRedefine/>
    <w:uiPriority w:val="9"/>
    <w:qFormat/>
    <w:rsid w:val="005E34A5"/>
    <w:pPr>
      <w:keepNext/>
      <w:keepLines/>
      <w:numPr>
        <w:numId w:val="4"/>
      </w:numPr>
      <w:spacing w:before="360" w:after="240" w:line="240" w:lineRule="auto"/>
      <w:ind w:left="357" w:hanging="357"/>
      <w:jc w:val="both"/>
      <w:outlineLvl w:val="0"/>
    </w:pPr>
    <w:rPr>
      <w:rFonts w:eastAsia="Times New Roman" w:cstheme="majorBidi"/>
      <w:b/>
      <w:color w:val="2F5496" w:themeColor="accent1" w:themeShade="BF"/>
      <w:sz w:val="28"/>
      <w:szCs w:val="32"/>
      <w:u w:val="single"/>
      <w:lang w:eastAsia="fr-FR"/>
    </w:rPr>
  </w:style>
  <w:style w:type="paragraph" w:styleId="Titre2">
    <w:name w:val="heading 2"/>
    <w:basedOn w:val="Normal"/>
    <w:next w:val="Normal"/>
    <w:link w:val="Titre2Car"/>
    <w:autoRedefine/>
    <w:uiPriority w:val="9"/>
    <w:unhideWhenUsed/>
    <w:qFormat/>
    <w:rsid w:val="00FB4A7C"/>
    <w:pPr>
      <w:keepNext/>
      <w:keepLines/>
      <w:numPr>
        <w:numId w:val="11"/>
      </w:numPr>
      <w:spacing w:before="120" w:after="0" w:line="480" w:lineRule="auto"/>
      <w:jc w:val="both"/>
      <w:outlineLvl w:val="1"/>
    </w:pPr>
    <w:rPr>
      <w:rFonts w:eastAsia="Times New Roman" w:cstheme="majorBidi"/>
      <w:b/>
      <w:color w:val="4472C4" w:themeColor="accent1"/>
      <w:sz w:val="28"/>
      <w:szCs w:val="28"/>
      <w:lang w:eastAsia="fr-FR"/>
    </w:rPr>
  </w:style>
  <w:style w:type="paragraph" w:styleId="Titre3">
    <w:name w:val="heading 3"/>
    <w:basedOn w:val="Normal"/>
    <w:next w:val="Normal"/>
    <w:link w:val="Titre3Car"/>
    <w:uiPriority w:val="9"/>
    <w:unhideWhenUsed/>
    <w:qFormat/>
    <w:rsid w:val="00333880"/>
    <w:pPr>
      <w:keepNext/>
      <w:keepLines/>
      <w:numPr>
        <w:numId w:val="23"/>
      </w:numPr>
      <w:spacing w:before="240" w:after="0"/>
      <w:jc w:val="both"/>
      <w:outlineLvl w:val="2"/>
    </w:pPr>
    <w:rPr>
      <w:rFonts w:eastAsiaTheme="majorEastAsia" w:cstheme="majorBidi"/>
      <w:color w:val="4472C4" w:themeColor="accent1"/>
      <w:sz w:val="26"/>
      <w:szCs w:val="24"/>
    </w:rPr>
  </w:style>
  <w:style w:type="paragraph" w:styleId="Titre4">
    <w:name w:val="heading 4"/>
    <w:basedOn w:val="Normal"/>
    <w:next w:val="Normal"/>
    <w:link w:val="Titre4Car"/>
    <w:uiPriority w:val="9"/>
    <w:unhideWhenUsed/>
    <w:qFormat/>
    <w:rsid w:val="00BB4DDC"/>
    <w:pPr>
      <w:spacing w:before="40" w:after="0"/>
      <w:jc w:val="both"/>
      <w:outlineLvl w:val="3"/>
    </w:pPr>
    <w:rPr>
      <w:rFonts w:eastAsiaTheme="majorEastAsia" w:cstheme="majorBidi"/>
      <w:b/>
      <w:iCs/>
      <w:color w:val="2F5496" w:themeColor="accent1" w:themeShade="BF"/>
    </w:rPr>
  </w:style>
  <w:style w:type="paragraph" w:styleId="Titre5">
    <w:name w:val="heading 5"/>
    <w:basedOn w:val="Normal"/>
    <w:next w:val="Normal"/>
    <w:link w:val="Titre5Car"/>
    <w:uiPriority w:val="9"/>
    <w:unhideWhenUsed/>
    <w:qFormat/>
    <w:rsid w:val="003D56F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926E5D"/>
    <w:pPr>
      <w:spacing w:after="200" w:line="240" w:lineRule="auto"/>
    </w:pPr>
    <w:rPr>
      <w:i/>
      <w:iCs/>
      <w:color w:val="44546A" w:themeColor="text2"/>
      <w:sz w:val="18"/>
      <w:szCs w:val="18"/>
    </w:rPr>
  </w:style>
  <w:style w:type="character" w:customStyle="1" w:styleId="fontstyle01">
    <w:name w:val="fontstyle01"/>
    <w:basedOn w:val="Policepardfaut"/>
    <w:rsid w:val="00D60B21"/>
    <w:rPr>
      <w:rFonts w:ascii="TimesNewRomanPSMT" w:hAnsi="TimesNewRomanPSMT" w:hint="default"/>
      <w:b w:val="0"/>
      <w:bCs w:val="0"/>
      <w:i w:val="0"/>
      <w:iCs w:val="0"/>
      <w:color w:val="2E74B5"/>
      <w:sz w:val="28"/>
      <w:szCs w:val="28"/>
    </w:rPr>
  </w:style>
  <w:style w:type="character" w:styleId="Textedelespacerserv">
    <w:name w:val="Placeholder Text"/>
    <w:basedOn w:val="Policepardfaut"/>
    <w:uiPriority w:val="99"/>
    <w:semiHidden/>
    <w:rsid w:val="009E0135"/>
    <w:rPr>
      <w:color w:val="808080"/>
    </w:rPr>
  </w:style>
  <w:style w:type="paragraph" w:styleId="Tabledesillustrations">
    <w:name w:val="table of figures"/>
    <w:basedOn w:val="Normal"/>
    <w:next w:val="Normal"/>
    <w:uiPriority w:val="99"/>
    <w:unhideWhenUsed/>
    <w:rsid w:val="00364634"/>
    <w:pPr>
      <w:spacing w:after="0"/>
    </w:pPr>
  </w:style>
  <w:style w:type="character" w:customStyle="1" w:styleId="Titre1Car">
    <w:name w:val="Titre 1 Car"/>
    <w:basedOn w:val="Policepardfaut"/>
    <w:link w:val="Titre1"/>
    <w:uiPriority w:val="9"/>
    <w:rsid w:val="005E34A5"/>
    <w:rPr>
      <w:rFonts w:ascii="Times New Roman" w:eastAsia="Times New Roman" w:hAnsi="Times New Roman" w:cstheme="majorBidi"/>
      <w:b/>
      <w:color w:val="2F5496" w:themeColor="accent1" w:themeShade="BF"/>
      <w:sz w:val="28"/>
      <w:szCs w:val="32"/>
      <w:u w:val="single"/>
      <w:lang w:eastAsia="fr-FR"/>
    </w:rPr>
  </w:style>
  <w:style w:type="character" w:customStyle="1" w:styleId="Titre2Car">
    <w:name w:val="Titre 2 Car"/>
    <w:basedOn w:val="Policepardfaut"/>
    <w:link w:val="Titre2"/>
    <w:uiPriority w:val="9"/>
    <w:rsid w:val="00FB4A7C"/>
    <w:rPr>
      <w:rFonts w:ascii="Times New Roman" w:eastAsia="Times New Roman" w:hAnsi="Times New Roman" w:cstheme="majorBidi"/>
      <w:b/>
      <w:color w:val="4472C4" w:themeColor="accent1"/>
      <w:sz w:val="28"/>
      <w:szCs w:val="28"/>
      <w:lang w:eastAsia="fr-FR"/>
    </w:rPr>
  </w:style>
  <w:style w:type="paragraph" w:styleId="En-ttedetabledesmatires">
    <w:name w:val="TOC Heading"/>
    <w:basedOn w:val="Titre1"/>
    <w:next w:val="Normal"/>
    <w:uiPriority w:val="39"/>
    <w:unhideWhenUsed/>
    <w:qFormat/>
    <w:rsid w:val="00D2183A"/>
    <w:pPr>
      <w:numPr>
        <w:numId w:val="0"/>
      </w:numPr>
      <w:spacing w:before="240" w:after="0" w:line="259" w:lineRule="auto"/>
      <w:jc w:val="left"/>
      <w:outlineLvl w:val="9"/>
    </w:pPr>
    <w:rPr>
      <w:rFonts w:asciiTheme="majorHAnsi" w:hAnsiTheme="majorHAnsi"/>
      <w:sz w:val="32"/>
    </w:rPr>
  </w:style>
  <w:style w:type="paragraph" w:styleId="TM1">
    <w:name w:val="toc 1"/>
    <w:basedOn w:val="Normal"/>
    <w:next w:val="Normal"/>
    <w:autoRedefine/>
    <w:uiPriority w:val="39"/>
    <w:unhideWhenUsed/>
    <w:rsid w:val="00D2183A"/>
    <w:pPr>
      <w:spacing w:after="100"/>
    </w:pPr>
  </w:style>
  <w:style w:type="paragraph" w:styleId="TM2">
    <w:name w:val="toc 2"/>
    <w:basedOn w:val="Normal"/>
    <w:next w:val="Normal"/>
    <w:autoRedefine/>
    <w:uiPriority w:val="39"/>
    <w:unhideWhenUsed/>
    <w:rsid w:val="00D2183A"/>
    <w:pPr>
      <w:spacing w:after="100"/>
      <w:ind w:left="240"/>
    </w:pPr>
  </w:style>
  <w:style w:type="character" w:styleId="Lienhypertexte">
    <w:name w:val="Hyperlink"/>
    <w:basedOn w:val="Policepardfaut"/>
    <w:uiPriority w:val="99"/>
    <w:unhideWhenUsed/>
    <w:rsid w:val="00D2183A"/>
    <w:rPr>
      <w:color w:val="0563C1" w:themeColor="hyperlink"/>
      <w:u w:val="single"/>
    </w:rPr>
  </w:style>
  <w:style w:type="paragraph" w:styleId="TM3">
    <w:name w:val="toc 3"/>
    <w:basedOn w:val="Normal"/>
    <w:next w:val="Normal"/>
    <w:autoRedefine/>
    <w:uiPriority w:val="39"/>
    <w:unhideWhenUsed/>
    <w:rsid w:val="006F6EB5"/>
    <w:pPr>
      <w:spacing w:after="100" w:line="259" w:lineRule="auto"/>
      <w:ind w:left="440"/>
    </w:pPr>
    <w:rPr>
      <w:rFonts w:asciiTheme="minorHAnsi" w:eastAsiaTheme="minorEastAsia" w:hAnsiTheme="minorHAnsi" w:cs="Times New Roman"/>
      <w:sz w:val="22"/>
      <w:lang w:eastAsia="fr-FR"/>
    </w:rPr>
  </w:style>
  <w:style w:type="character" w:customStyle="1" w:styleId="Titre3Car">
    <w:name w:val="Titre 3 Car"/>
    <w:basedOn w:val="Policepardfaut"/>
    <w:link w:val="Titre3"/>
    <w:uiPriority w:val="9"/>
    <w:rsid w:val="00333880"/>
    <w:rPr>
      <w:rFonts w:ascii="Times New Roman" w:eastAsiaTheme="majorEastAsia" w:hAnsi="Times New Roman" w:cstheme="majorBidi"/>
      <w:color w:val="4472C4" w:themeColor="accent1"/>
      <w:sz w:val="26"/>
      <w:szCs w:val="24"/>
    </w:rPr>
  </w:style>
  <w:style w:type="character" w:customStyle="1" w:styleId="Titre4Car">
    <w:name w:val="Titre 4 Car"/>
    <w:basedOn w:val="Policepardfaut"/>
    <w:link w:val="Titre4"/>
    <w:uiPriority w:val="9"/>
    <w:rsid w:val="00BB4DDC"/>
    <w:rPr>
      <w:rFonts w:ascii="Times New Roman" w:eastAsiaTheme="majorEastAsia" w:hAnsi="Times New Roman" w:cstheme="majorBidi"/>
      <w:b/>
      <w:iCs/>
      <w:color w:val="2F5496" w:themeColor="accent1" w:themeShade="BF"/>
      <w:sz w:val="24"/>
    </w:rPr>
  </w:style>
  <w:style w:type="character" w:customStyle="1" w:styleId="Titre5Car">
    <w:name w:val="Titre 5 Car"/>
    <w:basedOn w:val="Policepardfaut"/>
    <w:link w:val="Titre5"/>
    <w:uiPriority w:val="9"/>
    <w:rsid w:val="003D56FC"/>
    <w:rPr>
      <w:rFonts w:asciiTheme="majorHAnsi" w:eastAsiaTheme="majorEastAsia" w:hAnsiTheme="majorHAnsi" w:cstheme="majorBidi"/>
      <w:color w:val="2F5496" w:themeColor="accent1" w:themeShade="BF"/>
      <w:sz w:val="24"/>
    </w:rPr>
  </w:style>
  <w:style w:type="paragraph" w:styleId="Titre">
    <w:name w:val="Title"/>
    <w:basedOn w:val="Normal"/>
    <w:next w:val="Normal"/>
    <w:link w:val="TitreCar"/>
    <w:uiPriority w:val="10"/>
    <w:qFormat/>
    <w:rsid w:val="00BB4DDC"/>
    <w:pPr>
      <w:spacing w:after="0"/>
      <w:contextualSpacing/>
      <w:jc w:val="both"/>
    </w:pPr>
    <w:rPr>
      <w:rFonts w:eastAsiaTheme="majorEastAsia" w:cstheme="majorBidi"/>
      <w:b/>
      <w:color w:val="4472C4" w:themeColor="accent1"/>
      <w:spacing w:val="-10"/>
      <w:kern w:val="28"/>
      <w:sz w:val="28"/>
      <w:szCs w:val="56"/>
    </w:rPr>
  </w:style>
  <w:style w:type="character" w:customStyle="1" w:styleId="TitreCar">
    <w:name w:val="Titre Car"/>
    <w:basedOn w:val="Policepardfaut"/>
    <w:link w:val="Titre"/>
    <w:uiPriority w:val="10"/>
    <w:rsid w:val="00BB4DDC"/>
    <w:rPr>
      <w:rFonts w:ascii="Times New Roman" w:eastAsiaTheme="majorEastAsia" w:hAnsi="Times New Roman" w:cstheme="majorBidi"/>
      <w:b/>
      <w:color w:val="4472C4" w:themeColor="accent1"/>
      <w:spacing w:val="-10"/>
      <w:kern w:val="28"/>
      <w:sz w:val="28"/>
      <w:szCs w:val="56"/>
    </w:rPr>
  </w:style>
  <w:style w:type="paragraph" w:styleId="En-tte">
    <w:name w:val="header"/>
    <w:basedOn w:val="Normal"/>
    <w:link w:val="En-tteCar"/>
    <w:uiPriority w:val="99"/>
    <w:unhideWhenUsed/>
    <w:rsid w:val="005411B9"/>
    <w:pPr>
      <w:tabs>
        <w:tab w:val="center" w:pos="4536"/>
        <w:tab w:val="right" w:pos="9072"/>
      </w:tabs>
      <w:spacing w:after="0" w:line="240" w:lineRule="auto"/>
    </w:pPr>
  </w:style>
  <w:style w:type="character" w:customStyle="1" w:styleId="En-tteCar">
    <w:name w:val="En-tête Car"/>
    <w:basedOn w:val="Policepardfaut"/>
    <w:link w:val="En-tte"/>
    <w:uiPriority w:val="99"/>
    <w:rsid w:val="005411B9"/>
    <w:rPr>
      <w:rFonts w:ascii="Times New Roman" w:hAnsi="Times New Roman"/>
      <w:sz w:val="24"/>
    </w:rPr>
  </w:style>
  <w:style w:type="paragraph" w:styleId="Pieddepage">
    <w:name w:val="footer"/>
    <w:basedOn w:val="Normal"/>
    <w:link w:val="PieddepageCar"/>
    <w:uiPriority w:val="99"/>
    <w:unhideWhenUsed/>
    <w:rsid w:val="005411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11B9"/>
    <w:rPr>
      <w:rFonts w:ascii="Times New Roman" w:hAnsi="Times New Roman"/>
      <w:sz w:val="24"/>
    </w:rPr>
  </w:style>
  <w:style w:type="paragraph" w:styleId="Paragraphedeliste">
    <w:name w:val="List Paragraph"/>
    <w:basedOn w:val="Normal"/>
    <w:uiPriority w:val="34"/>
    <w:qFormat/>
    <w:rsid w:val="009B1470"/>
    <w:pPr>
      <w:ind w:left="720"/>
      <w:contextualSpacing/>
    </w:pPr>
  </w:style>
  <w:style w:type="character" w:styleId="Marquedecommentaire">
    <w:name w:val="annotation reference"/>
    <w:basedOn w:val="Policepardfaut"/>
    <w:uiPriority w:val="99"/>
    <w:semiHidden/>
    <w:unhideWhenUsed/>
    <w:rsid w:val="008E5048"/>
    <w:rPr>
      <w:sz w:val="16"/>
      <w:szCs w:val="16"/>
    </w:rPr>
  </w:style>
  <w:style w:type="paragraph" w:styleId="Commentaire">
    <w:name w:val="annotation text"/>
    <w:basedOn w:val="Normal"/>
    <w:link w:val="CommentaireCar"/>
    <w:uiPriority w:val="99"/>
    <w:semiHidden/>
    <w:unhideWhenUsed/>
    <w:rsid w:val="008E5048"/>
    <w:pPr>
      <w:spacing w:line="240" w:lineRule="auto"/>
    </w:pPr>
    <w:rPr>
      <w:sz w:val="20"/>
      <w:szCs w:val="20"/>
    </w:rPr>
  </w:style>
  <w:style w:type="character" w:customStyle="1" w:styleId="CommentaireCar">
    <w:name w:val="Commentaire Car"/>
    <w:basedOn w:val="Policepardfaut"/>
    <w:link w:val="Commentaire"/>
    <w:uiPriority w:val="99"/>
    <w:semiHidden/>
    <w:rsid w:val="008E5048"/>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8E5048"/>
    <w:rPr>
      <w:b/>
      <w:bCs/>
    </w:rPr>
  </w:style>
  <w:style w:type="character" w:customStyle="1" w:styleId="ObjetducommentaireCar">
    <w:name w:val="Objet du commentaire Car"/>
    <w:basedOn w:val="CommentaireCar"/>
    <w:link w:val="Objetducommentaire"/>
    <w:uiPriority w:val="99"/>
    <w:semiHidden/>
    <w:rsid w:val="008E5048"/>
    <w:rPr>
      <w:rFonts w:ascii="Times New Roman" w:hAnsi="Times New Roman"/>
      <w:b/>
      <w:bCs/>
      <w:sz w:val="20"/>
      <w:szCs w:val="20"/>
    </w:rPr>
  </w:style>
  <w:style w:type="paragraph" w:styleId="Textedebulles">
    <w:name w:val="Balloon Text"/>
    <w:basedOn w:val="Normal"/>
    <w:link w:val="TextedebullesCar"/>
    <w:uiPriority w:val="99"/>
    <w:semiHidden/>
    <w:unhideWhenUsed/>
    <w:rsid w:val="008E50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50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50109">
      <w:bodyDiv w:val="1"/>
      <w:marLeft w:val="0"/>
      <w:marRight w:val="0"/>
      <w:marTop w:val="0"/>
      <w:marBottom w:val="0"/>
      <w:divBdr>
        <w:top w:val="none" w:sz="0" w:space="0" w:color="auto"/>
        <w:left w:val="none" w:sz="0" w:space="0" w:color="auto"/>
        <w:bottom w:val="none" w:sz="0" w:space="0" w:color="auto"/>
        <w:right w:val="none" w:sz="0" w:space="0" w:color="auto"/>
      </w:divBdr>
    </w:div>
    <w:div w:id="304894059">
      <w:bodyDiv w:val="1"/>
      <w:marLeft w:val="0"/>
      <w:marRight w:val="0"/>
      <w:marTop w:val="0"/>
      <w:marBottom w:val="0"/>
      <w:divBdr>
        <w:top w:val="none" w:sz="0" w:space="0" w:color="auto"/>
        <w:left w:val="none" w:sz="0" w:space="0" w:color="auto"/>
        <w:bottom w:val="none" w:sz="0" w:space="0" w:color="auto"/>
        <w:right w:val="none" w:sz="0" w:space="0" w:color="auto"/>
      </w:divBdr>
    </w:div>
    <w:div w:id="320163297">
      <w:bodyDiv w:val="1"/>
      <w:marLeft w:val="0"/>
      <w:marRight w:val="0"/>
      <w:marTop w:val="0"/>
      <w:marBottom w:val="0"/>
      <w:divBdr>
        <w:top w:val="none" w:sz="0" w:space="0" w:color="auto"/>
        <w:left w:val="none" w:sz="0" w:space="0" w:color="auto"/>
        <w:bottom w:val="none" w:sz="0" w:space="0" w:color="auto"/>
        <w:right w:val="none" w:sz="0" w:space="0" w:color="auto"/>
      </w:divBdr>
    </w:div>
    <w:div w:id="346448117">
      <w:bodyDiv w:val="1"/>
      <w:marLeft w:val="0"/>
      <w:marRight w:val="0"/>
      <w:marTop w:val="0"/>
      <w:marBottom w:val="0"/>
      <w:divBdr>
        <w:top w:val="none" w:sz="0" w:space="0" w:color="auto"/>
        <w:left w:val="none" w:sz="0" w:space="0" w:color="auto"/>
        <w:bottom w:val="none" w:sz="0" w:space="0" w:color="auto"/>
        <w:right w:val="none" w:sz="0" w:space="0" w:color="auto"/>
      </w:divBdr>
    </w:div>
    <w:div w:id="542519638">
      <w:bodyDiv w:val="1"/>
      <w:marLeft w:val="0"/>
      <w:marRight w:val="0"/>
      <w:marTop w:val="0"/>
      <w:marBottom w:val="0"/>
      <w:divBdr>
        <w:top w:val="none" w:sz="0" w:space="0" w:color="auto"/>
        <w:left w:val="none" w:sz="0" w:space="0" w:color="auto"/>
        <w:bottom w:val="none" w:sz="0" w:space="0" w:color="auto"/>
        <w:right w:val="none" w:sz="0" w:space="0" w:color="auto"/>
      </w:divBdr>
    </w:div>
    <w:div w:id="555624114">
      <w:bodyDiv w:val="1"/>
      <w:marLeft w:val="0"/>
      <w:marRight w:val="0"/>
      <w:marTop w:val="0"/>
      <w:marBottom w:val="0"/>
      <w:divBdr>
        <w:top w:val="none" w:sz="0" w:space="0" w:color="auto"/>
        <w:left w:val="none" w:sz="0" w:space="0" w:color="auto"/>
        <w:bottom w:val="none" w:sz="0" w:space="0" w:color="auto"/>
        <w:right w:val="none" w:sz="0" w:space="0" w:color="auto"/>
      </w:divBdr>
    </w:div>
    <w:div w:id="647057036">
      <w:bodyDiv w:val="1"/>
      <w:marLeft w:val="0"/>
      <w:marRight w:val="0"/>
      <w:marTop w:val="0"/>
      <w:marBottom w:val="0"/>
      <w:divBdr>
        <w:top w:val="none" w:sz="0" w:space="0" w:color="auto"/>
        <w:left w:val="none" w:sz="0" w:space="0" w:color="auto"/>
        <w:bottom w:val="none" w:sz="0" w:space="0" w:color="auto"/>
        <w:right w:val="none" w:sz="0" w:space="0" w:color="auto"/>
      </w:divBdr>
    </w:div>
    <w:div w:id="656035659">
      <w:bodyDiv w:val="1"/>
      <w:marLeft w:val="0"/>
      <w:marRight w:val="0"/>
      <w:marTop w:val="0"/>
      <w:marBottom w:val="0"/>
      <w:divBdr>
        <w:top w:val="none" w:sz="0" w:space="0" w:color="auto"/>
        <w:left w:val="none" w:sz="0" w:space="0" w:color="auto"/>
        <w:bottom w:val="none" w:sz="0" w:space="0" w:color="auto"/>
        <w:right w:val="none" w:sz="0" w:space="0" w:color="auto"/>
      </w:divBdr>
    </w:div>
    <w:div w:id="825098705">
      <w:bodyDiv w:val="1"/>
      <w:marLeft w:val="0"/>
      <w:marRight w:val="0"/>
      <w:marTop w:val="0"/>
      <w:marBottom w:val="0"/>
      <w:divBdr>
        <w:top w:val="none" w:sz="0" w:space="0" w:color="auto"/>
        <w:left w:val="none" w:sz="0" w:space="0" w:color="auto"/>
        <w:bottom w:val="none" w:sz="0" w:space="0" w:color="auto"/>
        <w:right w:val="none" w:sz="0" w:space="0" w:color="auto"/>
      </w:divBdr>
    </w:div>
    <w:div w:id="841430082">
      <w:bodyDiv w:val="1"/>
      <w:marLeft w:val="0"/>
      <w:marRight w:val="0"/>
      <w:marTop w:val="0"/>
      <w:marBottom w:val="0"/>
      <w:divBdr>
        <w:top w:val="none" w:sz="0" w:space="0" w:color="auto"/>
        <w:left w:val="none" w:sz="0" w:space="0" w:color="auto"/>
        <w:bottom w:val="none" w:sz="0" w:space="0" w:color="auto"/>
        <w:right w:val="none" w:sz="0" w:space="0" w:color="auto"/>
      </w:divBdr>
    </w:div>
    <w:div w:id="861894390">
      <w:bodyDiv w:val="1"/>
      <w:marLeft w:val="0"/>
      <w:marRight w:val="0"/>
      <w:marTop w:val="0"/>
      <w:marBottom w:val="0"/>
      <w:divBdr>
        <w:top w:val="none" w:sz="0" w:space="0" w:color="auto"/>
        <w:left w:val="none" w:sz="0" w:space="0" w:color="auto"/>
        <w:bottom w:val="none" w:sz="0" w:space="0" w:color="auto"/>
        <w:right w:val="none" w:sz="0" w:space="0" w:color="auto"/>
      </w:divBdr>
    </w:div>
    <w:div w:id="972297749">
      <w:bodyDiv w:val="1"/>
      <w:marLeft w:val="0"/>
      <w:marRight w:val="0"/>
      <w:marTop w:val="0"/>
      <w:marBottom w:val="0"/>
      <w:divBdr>
        <w:top w:val="none" w:sz="0" w:space="0" w:color="auto"/>
        <w:left w:val="none" w:sz="0" w:space="0" w:color="auto"/>
        <w:bottom w:val="none" w:sz="0" w:space="0" w:color="auto"/>
        <w:right w:val="none" w:sz="0" w:space="0" w:color="auto"/>
      </w:divBdr>
    </w:div>
    <w:div w:id="1055422539">
      <w:bodyDiv w:val="1"/>
      <w:marLeft w:val="0"/>
      <w:marRight w:val="0"/>
      <w:marTop w:val="0"/>
      <w:marBottom w:val="0"/>
      <w:divBdr>
        <w:top w:val="none" w:sz="0" w:space="0" w:color="auto"/>
        <w:left w:val="none" w:sz="0" w:space="0" w:color="auto"/>
        <w:bottom w:val="none" w:sz="0" w:space="0" w:color="auto"/>
        <w:right w:val="none" w:sz="0" w:space="0" w:color="auto"/>
      </w:divBdr>
    </w:div>
    <w:div w:id="1384791862">
      <w:bodyDiv w:val="1"/>
      <w:marLeft w:val="0"/>
      <w:marRight w:val="0"/>
      <w:marTop w:val="0"/>
      <w:marBottom w:val="0"/>
      <w:divBdr>
        <w:top w:val="none" w:sz="0" w:space="0" w:color="auto"/>
        <w:left w:val="none" w:sz="0" w:space="0" w:color="auto"/>
        <w:bottom w:val="none" w:sz="0" w:space="0" w:color="auto"/>
        <w:right w:val="none" w:sz="0" w:space="0" w:color="auto"/>
      </w:divBdr>
    </w:div>
    <w:div w:id="1645817230">
      <w:bodyDiv w:val="1"/>
      <w:marLeft w:val="0"/>
      <w:marRight w:val="0"/>
      <w:marTop w:val="0"/>
      <w:marBottom w:val="0"/>
      <w:divBdr>
        <w:top w:val="none" w:sz="0" w:space="0" w:color="auto"/>
        <w:left w:val="none" w:sz="0" w:space="0" w:color="auto"/>
        <w:bottom w:val="none" w:sz="0" w:space="0" w:color="auto"/>
        <w:right w:val="none" w:sz="0" w:space="0" w:color="auto"/>
      </w:divBdr>
    </w:div>
    <w:div w:id="1682975431">
      <w:bodyDiv w:val="1"/>
      <w:marLeft w:val="0"/>
      <w:marRight w:val="0"/>
      <w:marTop w:val="0"/>
      <w:marBottom w:val="0"/>
      <w:divBdr>
        <w:top w:val="none" w:sz="0" w:space="0" w:color="auto"/>
        <w:left w:val="none" w:sz="0" w:space="0" w:color="auto"/>
        <w:bottom w:val="none" w:sz="0" w:space="0" w:color="auto"/>
        <w:right w:val="none" w:sz="0" w:space="0" w:color="auto"/>
      </w:divBdr>
    </w:div>
    <w:div w:id="1746872989">
      <w:bodyDiv w:val="1"/>
      <w:marLeft w:val="0"/>
      <w:marRight w:val="0"/>
      <w:marTop w:val="0"/>
      <w:marBottom w:val="0"/>
      <w:divBdr>
        <w:top w:val="none" w:sz="0" w:space="0" w:color="auto"/>
        <w:left w:val="none" w:sz="0" w:space="0" w:color="auto"/>
        <w:bottom w:val="none" w:sz="0" w:space="0" w:color="auto"/>
        <w:right w:val="none" w:sz="0" w:space="0" w:color="auto"/>
      </w:divBdr>
    </w:div>
    <w:div w:id="1773427020">
      <w:bodyDiv w:val="1"/>
      <w:marLeft w:val="0"/>
      <w:marRight w:val="0"/>
      <w:marTop w:val="0"/>
      <w:marBottom w:val="0"/>
      <w:divBdr>
        <w:top w:val="none" w:sz="0" w:space="0" w:color="auto"/>
        <w:left w:val="none" w:sz="0" w:space="0" w:color="auto"/>
        <w:bottom w:val="none" w:sz="0" w:space="0" w:color="auto"/>
        <w:right w:val="none" w:sz="0" w:space="0" w:color="auto"/>
      </w:divBdr>
    </w:div>
    <w:div w:id="1777402885">
      <w:bodyDiv w:val="1"/>
      <w:marLeft w:val="0"/>
      <w:marRight w:val="0"/>
      <w:marTop w:val="0"/>
      <w:marBottom w:val="0"/>
      <w:divBdr>
        <w:top w:val="none" w:sz="0" w:space="0" w:color="auto"/>
        <w:left w:val="none" w:sz="0" w:space="0" w:color="auto"/>
        <w:bottom w:val="none" w:sz="0" w:space="0" w:color="auto"/>
        <w:right w:val="none" w:sz="0" w:space="0" w:color="auto"/>
      </w:divBdr>
    </w:div>
    <w:div w:id="1918053565">
      <w:bodyDiv w:val="1"/>
      <w:marLeft w:val="0"/>
      <w:marRight w:val="0"/>
      <w:marTop w:val="0"/>
      <w:marBottom w:val="0"/>
      <w:divBdr>
        <w:top w:val="none" w:sz="0" w:space="0" w:color="auto"/>
        <w:left w:val="none" w:sz="0" w:space="0" w:color="auto"/>
        <w:bottom w:val="none" w:sz="0" w:space="0" w:color="auto"/>
        <w:right w:val="none" w:sz="0" w:space="0" w:color="auto"/>
      </w:divBdr>
    </w:div>
    <w:div w:id="2008631423">
      <w:bodyDiv w:val="1"/>
      <w:marLeft w:val="0"/>
      <w:marRight w:val="0"/>
      <w:marTop w:val="0"/>
      <w:marBottom w:val="0"/>
      <w:divBdr>
        <w:top w:val="none" w:sz="0" w:space="0" w:color="auto"/>
        <w:left w:val="none" w:sz="0" w:space="0" w:color="auto"/>
        <w:bottom w:val="none" w:sz="0" w:space="0" w:color="auto"/>
        <w:right w:val="none" w:sz="0" w:space="0" w:color="auto"/>
      </w:divBdr>
    </w:div>
    <w:div w:id="2027554737">
      <w:bodyDiv w:val="1"/>
      <w:marLeft w:val="0"/>
      <w:marRight w:val="0"/>
      <w:marTop w:val="0"/>
      <w:marBottom w:val="0"/>
      <w:divBdr>
        <w:top w:val="none" w:sz="0" w:space="0" w:color="auto"/>
        <w:left w:val="none" w:sz="0" w:space="0" w:color="auto"/>
        <w:bottom w:val="none" w:sz="0" w:space="0" w:color="auto"/>
        <w:right w:val="none" w:sz="0" w:space="0" w:color="auto"/>
      </w:divBdr>
    </w:div>
    <w:div w:id="2068139456">
      <w:bodyDiv w:val="1"/>
      <w:marLeft w:val="0"/>
      <w:marRight w:val="0"/>
      <w:marTop w:val="0"/>
      <w:marBottom w:val="0"/>
      <w:divBdr>
        <w:top w:val="none" w:sz="0" w:space="0" w:color="auto"/>
        <w:left w:val="none" w:sz="0" w:space="0" w:color="auto"/>
        <w:bottom w:val="none" w:sz="0" w:space="0" w:color="auto"/>
        <w:right w:val="none" w:sz="0" w:space="0" w:color="auto"/>
      </w:divBdr>
    </w:div>
    <w:div w:id="210163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microsoft.com/office/2007/relationships/hdphoto" Target="media/hdphoto4.wdp"/><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07/relationships/hdphoto" Target="media/hdphoto3.wdp"/><Relationship Id="rId28" Type="http://schemas.openxmlformats.org/officeDocument/2006/relationships/glossaryDocument" Target="glossary/document.xml"/><Relationship Id="rId10" Type="http://schemas.openxmlformats.org/officeDocument/2006/relationships/header" Target="header1.xm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6.png"/><Relationship Id="rId27"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c376d650b464b53/Documents/ISE1/Semestre%202/ADD/Base_AFC_ACM/Base_Projet_ACM_AFC_IS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c376d650b464b53/Documents/ISE1/Semestre%202/ADD/Base_AFC_ACM/Base_Projet_ACM_AFC_ISE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cap="all" spc="120" normalizeH="0" baseline="0">
                <a:solidFill>
                  <a:schemeClr val="tx1">
                    <a:lumMod val="65000"/>
                    <a:lumOff val="35000"/>
                  </a:schemeClr>
                </a:solidFill>
                <a:latin typeface="+mn-lt"/>
                <a:ea typeface="+mn-ea"/>
                <a:cs typeface="+mn-cs"/>
              </a:defRPr>
            </a:pPr>
            <a:r>
              <a:rPr lang="fr-FR"/>
              <a:t>Profil colonne</a:t>
            </a:r>
          </a:p>
        </c:rich>
      </c:tx>
      <c:overlay val="0"/>
      <c:spPr>
        <a:noFill/>
        <a:ln>
          <a:noFill/>
        </a:ln>
        <a:effectLst/>
      </c:spPr>
      <c:txPr>
        <a:bodyPr rot="0" spcFirstLastPara="1" vertOverflow="ellipsis" vert="horz" wrap="square" anchor="ctr" anchorCtr="1"/>
        <a:lstStyle/>
        <a:p>
          <a:pPr>
            <a:defRPr sz="960" b="1"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[Base_Projet_ACM_AFC_ISE1.xlsx]Feuil3!$A$20</c:f>
              <c:strCache>
                <c:ptCount val="1"/>
                <c:pt idx="0">
                  <c:v>Agriculture, élevage, foresterie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[Base_Projet_ACM_AFC_ISE1.xlsx]Feuil3!$B$19:$F$19</c:f>
              <c:strCache>
                <c:ptCount val="5"/>
                <c:pt idx="0">
                  <c:v>Secteur public</c:v>
                </c:pt>
                <c:pt idx="1">
                  <c:v>Salarié du privé</c:v>
                </c:pt>
                <c:pt idx="2">
                  <c:v>Indépendant agricole</c:v>
                </c:pt>
                <c:pt idx="3">
                  <c:v>Indépendant non agricole</c:v>
                </c:pt>
                <c:pt idx="4">
                  <c:v>Sans emploi</c:v>
                </c:pt>
              </c:strCache>
            </c:strRef>
          </c:cat>
          <c:val>
            <c:numRef>
              <c:f>[Base_Projet_ACM_AFC_ISE1.xlsx]Feuil3!$B$20:$F$20</c:f>
              <c:numCache>
                <c:formatCode>0.00</c:formatCode>
                <c:ptCount val="5"/>
                <c:pt idx="0">
                  <c:v>3.2451186057769887</c:v>
                </c:pt>
                <c:pt idx="1">
                  <c:v>11.577130090382857</c:v>
                </c:pt>
                <c:pt idx="2">
                  <c:v>88.434891553718742</c:v>
                </c:pt>
                <c:pt idx="3">
                  <c:v>0</c:v>
                </c:pt>
                <c:pt idx="4">
                  <c:v>15.232477446217905</c:v>
                </c:pt>
              </c:numCache>
            </c:numRef>
          </c:val>
          <c:extLst>
            <c:ext xmlns:c16="http://schemas.microsoft.com/office/drawing/2014/chart" uri="{C3380CC4-5D6E-409C-BE32-E72D297353CC}">
              <c16:uniqueId val="{00000000-D8CA-4123-9E64-3D5F895AE6F4}"/>
            </c:ext>
          </c:extLst>
        </c:ser>
        <c:ser>
          <c:idx val="1"/>
          <c:order val="1"/>
          <c:tx>
            <c:strRef>
              <c:f>[Base_Projet_ACM_AFC_ISE1.xlsx]Feuil3!$A$21</c:f>
              <c:strCache>
                <c:ptCount val="1"/>
                <c:pt idx="0">
                  <c:v>Peche   </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[Base_Projet_ACM_AFC_ISE1.xlsx]Feuil3!$B$19:$F$19</c:f>
              <c:strCache>
                <c:ptCount val="5"/>
                <c:pt idx="0">
                  <c:v>Secteur public</c:v>
                </c:pt>
                <c:pt idx="1">
                  <c:v>Salarié du privé</c:v>
                </c:pt>
                <c:pt idx="2">
                  <c:v>Indépendant agricole</c:v>
                </c:pt>
                <c:pt idx="3">
                  <c:v>Indépendant non agricole</c:v>
                </c:pt>
                <c:pt idx="4">
                  <c:v>Sans emploi</c:v>
                </c:pt>
              </c:strCache>
            </c:strRef>
          </c:cat>
          <c:val>
            <c:numRef>
              <c:f>[Base_Projet_ACM_AFC_ISE1.xlsx]Feuil3!$B$21:$F$21</c:f>
              <c:numCache>
                <c:formatCode>0.00</c:formatCode>
                <c:ptCount val="5"/>
                <c:pt idx="0">
                  <c:v>4.4327900597063099</c:v>
                </c:pt>
                <c:pt idx="1">
                  <c:v>6.111193569302638</c:v>
                </c:pt>
                <c:pt idx="2">
                  <c:v>3.4139833059437996</c:v>
                </c:pt>
                <c:pt idx="3">
                  <c:v>0</c:v>
                </c:pt>
                <c:pt idx="4">
                  <c:v>15.232477446217905</c:v>
                </c:pt>
              </c:numCache>
            </c:numRef>
          </c:val>
          <c:extLst>
            <c:ext xmlns:c16="http://schemas.microsoft.com/office/drawing/2014/chart" uri="{C3380CC4-5D6E-409C-BE32-E72D297353CC}">
              <c16:uniqueId val="{00000001-D8CA-4123-9E64-3D5F895AE6F4}"/>
            </c:ext>
          </c:extLst>
        </c:ser>
        <c:ser>
          <c:idx val="2"/>
          <c:order val="2"/>
          <c:tx>
            <c:strRef>
              <c:f>[Base_Projet_ACM_AFC_ISE1.xlsx]Feuil3!$A$22</c:f>
              <c:strCache>
                <c:ptCount val="1"/>
                <c:pt idx="0">
                  <c:v>Industrie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[Base_Projet_ACM_AFC_ISE1.xlsx]Feuil3!$B$19:$F$19</c:f>
              <c:strCache>
                <c:ptCount val="5"/>
                <c:pt idx="0">
                  <c:v>Secteur public</c:v>
                </c:pt>
                <c:pt idx="1">
                  <c:v>Salarié du privé</c:v>
                </c:pt>
                <c:pt idx="2">
                  <c:v>Indépendant agricole</c:v>
                </c:pt>
                <c:pt idx="3">
                  <c:v>Indépendant non agricole</c:v>
                </c:pt>
                <c:pt idx="4">
                  <c:v>Sans emploi</c:v>
                </c:pt>
              </c:strCache>
            </c:strRef>
          </c:cat>
          <c:val>
            <c:numRef>
              <c:f>[Base_Projet_ACM_AFC_ISE1.xlsx]Feuil3!$B$22:$F$22</c:f>
              <c:numCache>
                <c:formatCode>0.00</c:formatCode>
                <c:ptCount val="5"/>
                <c:pt idx="0">
                  <c:v>11.179603033725996</c:v>
                </c:pt>
                <c:pt idx="1">
                  <c:v>44.892235823483915</c:v>
                </c:pt>
                <c:pt idx="2">
                  <c:v>0</c:v>
                </c:pt>
                <c:pt idx="3">
                  <c:v>26.780759646321183</c:v>
                </c:pt>
                <c:pt idx="4">
                  <c:v>1.6655100624566272</c:v>
                </c:pt>
              </c:numCache>
            </c:numRef>
          </c:val>
          <c:extLst>
            <c:ext xmlns:c16="http://schemas.microsoft.com/office/drawing/2014/chart" uri="{C3380CC4-5D6E-409C-BE32-E72D297353CC}">
              <c16:uniqueId val="{00000002-D8CA-4123-9E64-3D5F895AE6F4}"/>
            </c:ext>
          </c:extLst>
        </c:ser>
        <c:ser>
          <c:idx val="3"/>
          <c:order val="3"/>
          <c:tx>
            <c:strRef>
              <c:f>[Base_Projet_ACM_AFC_ISE1.xlsx]Feuil3!$A$23</c:f>
              <c:strCache>
                <c:ptCount val="1"/>
                <c:pt idx="0">
                  <c:v>Commerce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[Base_Projet_ACM_AFC_ISE1.xlsx]Feuil3!$B$19:$F$19</c:f>
              <c:strCache>
                <c:ptCount val="5"/>
                <c:pt idx="0">
                  <c:v>Secteur public</c:v>
                </c:pt>
                <c:pt idx="1">
                  <c:v>Salarié du privé</c:v>
                </c:pt>
                <c:pt idx="2">
                  <c:v>Indépendant agricole</c:v>
                </c:pt>
                <c:pt idx="3">
                  <c:v>Indépendant non agricole</c:v>
                </c:pt>
                <c:pt idx="4">
                  <c:v>Sans emploi</c:v>
                </c:pt>
              </c:strCache>
            </c:strRef>
          </c:cat>
          <c:val>
            <c:numRef>
              <c:f>[Base_Projet_ACM_AFC_ISE1.xlsx]Feuil3!$B$23:$F$23</c:f>
              <c:numCache>
                <c:formatCode>0.00</c:formatCode>
                <c:ptCount val="5"/>
                <c:pt idx="0">
                  <c:v>0.45828626754881396</c:v>
                </c:pt>
                <c:pt idx="1">
                  <c:v>7.5852856395153543</c:v>
                </c:pt>
                <c:pt idx="2">
                  <c:v>8.1511251403374612</c:v>
                </c:pt>
                <c:pt idx="3">
                  <c:v>59.522429963774769</c:v>
                </c:pt>
                <c:pt idx="4">
                  <c:v>11.276891047883414</c:v>
                </c:pt>
              </c:numCache>
            </c:numRef>
          </c:val>
          <c:extLst>
            <c:ext xmlns:c16="http://schemas.microsoft.com/office/drawing/2014/chart" uri="{C3380CC4-5D6E-409C-BE32-E72D297353CC}">
              <c16:uniqueId val="{00000003-D8CA-4123-9E64-3D5F895AE6F4}"/>
            </c:ext>
          </c:extLst>
        </c:ser>
        <c:ser>
          <c:idx val="4"/>
          <c:order val="4"/>
          <c:tx>
            <c:strRef>
              <c:f>[Base_Projet_ACM_AFC_ISE1.xlsx]Feuil3!$A$24</c:f>
              <c:strCache>
                <c:ptCount val="1"/>
                <c:pt idx="0">
                  <c:v>Service </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[Base_Projet_ACM_AFC_ISE1.xlsx]Feuil3!$B$19:$F$19</c:f>
              <c:strCache>
                <c:ptCount val="5"/>
                <c:pt idx="0">
                  <c:v>Secteur public</c:v>
                </c:pt>
                <c:pt idx="1">
                  <c:v>Salarié du privé</c:v>
                </c:pt>
                <c:pt idx="2">
                  <c:v>Indépendant agricole</c:v>
                </c:pt>
                <c:pt idx="3">
                  <c:v>Indépendant non agricole</c:v>
                </c:pt>
                <c:pt idx="4">
                  <c:v>Sans emploi</c:v>
                </c:pt>
              </c:strCache>
            </c:strRef>
          </c:cat>
          <c:val>
            <c:numRef>
              <c:f>[Base_Projet_ACM_AFC_ISE1.xlsx]Feuil3!$B$24:$F$24</c:f>
              <c:numCache>
                <c:formatCode>0.00</c:formatCode>
                <c:ptCount val="5"/>
                <c:pt idx="0">
                  <c:v>80.684202033241888</c:v>
                </c:pt>
                <c:pt idx="1">
                  <c:v>29.834154877315232</c:v>
                </c:pt>
                <c:pt idx="2">
                  <c:v>0</c:v>
                </c:pt>
                <c:pt idx="3">
                  <c:v>13.696810389904043</c:v>
                </c:pt>
                <c:pt idx="4">
                  <c:v>56.592643997224144</c:v>
                </c:pt>
              </c:numCache>
            </c:numRef>
          </c:val>
          <c:extLst>
            <c:ext xmlns:c16="http://schemas.microsoft.com/office/drawing/2014/chart" uri="{C3380CC4-5D6E-409C-BE32-E72D297353CC}">
              <c16:uniqueId val="{00000004-D8CA-4123-9E64-3D5F895AE6F4}"/>
            </c:ext>
          </c:extLst>
        </c:ser>
        <c:dLbls>
          <c:dLblPos val="outEnd"/>
          <c:showLegendKey val="0"/>
          <c:showVal val="1"/>
          <c:showCatName val="0"/>
          <c:showSerName val="0"/>
          <c:showPercent val="0"/>
          <c:showBubbleSize val="0"/>
        </c:dLbls>
        <c:gapWidth val="444"/>
        <c:overlap val="-90"/>
        <c:axId val="152241215"/>
        <c:axId val="152237471"/>
      </c:barChart>
      <c:catAx>
        <c:axId val="152241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1" i="0" u="none" strike="noStrike" kern="1200" cap="all" spc="120" normalizeH="0" baseline="0">
                <a:solidFill>
                  <a:schemeClr val="tx1">
                    <a:lumMod val="65000"/>
                    <a:lumOff val="35000"/>
                  </a:schemeClr>
                </a:solidFill>
                <a:latin typeface="+mn-lt"/>
                <a:ea typeface="+mn-ea"/>
                <a:cs typeface="+mn-cs"/>
              </a:defRPr>
            </a:pPr>
            <a:endParaRPr lang="fr-FR"/>
          </a:p>
        </c:txPr>
        <c:crossAx val="152237471"/>
        <c:crosses val="autoZero"/>
        <c:auto val="1"/>
        <c:lblAlgn val="ctr"/>
        <c:lblOffset val="100"/>
        <c:noMultiLvlLbl val="0"/>
      </c:catAx>
      <c:valAx>
        <c:axId val="152237471"/>
        <c:scaling>
          <c:orientation val="minMax"/>
        </c:scaling>
        <c:delete val="1"/>
        <c:axPos val="l"/>
        <c:numFmt formatCode="0.00" sourceLinked="1"/>
        <c:majorTickMark val="none"/>
        <c:minorTickMark val="none"/>
        <c:tickLblPos val="nextTo"/>
        <c:crossAx val="1522412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800" b="1" i="0"/>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r>
              <a:rPr lang="fr-FR"/>
              <a:t>profil ligne</a:t>
            </a:r>
          </a:p>
        </c:rich>
      </c:tx>
      <c:overlay val="0"/>
      <c:spPr>
        <a:noFill/>
        <a:ln>
          <a:noFill/>
        </a:ln>
        <a:effectLst/>
      </c:spPr>
      <c:txPr>
        <a:bodyPr rot="0" spcFirstLastPara="1" vertOverflow="ellipsis" vert="horz" wrap="square" anchor="ctr" anchorCtr="1"/>
        <a:lstStyle/>
        <a:p>
          <a:pPr>
            <a:defRPr sz="720" b="1"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[Base_Projet_ACM_AFC_ISE1.xlsx]Feuil5!$J$2</c:f>
              <c:strCache>
                <c:ptCount val="1"/>
                <c:pt idx="0">
                  <c:v>Secteur public</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600" b="1"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[Base_Projet_ACM_AFC_ISE1.xlsx]Feuil5!$I$3:$I$7</c:f>
              <c:strCache>
                <c:ptCount val="5"/>
                <c:pt idx="0">
                  <c:v>Agriculture, élevage, foresterie</c:v>
                </c:pt>
                <c:pt idx="1">
                  <c:v>Peche   </c:v>
                </c:pt>
                <c:pt idx="2">
                  <c:v>Industrie</c:v>
                </c:pt>
                <c:pt idx="3">
                  <c:v>Commerce</c:v>
                </c:pt>
                <c:pt idx="4">
                  <c:v>Service </c:v>
                </c:pt>
              </c:strCache>
            </c:strRef>
          </c:cat>
          <c:val>
            <c:numRef>
              <c:f>[Base_Projet_ACM_AFC_ISE1.xlsx]Feuil5!$J$3:$J$7</c:f>
              <c:numCache>
                <c:formatCode>0.00</c:formatCode>
                <c:ptCount val="5"/>
                <c:pt idx="0">
                  <c:v>0.6957851542767779</c:v>
                </c:pt>
                <c:pt idx="1">
                  <c:v>12.776744186046512</c:v>
                </c:pt>
                <c:pt idx="2">
                  <c:v>5.7117417184691739</c:v>
                </c:pt>
                <c:pt idx="3">
                  <c:v>0.17560891153391911</c:v>
                </c:pt>
                <c:pt idx="4">
                  <c:v>42.052852024424297</c:v>
                </c:pt>
              </c:numCache>
            </c:numRef>
          </c:val>
          <c:extLst>
            <c:ext xmlns:c16="http://schemas.microsoft.com/office/drawing/2014/chart" uri="{C3380CC4-5D6E-409C-BE32-E72D297353CC}">
              <c16:uniqueId val="{00000000-517F-4E72-B2BF-E47257AB9105}"/>
            </c:ext>
          </c:extLst>
        </c:ser>
        <c:ser>
          <c:idx val="1"/>
          <c:order val="1"/>
          <c:tx>
            <c:strRef>
              <c:f>[Base_Projet_ACM_AFC_ISE1.xlsx]Feuil5!$K$2</c:f>
              <c:strCache>
                <c:ptCount val="1"/>
                <c:pt idx="0">
                  <c:v>Salarié du privé</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600" b="1"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[Base_Projet_ACM_AFC_ISE1.xlsx]Feuil5!$I$3:$I$7</c:f>
              <c:strCache>
                <c:ptCount val="5"/>
                <c:pt idx="0">
                  <c:v>Agriculture, élevage, foresterie</c:v>
                </c:pt>
                <c:pt idx="1">
                  <c:v>Peche   </c:v>
                </c:pt>
                <c:pt idx="2">
                  <c:v>Industrie</c:v>
                </c:pt>
                <c:pt idx="3">
                  <c:v>Commerce</c:v>
                </c:pt>
                <c:pt idx="4">
                  <c:v>Service </c:v>
                </c:pt>
              </c:strCache>
            </c:strRef>
          </c:cat>
          <c:val>
            <c:numRef>
              <c:f>[Base_Projet_ACM_AFC_ISE1.xlsx]Feuil5!$K$3:$K$7</c:f>
              <c:numCache>
                <c:formatCode>0.00</c:formatCode>
                <c:ptCount val="5"/>
                <c:pt idx="0">
                  <c:v>5.1275663781113119</c:v>
                </c:pt>
                <c:pt idx="1">
                  <c:v>36.386046511627903</c:v>
                </c:pt>
                <c:pt idx="2">
                  <c:v>47.378270977954386</c:v>
                </c:pt>
                <c:pt idx="3">
                  <c:v>6.0040934189942057</c:v>
                </c:pt>
                <c:pt idx="4">
                  <c:v>32.120809433295769</c:v>
                </c:pt>
              </c:numCache>
            </c:numRef>
          </c:val>
          <c:extLst>
            <c:ext xmlns:c16="http://schemas.microsoft.com/office/drawing/2014/chart" uri="{C3380CC4-5D6E-409C-BE32-E72D297353CC}">
              <c16:uniqueId val="{00000001-517F-4E72-B2BF-E47257AB9105}"/>
            </c:ext>
          </c:extLst>
        </c:ser>
        <c:ser>
          <c:idx val="2"/>
          <c:order val="2"/>
          <c:tx>
            <c:strRef>
              <c:f>[Base_Projet_ACM_AFC_ISE1.xlsx]Feuil5!$L$2</c:f>
              <c:strCache>
                <c:ptCount val="1"/>
                <c:pt idx="0">
                  <c:v>Indépendant agricole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600" b="1"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[Base_Projet_ACM_AFC_ISE1.xlsx]Feuil5!$I$3:$I$7</c:f>
              <c:strCache>
                <c:ptCount val="5"/>
                <c:pt idx="0">
                  <c:v>Agriculture, élevage, foresterie</c:v>
                </c:pt>
                <c:pt idx="1">
                  <c:v>Peche   </c:v>
                </c:pt>
                <c:pt idx="2">
                  <c:v>Industrie</c:v>
                </c:pt>
                <c:pt idx="3">
                  <c:v>Commerce</c:v>
                </c:pt>
                <c:pt idx="4">
                  <c:v>Service </c:v>
                </c:pt>
              </c:strCache>
            </c:strRef>
          </c:cat>
          <c:val>
            <c:numRef>
              <c:f>[Base_Projet_ACM_AFC_ISE1.xlsx]Feuil5!$L$3:$L$7</c:f>
              <c:numCache>
                <c:formatCode>0.00</c:formatCode>
                <c:ptCount val="5"/>
                <c:pt idx="0">
                  <c:v>94.024759018219811</c:v>
                </c:pt>
                <c:pt idx="1">
                  <c:v>48.795348837209303</c:v>
                </c:pt>
                <c:pt idx="2">
                  <c:v>0</c:v>
                </c:pt>
                <c:pt idx="3">
                  <c:v>15.48821132430143</c:v>
                </c:pt>
                <c:pt idx="4">
                  <c:v>0</c:v>
                </c:pt>
              </c:numCache>
            </c:numRef>
          </c:val>
          <c:extLst>
            <c:ext xmlns:c16="http://schemas.microsoft.com/office/drawing/2014/chart" uri="{C3380CC4-5D6E-409C-BE32-E72D297353CC}">
              <c16:uniqueId val="{00000002-517F-4E72-B2BF-E47257AB9105}"/>
            </c:ext>
          </c:extLst>
        </c:ser>
        <c:ser>
          <c:idx val="3"/>
          <c:order val="3"/>
          <c:tx>
            <c:strRef>
              <c:f>[Base_Projet_ACM_AFC_ISE1.xlsx]Feuil5!$M$2</c:f>
              <c:strCache>
                <c:ptCount val="1"/>
                <c:pt idx="0">
                  <c:v>Indépendant non agricole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600" b="1"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[Base_Projet_ACM_AFC_ISE1.xlsx]Feuil5!$I$3:$I$7</c:f>
              <c:strCache>
                <c:ptCount val="5"/>
                <c:pt idx="0">
                  <c:v>Agriculture, élevage, foresterie</c:v>
                </c:pt>
                <c:pt idx="1">
                  <c:v>Peche   </c:v>
                </c:pt>
                <c:pt idx="2">
                  <c:v>Industrie</c:v>
                </c:pt>
                <c:pt idx="3">
                  <c:v>Commerce</c:v>
                </c:pt>
                <c:pt idx="4">
                  <c:v>Service </c:v>
                </c:pt>
              </c:strCache>
            </c:strRef>
          </c:cat>
          <c:val>
            <c:numRef>
              <c:f>[Base_Projet_ACM_AFC_ISE1.xlsx]Feuil5!$M$3:$M$7</c:f>
              <c:numCache>
                <c:formatCode>0.00</c:formatCode>
                <c:ptCount val="5"/>
                <c:pt idx="0">
                  <c:v>0</c:v>
                </c:pt>
                <c:pt idx="1">
                  <c:v>0</c:v>
                </c:pt>
                <c:pt idx="2">
                  <c:v>46.870414035319143</c:v>
                </c:pt>
                <c:pt idx="3">
                  <c:v>78.131125442886912</c:v>
                </c:pt>
                <c:pt idx="4">
                  <c:v>24.454574509243219</c:v>
                </c:pt>
              </c:numCache>
            </c:numRef>
          </c:val>
          <c:extLst>
            <c:ext xmlns:c16="http://schemas.microsoft.com/office/drawing/2014/chart" uri="{C3380CC4-5D6E-409C-BE32-E72D297353CC}">
              <c16:uniqueId val="{00000003-517F-4E72-B2BF-E47257AB9105}"/>
            </c:ext>
          </c:extLst>
        </c:ser>
        <c:ser>
          <c:idx val="4"/>
          <c:order val="4"/>
          <c:tx>
            <c:strRef>
              <c:f>[Base_Projet_ACM_AFC_ISE1.xlsx]Feuil5!$N$2</c:f>
              <c:strCache>
                <c:ptCount val="1"/>
                <c:pt idx="0">
                  <c:v>Sans emploi</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600" b="1"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[Base_Projet_ACM_AFC_ISE1.xlsx]Feuil5!$I$3:$I$7</c:f>
              <c:strCache>
                <c:ptCount val="5"/>
                <c:pt idx="0">
                  <c:v>Agriculture, élevage, foresterie</c:v>
                </c:pt>
                <c:pt idx="1">
                  <c:v>Peche   </c:v>
                </c:pt>
                <c:pt idx="2">
                  <c:v>Industrie</c:v>
                </c:pt>
                <c:pt idx="3">
                  <c:v>Commerce</c:v>
                </c:pt>
                <c:pt idx="4">
                  <c:v>Service </c:v>
                </c:pt>
              </c:strCache>
            </c:strRef>
          </c:cat>
          <c:val>
            <c:numRef>
              <c:f>[Base_Projet_ACM_AFC_ISE1.xlsx]Feuil5!$N$3:$N$7</c:f>
              <c:numCache>
                <c:formatCode>0.00</c:formatCode>
                <c:ptCount val="5"/>
                <c:pt idx="0">
                  <c:v>0.1518894493920962</c:v>
                </c:pt>
                <c:pt idx="1">
                  <c:v>2.0418604651162791</c:v>
                </c:pt>
                <c:pt idx="2">
                  <c:v>3.9573268257292196E-2</c:v>
                </c:pt>
                <c:pt idx="3">
                  <c:v>0.20096090228353419</c:v>
                </c:pt>
                <c:pt idx="4">
                  <c:v>1.3717640330367205</c:v>
                </c:pt>
              </c:numCache>
            </c:numRef>
          </c:val>
          <c:extLst>
            <c:ext xmlns:c16="http://schemas.microsoft.com/office/drawing/2014/chart" uri="{C3380CC4-5D6E-409C-BE32-E72D297353CC}">
              <c16:uniqueId val="{00000004-517F-4E72-B2BF-E47257AB9105}"/>
            </c:ext>
          </c:extLst>
        </c:ser>
        <c:dLbls>
          <c:dLblPos val="outEnd"/>
          <c:showLegendKey val="0"/>
          <c:showVal val="1"/>
          <c:showCatName val="0"/>
          <c:showSerName val="0"/>
          <c:showPercent val="0"/>
          <c:showBubbleSize val="0"/>
        </c:dLbls>
        <c:gapWidth val="444"/>
        <c:overlap val="-90"/>
        <c:axId val="2003256463"/>
        <c:axId val="2003256879"/>
      </c:barChart>
      <c:catAx>
        <c:axId val="20032564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1" i="0" u="none" strike="noStrike" kern="1200" cap="all" spc="120" normalizeH="0" baseline="0">
                <a:solidFill>
                  <a:schemeClr val="tx1">
                    <a:lumMod val="65000"/>
                    <a:lumOff val="35000"/>
                  </a:schemeClr>
                </a:solidFill>
                <a:latin typeface="+mn-lt"/>
                <a:ea typeface="+mn-ea"/>
                <a:cs typeface="+mn-cs"/>
              </a:defRPr>
            </a:pPr>
            <a:endParaRPr lang="fr-FR"/>
          </a:p>
        </c:txPr>
        <c:crossAx val="2003256879"/>
        <c:crosses val="autoZero"/>
        <c:auto val="1"/>
        <c:lblAlgn val="ctr"/>
        <c:lblOffset val="100"/>
        <c:noMultiLvlLbl val="0"/>
      </c:catAx>
      <c:valAx>
        <c:axId val="2003256879"/>
        <c:scaling>
          <c:orientation val="minMax"/>
        </c:scaling>
        <c:delete val="1"/>
        <c:axPos val="l"/>
        <c:numFmt formatCode="0.00" sourceLinked="1"/>
        <c:majorTickMark val="none"/>
        <c:minorTickMark val="none"/>
        <c:tickLblPos val="nextTo"/>
        <c:crossAx val="20032564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600" b="1"/>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'[Classeur1]Corbi-1'!$A$4:$A$7</c:f>
              <c:numCache>
                <c:formatCode>General</c:formatCode>
                <c:ptCount val="4"/>
                <c:pt idx="0">
                  <c:v>1</c:v>
                </c:pt>
                <c:pt idx="1">
                  <c:v>2</c:v>
                </c:pt>
                <c:pt idx="2">
                  <c:v>3</c:v>
                </c:pt>
                <c:pt idx="3">
                  <c:v>4</c:v>
                </c:pt>
              </c:numCache>
            </c:numRef>
          </c:cat>
          <c:val>
            <c:numRef>
              <c:f>'[Classeur1]Corbi-1'!$C$4:$C$7</c:f>
              <c:numCache>
                <c:formatCode>0.00</c:formatCode>
                <c:ptCount val="4"/>
                <c:pt idx="0">
                  <c:v>63.880600000000001</c:v>
                </c:pt>
                <c:pt idx="1">
                  <c:v>28.355</c:v>
                </c:pt>
                <c:pt idx="2">
                  <c:v>7.60297</c:v>
                </c:pt>
                <c:pt idx="3">
                  <c:v>0.161411</c:v>
                </c:pt>
              </c:numCache>
            </c:numRef>
          </c:val>
          <c:extLst>
            <c:ext xmlns:c16="http://schemas.microsoft.com/office/drawing/2014/chart" uri="{C3380CC4-5D6E-409C-BE32-E72D297353CC}">
              <c16:uniqueId val="{00000000-04B3-4D63-8546-AAA34B9451BA}"/>
            </c:ext>
          </c:extLst>
        </c:ser>
        <c:dLbls>
          <c:dLblPos val="inEnd"/>
          <c:showLegendKey val="0"/>
          <c:showVal val="1"/>
          <c:showCatName val="0"/>
          <c:showSerName val="0"/>
          <c:showPercent val="0"/>
          <c:showBubbleSize val="0"/>
        </c:dLbls>
        <c:gapWidth val="100"/>
        <c:overlap val="-24"/>
        <c:axId val="1344514688"/>
        <c:axId val="1344509696"/>
      </c:barChart>
      <c:catAx>
        <c:axId val="134451468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4509696"/>
        <c:crosses val="autoZero"/>
        <c:auto val="1"/>
        <c:lblAlgn val="ctr"/>
        <c:lblOffset val="100"/>
        <c:noMultiLvlLbl val="0"/>
      </c:catAx>
      <c:valAx>
        <c:axId val="1344509696"/>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1344514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0.16236</cdr:x>
      <cdr:y>0.11696</cdr:y>
    </cdr:from>
    <cdr:to>
      <cdr:x>0.39193</cdr:x>
      <cdr:y>0.5575</cdr:y>
    </cdr:to>
    <cdr:cxnSp macro="">
      <cdr:nvCxnSpPr>
        <cdr:cNvPr id="3" name="Connecteur droit 2">
          <a:extLst xmlns:a="http://schemas.openxmlformats.org/drawingml/2006/main">
            <a:ext uri="{FF2B5EF4-FFF2-40B4-BE49-F238E27FC236}">
              <a16:creationId xmlns:a16="http://schemas.microsoft.com/office/drawing/2014/main" id="{20B3C95C-531B-6C00-7816-D73821C1F80B}"/>
            </a:ext>
          </a:extLst>
        </cdr:cNvPr>
        <cdr:cNvCxnSpPr/>
      </cdr:nvCxnSpPr>
      <cdr:spPr>
        <a:xfrm xmlns:a="http://schemas.openxmlformats.org/drawingml/2006/main">
          <a:off x="498475" y="381000"/>
          <a:ext cx="704850" cy="1435100"/>
        </a:xfrm>
        <a:prstGeom xmlns:a="http://schemas.openxmlformats.org/drawingml/2006/main" prst="line">
          <a:avLst/>
        </a:prstGeom>
      </cdr:spPr>
      <cdr:style>
        <a:lnRef xmlns:a="http://schemas.openxmlformats.org/drawingml/2006/main" idx="3">
          <a:schemeClr val="accent2"/>
        </a:lnRef>
        <a:fillRef xmlns:a="http://schemas.openxmlformats.org/drawingml/2006/main" idx="0">
          <a:schemeClr val="accent2"/>
        </a:fillRef>
        <a:effectRef xmlns:a="http://schemas.openxmlformats.org/drawingml/2006/main" idx="2">
          <a:schemeClr val="accent2"/>
        </a:effectRef>
        <a:fontRef xmlns:a="http://schemas.openxmlformats.org/drawingml/2006/main" idx="minor">
          <a:schemeClr val="tx1"/>
        </a:fontRef>
      </cdr:style>
    </cdr:cxnSp>
  </cdr:relSizeAnchor>
  <cdr:relSizeAnchor xmlns:cdr="http://schemas.openxmlformats.org/drawingml/2006/chartDrawing">
    <cdr:from>
      <cdr:x>0.38883</cdr:x>
      <cdr:y>0.55166</cdr:y>
    </cdr:from>
    <cdr:to>
      <cdr:x>0.61324</cdr:x>
      <cdr:y>0.81481</cdr:y>
    </cdr:to>
    <cdr:cxnSp macro="">
      <cdr:nvCxnSpPr>
        <cdr:cNvPr id="4" name="Connecteur droit 3">
          <a:extLst xmlns:a="http://schemas.openxmlformats.org/drawingml/2006/main">
            <a:ext uri="{FF2B5EF4-FFF2-40B4-BE49-F238E27FC236}">
              <a16:creationId xmlns:a16="http://schemas.microsoft.com/office/drawing/2014/main" id="{4CF156DE-BCF0-64B3-F558-60C95E3A7E73}"/>
            </a:ext>
          </a:extLst>
        </cdr:cNvPr>
        <cdr:cNvCxnSpPr/>
      </cdr:nvCxnSpPr>
      <cdr:spPr>
        <a:xfrm xmlns:a="http://schemas.openxmlformats.org/drawingml/2006/main">
          <a:off x="1193800" y="1797050"/>
          <a:ext cx="688975" cy="857250"/>
        </a:xfrm>
        <a:prstGeom xmlns:a="http://schemas.openxmlformats.org/drawingml/2006/main" prst="line">
          <a:avLst/>
        </a:prstGeom>
      </cdr:spPr>
      <cdr:style>
        <a:lnRef xmlns:a="http://schemas.openxmlformats.org/drawingml/2006/main" idx="3">
          <a:schemeClr val="accent2"/>
        </a:lnRef>
        <a:fillRef xmlns:a="http://schemas.openxmlformats.org/drawingml/2006/main" idx="0">
          <a:schemeClr val="accent2"/>
        </a:fillRef>
        <a:effectRef xmlns:a="http://schemas.openxmlformats.org/drawingml/2006/main" idx="2">
          <a:schemeClr val="accent2"/>
        </a:effectRef>
        <a:fontRef xmlns:a="http://schemas.openxmlformats.org/drawingml/2006/main" idx="minor">
          <a:schemeClr val="tx1"/>
        </a:fontRef>
      </cdr:style>
    </cdr:cxnSp>
  </cdr:relSizeAnchor>
  <cdr:relSizeAnchor xmlns:cdr="http://schemas.openxmlformats.org/drawingml/2006/chartDrawing">
    <cdr:from>
      <cdr:x>0.61324</cdr:x>
      <cdr:y>0.81481</cdr:y>
    </cdr:from>
    <cdr:to>
      <cdr:x>0.81837</cdr:x>
      <cdr:y>0.88462</cdr:y>
    </cdr:to>
    <cdr:cxnSp macro="">
      <cdr:nvCxnSpPr>
        <cdr:cNvPr id="7" name="Connecteur droit 6">
          <a:extLst xmlns:a="http://schemas.openxmlformats.org/drawingml/2006/main">
            <a:ext uri="{FF2B5EF4-FFF2-40B4-BE49-F238E27FC236}">
              <a16:creationId xmlns:a16="http://schemas.microsoft.com/office/drawing/2014/main" id="{72334DFF-18C8-E118-2E74-FDB0F8868FED}"/>
            </a:ext>
          </a:extLst>
        </cdr:cNvPr>
        <cdr:cNvCxnSpPr/>
      </cdr:nvCxnSpPr>
      <cdr:spPr>
        <a:xfrm xmlns:a="http://schemas.openxmlformats.org/drawingml/2006/main">
          <a:off x="1865261" y="2286927"/>
          <a:ext cx="623939" cy="195923"/>
        </a:xfrm>
        <a:prstGeom xmlns:a="http://schemas.openxmlformats.org/drawingml/2006/main" prst="line">
          <a:avLst/>
        </a:prstGeom>
      </cdr:spPr>
      <cdr:style>
        <a:lnRef xmlns:a="http://schemas.openxmlformats.org/drawingml/2006/main" idx="3">
          <a:schemeClr val="accent2"/>
        </a:lnRef>
        <a:fillRef xmlns:a="http://schemas.openxmlformats.org/drawingml/2006/main" idx="0">
          <a:schemeClr val="accent2"/>
        </a:fillRef>
        <a:effectRef xmlns:a="http://schemas.openxmlformats.org/drawingml/2006/main" idx="2">
          <a:schemeClr val="accent2"/>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D624A78B3846D08C21EDC31D52D3E7"/>
        <w:category>
          <w:name w:val="Général"/>
          <w:gallery w:val="placeholder"/>
        </w:category>
        <w:types>
          <w:type w:val="bbPlcHdr"/>
        </w:types>
        <w:behaviors>
          <w:behavior w:val="content"/>
        </w:behaviors>
        <w:guid w:val="{62B85D52-2B4E-4D65-814C-5111F75C4DD9}"/>
      </w:docPartPr>
      <w:docPartBody>
        <w:p w:rsidR="009F5208" w:rsidRDefault="00237970" w:rsidP="00237970">
          <w:pPr>
            <w:pStyle w:val="A6D624A78B3846D08C21EDC31D52D3E7"/>
          </w:pPr>
          <w:r>
            <w:rPr>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Bahnschrif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970"/>
    <w:rsid w:val="00237970"/>
    <w:rsid w:val="002427DF"/>
    <w:rsid w:val="00314790"/>
    <w:rsid w:val="009F5208"/>
    <w:rsid w:val="00A4496D"/>
    <w:rsid w:val="00A86FEF"/>
    <w:rsid w:val="00E37342"/>
    <w:rsid w:val="00E452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D624A78B3846D08C21EDC31D52D3E7">
    <w:name w:val="A6D624A78B3846D08C21EDC31D52D3E7"/>
    <w:rsid w:val="002379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2271F-C002-402E-AA1C-9F8F995E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4672</TotalTime>
  <Pages>25</Pages>
  <Words>5540</Words>
  <Characters>30476</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Rapport d’analyse factorielle des correspondances (AFC)</vt:lpstr>
    </vt:vector>
  </TitlesOfParts>
  <Company/>
  <LinksUpToDate>false</LinksUpToDate>
  <CharactersWithSpaces>35945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 factorielle des correspondances (AFC)</dc:title>
  <dc:subject/>
  <dc:creator>Jean MOYENGA</dc:creator>
  <cp:keywords/>
  <dc:description/>
  <cp:lastModifiedBy>IDiallo</cp:lastModifiedBy>
  <cp:revision>61</cp:revision>
  <cp:lastPrinted>2022-06-30T23:29:00Z</cp:lastPrinted>
  <dcterms:created xsi:type="dcterms:W3CDTF">2022-06-22T02:40:00Z</dcterms:created>
  <dcterms:modified xsi:type="dcterms:W3CDTF">2022-07-02T18:15:00Z</dcterms:modified>
</cp:coreProperties>
</file>